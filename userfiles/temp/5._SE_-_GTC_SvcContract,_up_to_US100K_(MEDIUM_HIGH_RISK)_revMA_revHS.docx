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04" w:rsidRDefault="00AE2A04" w:rsidP="00AE2A04">
      <w:pPr>
        <w:widowControl/>
        <w:jc w:val="center"/>
        <w:rPr>
          <w:rFonts w:ascii="Arial" w:hAnsi="Arial" w:cs="Arial"/>
          <w:b/>
          <w:snapToGrid/>
          <w:color w:val="000000"/>
          <w:sz w:val="48"/>
          <w:szCs w:val="48"/>
        </w:rPr>
      </w:pPr>
    </w:p>
    <w:p w:rsidR="00AE2A04" w:rsidRDefault="00AE2A04" w:rsidP="00AE2A04">
      <w:pPr>
        <w:widowControl/>
        <w:jc w:val="center"/>
        <w:rPr>
          <w:rFonts w:ascii="Arial" w:hAnsi="Arial" w:cs="Arial"/>
          <w:b/>
          <w:snapToGrid/>
          <w:color w:val="000000"/>
          <w:sz w:val="48"/>
          <w:szCs w:val="48"/>
        </w:rPr>
      </w:pPr>
    </w:p>
    <w:p w:rsidR="00AE2A04" w:rsidRDefault="00AE2A04" w:rsidP="00AE2A04">
      <w:pPr>
        <w:widowControl/>
        <w:jc w:val="center"/>
        <w:rPr>
          <w:rFonts w:ascii="Bookman Old Style" w:hAnsi="Bookman Old Style"/>
          <w:snapToGrid/>
          <w:color w:val="000000"/>
          <w:sz w:val="30"/>
        </w:rPr>
      </w:pPr>
    </w:p>
    <w:p w:rsidR="00AE2A04" w:rsidRPr="00CE7E4C" w:rsidRDefault="009E6C25" w:rsidP="00AE2A04">
      <w:pPr>
        <w:widowControl/>
        <w:jc w:val="center"/>
        <w:rPr>
          <w:rFonts w:ascii="Bookman Old Style" w:hAnsi="Bookman Old Style"/>
          <w:snapToGrid/>
          <w:color w:val="000000"/>
          <w:sz w:val="22"/>
        </w:rPr>
      </w:pPr>
      <w:r>
        <w:rPr>
          <w:rFonts w:ascii="Arial" w:hAnsi="Arial" w:cs="Arial"/>
          <w:b/>
          <w:noProof/>
          <w:snapToGrid/>
          <w:color w:val="00000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i1025" type="#_x0000_t75" alt="Logo" style="width:264pt;height:58.5pt;visibility:visible">
            <v:imagedata r:id="rId9" o:title="Logo"/>
          </v:shape>
        </w:pict>
      </w:r>
    </w:p>
    <w:p w:rsidR="00AE2A04" w:rsidRDefault="00AE2A04" w:rsidP="00AE2A04">
      <w:pPr>
        <w:keepNext/>
        <w:widowControl/>
        <w:jc w:val="center"/>
        <w:outlineLvl w:val="1"/>
        <w:rPr>
          <w:rFonts w:ascii="Arial" w:hAnsi="Arial" w:cs="Arial"/>
          <w:b/>
          <w:snapToGrid/>
          <w:color w:val="000000"/>
          <w:sz w:val="40"/>
          <w:szCs w:val="40"/>
        </w:rPr>
      </w:pPr>
    </w:p>
    <w:p w:rsidR="00AE2A04" w:rsidRDefault="00AE2A04" w:rsidP="00AE2A04">
      <w:pPr>
        <w:keepNext/>
        <w:widowControl/>
        <w:outlineLvl w:val="1"/>
        <w:rPr>
          <w:rFonts w:ascii="Arial" w:hAnsi="Arial" w:cs="Arial"/>
          <w:b/>
          <w:snapToGrid/>
          <w:color w:val="000000"/>
          <w:sz w:val="40"/>
          <w:szCs w:val="40"/>
        </w:rPr>
      </w:pPr>
    </w:p>
    <w:p w:rsidR="00AE2A04" w:rsidRDefault="00AE2A04" w:rsidP="00AE2A04">
      <w:pPr>
        <w:keepNext/>
        <w:widowControl/>
        <w:jc w:val="center"/>
        <w:outlineLvl w:val="1"/>
        <w:rPr>
          <w:rFonts w:ascii="Arial" w:hAnsi="Arial" w:cs="Arial"/>
          <w:b/>
          <w:snapToGrid/>
          <w:color w:val="000000"/>
          <w:sz w:val="40"/>
          <w:szCs w:val="40"/>
          <w:lang w:val="id-ID"/>
        </w:rPr>
      </w:pPr>
    </w:p>
    <w:p w:rsidR="00596815" w:rsidRDefault="00596815" w:rsidP="00AE2A04">
      <w:pPr>
        <w:keepNext/>
        <w:widowControl/>
        <w:jc w:val="center"/>
        <w:outlineLvl w:val="1"/>
        <w:rPr>
          <w:rFonts w:ascii="Arial" w:hAnsi="Arial" w:cs="Arial"/>
          <w:b/>
          <w:snapToGrid/>
          <w:color w:val="000000"/>
          <w:sz w:val="40"/>
          <w:szCs w:val="40"/>
          <w:lang w:val="id-ID"/>
        </w:rPr>
      </w:pPr>
    </w:p>
    <w:p w:rsidR="00596815" w:rsidRDefault="00596815" w:rsidP="00AE2A04">
      <w:pPr>
        <w:keepNext/>
        <w:widowControl/>
        <w:jc w:val="center"/>
        <w:outlineLvl w:val="1"/>
        <w:rPr>
          <w:rFonts w:ascii="Arial" w:hAnsi="Arial" w:cs="Arial"/>
          <w:b/>
          <w:snapToGrid/>
          <w:color w:val="000000"/>
          <w:sz w:val="40"/>
          <w:szCs w:val="40"/>
          <w:lang w:val="id-ID"/>
        </w:rPr>
      </w:pPr>
    </w:p>
    <w:p w:rsidR="00596815" w:rsidRDefault="00596815" w:rsidP="00AE2A04">
      <w:pPr>
        <w:keepNext/>
        <w:widowControl/>
        <w:jc w:val="center"/>
        <w:outlineLvl w:val="1"/>
        <w:rPr>
          <w:rFonts w:ascii="Arial" w:hAnsi="Arial" w:cs="Arial"/>
          <w:b/>
          <w:snapToGrid/>
          <w:color w:val="000000"/>
          <w:sz w:val="40"/>
          <w:szCs w:val="40"/>
          <w:lang w:val="id-ID"/>
        </w:rPr>
      </w:pPr>
    </w:p>
    <w:p w:rsidR="00596815" w:rsidRDefault="00596815" w:rsidP="00AE2A04">
      <w:pPr>
        <w:keepNext/>
        <w:widowControl/>
        <w:jc w:val="center"/>
        <w:outlineLvl w:val="1"/>
        <w:rPr>
          <w:rFonts w:ascii="Arial" w:hAnsi="Arial" w:cs="Arial"/>
          <w:b/>
          <w:snapToGrid/>
          <w:color w:val="000000"/>
          <w:sz w:val="40"/>
          <w:szCs w:val="40"/>
          <w:lang w:val="id-ID"/>
        </w:rPr>
      </w:pPr>
    </w:p>
    <w:p w:rsidR="00596815" w:rsidRDefault="00596815" w:rsidP="00AE2A04">
      <w:pPr>
        <w:keepNext/>
        <w:widowControl/>
        <w:jc w:val="center"/>
        <w:outlineLvl w:val="1"/>
        <w:rPr>
          <w:rFonts w:ascii="Arial" w:hAnsi="Arial" w:cs="Arial"/>
          <w:b/>
          <w:snapToGrid/>
          <w:color w:val="000000"/>
          <w:sz w:val="40"/>
          <w:szCs w:val="40"/>
          <w:lang w:val="id-ID"/>
        </w:rPr>
      </w:pPr>
    </w:p>
    <w:p w:rsidR="00596815" w:rsidRDefault="00596815" w:rsidP="00AE2A04">
      <w:pPr>
        <w:keepNext/>
        <w:widowControl/>
        <w:jc w:val="center"/>
        <w:outlineLvl w:val="1"/>
        <w:rPr>
          <w:rFonts w:ascii="Arial" w:hAnsi="Arial" w:cs="Arial"/>
          <w:b/>
          <w:snapToGrid/>
          <w:color w:val="000000"/>
          <w:sz w:val="40"/>
          <w:szCs w:val="40"/>
          <w:lang w:val="id-ID"/>
        </w:rPr>
      </w:pPr>
    </w:p>
    <w:p w:rsidR="00596815" w:rsidRPr="00596815" w:rsidRDefault="00596815" w:rsidP="00AE2A04">
      <w:pPr>
        <w:keepNext/>
        <w:widowControl/>
        <w:jc w:val="center"/>
        <w:outlineLvl w:val="1"/>
        <w:rPr>
          <w:rFonts w:ascii="Arial" w:hAnsi="Arial" w:cs="Arial"/>
          <w:b/>
          <w:snapToGrid/>
          <w:color w:val="000000"/>
          <w:sz w:val="40"/>
          <w:szCs w:val="40"/>
          <w:lang w:val="id-ID"/>
        </w:rPr>
      </w:pPr>
    </w:p>
    <w:p w:rsidR="00596815" w:rsidRPr="0073280F" w:rsidRDefault="00596815" w:rsidP="00596815">
      <w:pPr>
        <w:widowControl/>
        <w:ind w:left="720" w:hanging="720"/>
        <w:jc w:val="center"/>
        <w:rPr>
          <w:rFonts w:ascii="Arial" w:hAnsi="Arial" w:cs="Arial"/>
          <w:b/>
          <w:snapToGrid/>
          <w:sz w:val="28"/>
          <w:szCs w:val="28"/>
        </w:rPr>
      </w:pPr>
    </w:p>
    <w:p w:rsidR="00596815" w:rsidRPr="002C08DA" w:rsidRDefault="00596815" w:rsidP="00596815">
      <w:pPr>
        <w:tabs>
          <w:tab w:val="left" w:pos="1080"/>
          <w:tab w:val="left" w:pos="1440"/>
          <w:tab w:val="left" w:pos="1980"/>
          <w:tab w:val="left" w:pos="2520"/>
          <w:tab w:val="left" w:pos="4140"/>
          <w:tab w:val="left" w:pos="4500"/>
          <w:tab w:val="left" w:pos="4680"/>
        </w:tabs>
        <w:ind w:left="360"/>
        <w:jc w:val="center"/>
        <w:rPr>
          <w:rFonts w:ascii="Arial" w:hAnsi="Arial" w:cs="Arial"/>
          <w:b/>
          <w:color w:val="000000"/>
          <w:sz w:val="28"/>
          <w:szCs w:val="28"/>
        </w:rPr>
      </w:pPr>
      <w:r w:rsidRPr="002C08DA">
        <w:rPr>
          <w:rFonts w:ascii="Arial" w:hAnsi="Arial" w:cs="Arial"/>
          <w:b/>
          <w:color w:val="000000"/>
          <w:sz w:val="28"/>
          <w:szCs w:val="28"/>
        </w:rPr>
        <w:t xml:space="preserve">KETENTUAN DAN SYARAT UMUM KONTRAK/ </w:t>
      </w:r>
    </w:p>
    <w:p w:rsidR="00596815" w:rsidRDefault="00596815" w:rsidP="00596815">
      <w:pPr>
        <w:tabs>
          <w:tab w:val="left" w:pos="1080"/>
          <w:tab w:val="left" w:pos="1440"/>
          <w:tab w:val="left" w:pos="1980"/>
          <w:tab w:val="left" w:pos="2520"/>
          <w:tab w:val="left" w:pos="4140"/>
          <w:tab w:val="left" w:pos="4500"/>
          <w:tab w:val="left" w:pos="4680"/>
        </w:tabs>
        <w:ind w:left="360"/>
        <w:jc w:val="center"/>
        <w:rPr>
          <w:rFonts w:ascii="Arial" w:hAnsi="Arial" w:cs="Arial"/>
          <w:b/>
          <w:color w:val="000000"/>
          <w:szCs w:val="24"/>
          <w:lang w:val="en-GB"/>
        </w:rPr>
      </w:pPr>
      <w:r w:rsidRPr="006223FC">
        <w:rPr>
          <w:rFonts w:ascii="Arial" w:hAnsi="Arial" w:cs="Arial"/>
          <w:b/>
          <w:color w:val="000000"/>
          <w:sz w:val="28"/>
          <w:szCs w:val="28"/>
          <w:lang w:val="en-GB"/>
        </w:rPr>
        <w:t xml:space="preserve">GENERAL TERMS </w:t>
      </w:r>
      <w:smartTag w:uri="urn:schemas-microsoft-com:office:smarttags" w:element="stockticker">
        <w:r w:rsidRPr="006223FC">
          <w:rPr>
            <w:rFonts w:ascii="Arial" w:hAnsi="Arial" w:cs="Arial"/>
            <w:b/>
            <w:color w:val="000000"/>
            <w:sz w:val="28"/>
            <w:szCs w:val="28"/>
            <w:lang w:val="en-GB"/>
          </w:rPr>
          <w:t>AND</w:t>
        </w:r>
      </w:smartTag>
      <w:r w:rsidRPr="006223FC">
        <w:rPr>
          <w:rFonts w:ascii="Arial" w:hAnsi="Arial" w:cs="Arial"/>
          <w:b/>
          <w:color w:val="000000"/>
          <w:sz w:val="28"/>
          <w:szCs w:val="28"/>
          <w:lang w:val="en-GB"/>
        </w:rPr>
        <w:t xml:space="preserve"> CONDITIONS</w:t>
      </w:r>
      <w:r w:rsidRPr="00D341D5">
        <w:rPr>
          <w:rFonts w:ascii="Arial" w:hAnsi="Arial" w:cs="Arial"/>
          <w:b/>
          <w:color w:val="000000"/>
          <w:szCs w:val="24"/>
          <w:lang w:val="en-GB"/>
        </w:rPr>
        <w:t xml:space="preserve"> </w:t>
      </w:r>
      <w:r w:rsidRPr="00F40C26">
        <w:rPr>
          <w:rFonts w:ascii="Arial" w:hAnsi="Arial" w:cs="Arial"/>
          <w:b/>
          <w:color w:val="000000"/>
          <w:sz w:val="28"/>
          <w:szCs w:val="28"/>
          <w:lang w:val="en-GB"/>
        </w:rPr>
        <w:t>FOR SERVICE CONTRACT</w:t>
      </w:r>
    </w:p>
    <w:p w:rsidR="00AE2A04" w:rsidRDefault="00AE2A04"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lang w:val="id-ID"/>
        </w:rPr>
      </w:pPr>
    </w:p>
    <w:p w:rsidR="00596815" w:rsidRDefault="00596815"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rPr>
      </w:pPr>
    </w:p>
    <w:p w:rsidR="0073280F" w:rsidRPr="0073280F" w:rsidRDefault="0073280F" w:rsidP="00AE2A04">
      <w:pPr>
        <w:tabs>
          <w:tab w:val="left" w:pos="0"/>
          <w:tab w:val="left" w:pos="720"/>
          <w:tab w:val="left" w:pos="1440"/>
          <w:tab w:val="left" w:pos="1980"/>
          <w:tab w:val="left" w:pos="2520"/>
          <w:tab w:val="left" w:pos="2880"/>
          <w:tab w:val="left" w:pos="3240"/>
          <w:tab w:val="left" w:pos="3600"/>
          <w:tab w:val="left" w:pos="3960"/>
          <w:tab w:val="left" w:pos="4320"/>
          <w:tab w:val="left" w:pos="4860"/>
          <w:tab w:val="left" w:pos="5040"/>
          <w:tab w:val="left" w:pos="5400"/>
          <w:tab w:val="left" w:pos="6480"/>
          <w:tab w:val="left" w:pos="7200"/>
          <w:tab w:val="left" w:pos="7920"/>
          <w:tab w:val="left" w:pos="8640"/>
          <w:tab w:val="left" w:pos="9360"/>
        </w:tabs>
        <w:suppressAutoHyphens/>
        <w:spacing w:before="120"/>
        <w:rPr>
          <w:rFonts w:ascii="Arial" w:hAnsi="Arial" w:cs="Arial"/>
          <w:b/>
          <w:sz w:val="20"/>
          <w:u w:val="single"/>
        </w:rPr>
      </w:pPr>
    </w:p>
    <w:p w:rsidR="00AE2A04" w:rsidRPr="00964966" w:rsidRDefault="00AE2A04" w:rsidP="00AE2A04">
      <w:pPr>
        <w:jc w:val="center"/>
        <w:rPr>
          <w:rFonts w:ascii="Arial" w:hAnsi="Arial"/>
          <w:b/>
          <w:sz w:val="18"/>
          <w:szCs w:val="18"/>
          <w:u w:val="single"/>
        </w:rPr>
      </w:pPr>
      <w:r w:rsidRPr="00964966">
        <w:rPr>
          <w:rFonts w:ascii="Arial" w:hAnsi="Arial"/>
          <w:b/>
          <w:sz w:val="18"/>
          <w:szCs w:val="18"/>
          <w:u w:val="single"/>
        </w:rPr>
        <w:t>DAFTAR ISI / TABLE OF CONTENTS</w:t>
      </w:r>
    </w:p>
    <w:p w:rsidR="00AE2A04" w:rsidRPr="00964966" w:rsidRDefault="00AE2A04" w:rsidP="00AE2A04">
      <w:pPr>
        <w:jc w:val="center"/>
        <w:rPr>
          <w:rFonts w:ascii="Arial" w:hAnsi="Arial"/>
          <w:b/>
          <w:sz w:val="18"/>
          <w:szCs w:val="18"/>
          <w:u w:val="single"/>
        </w:rPr>
      </w:pPr>
    </w:p>
    <w:p w:rsidR="00AE2A04" w:rsidRPr="00964966" w:rsidRDefault="00AE2A04" w:rsidP="00903C17">
      <w:pPr>
        <w:tabs>
          <w:tab w:val="left" w:pos="3420"/>
          <w:tab w:val="left" w:pos="7655"/>
        </w:tabs>
        <w:rPr>
          <w:rFonts w:ascii="Arial" w:hAnsi="Arial"/>
          <w:b/>
          <w:sz w:val="18"/>
          <w:szCs w:val="18"/>
          <w:u w:val="single"/>
        </w:rPr>
      </w:pPr>
      <w:r w:rsidRPr="00964966">
        <w:rPr>
          <w:rFonts w:ascii="Arial" w:hAnsi="Arial"/>
          <w:b/>
          <w:sz w:val="18"/>
          <w:szCs w:val="18"/>
          <w:u w:val="single"/>
        </w:rPr>
        <w:t>PASAL / ARTICLE</w:t>
      </w:r>
      <w:r w:rsidRPr="00964966">
        <w:rPr>
          <w:rFonts w:ascii="Arial" w:hAnsi="Arial"/>
          <w:b/>
          <w:sz w:val="18"/>
          <w:szCs w:val="18"/>
        </w:rPr>
        <w:tab/>
      </w:r>
      <w:r w:rsidRPr="00964966">
        <w:rPr>
          <w:rFonts w:ascii="Arial" w:hAnsi="Arial"/>
          <w:b/>
          <w:sz w:val="18"/>
          <w:szCs w:val="18"/>
          <w:u w:val="single"/>
        </w:rPr>
        <w:t>JUDUL / TITLE</w:t>
      </w:r>
      <w:r w:rsidRPr="00964966">
        <w:rPr>
          <w:rFonts w:ascii="Arial" w:hAnsi="Arial"/>
          <w:b/>
          <w:sz w:val="18"/>
          <w:szCs w:val="18"/>
        </w:rPr>
        <w:tab/>
      </w:r>
      <w:r w:rsidRPr="00964966">
        <w:rPr>
          <w:rFonts w:ascii="Arial" w:hAnsi="Arial"/>
          <w:b/>
          <w:sz w:val="18"/>
          <w:szCs w:val="18"/>
          <w:u w:val="single"/>
        </w:rPr>
        <w:t>HALAMAN / PAGE</w:t>
      </w:r>
    </w:p>
    <w:p w:rsidR="00AE2A04" w:rsidRPr="00964966" w:rsidRDefault="00AE2A04" w:rsidP="00B96CEA">
      <w:pPr>
        <w:tabs>
          <w:tab w:val="left" w:pos="720"/>
        </w:tabs>
        <w:spacing w:line="360" w:lineRule="auto"/>
        <w:rPr>
          <w:rFonts w:ascii="Arial" w:hAnsi="Arial"/>
          <w:sz w:val="18"/>
          <w:szCs w:val="18"/>
        </w:rPr>
      </w:pPr>
    </w:p>
    <w:p w:rsidR="00AE2A04" w:rsidRPr="00E40B6D" w:rsidRDefault="00AE2A04" w:rsidP="00B96CEA">
      <w:pPr>
        <w:tabs>
          <w:tab w:val="left" w:pos="720"/>
          <w:tab w:val="right" w:pos="9180"/>
        </w:tabs>
        <w:spacing w:line="360" w:lineRule="auto"/>
        <w:rPr>
          <w:rFonts w:ascii="Arial" w:hAnsi="Arial"/>
          <w:sz w:val="18"/>
          <w:szCs w:val="18"/>
          <w:lang w:val="id-ID"/>
        </w:rPr>
      </w:pPr>
      <w:r w:rsidRPr="00964966">
        <w:rPr>
          <w:rFonts w:ascii="Arial" w:hAnsi="Arial"/>
          <w:sz w:val="18"/>
          <w:szCs w:val="18"/>
        </w:rPr>
        <w:t xml:space="preserve">  1.</w:t>
      </w:r>
      <w:r w:rsidRPr="00964966">
        <w:rPr>
          <w:rFonts w:ascii="Arial" w:hAnsi="Arial"/>
          <w:sz w:val="18"/>
          <w:szCs w:val="18"/>
        </w:rPr>
        <w:tab/>
        <w:t>Lingkup P</w:t>
      </w:r>
      <w:r>
        <w:rPr>
          <w:rFonts w:ascii="Arial" w:hAnsi="Arial"/>
          <w:sz w:val="18"/>
          <w:szCs w:val="18"/>
        </w:rPr>
        <w:t>ek</w:t>
      </w:r>
      <w:r w:rsidR="00E40B6D">
        <w:rPr>
          <w:rFonts w:ascii="Arial" w:hAnsi="Arial"/>
          <w:sz w:val="18"/>
          <w:szCs w:val="18"/>
        </w:rPr>
        <w:t>erjaan / Scope of Work</w:t>
      </w:r>
      <w:r w:rsidR="00E40B6D">
        <w:rPr>
          <w:rFonts w:ascii="Arial" w:hAnsi="Arial"/>
          <w:sz w:val="18"/>
          <w:szCs w:val="18"/>
        </w:rPr>
        <w:tab/>
        <w:t xml:space="preserve">1 of </w:t>
      </w:r>
      <w:r w:rsidR="003B7E54">
        <w:rPr>
          <w:rFonts w:ascii="Arial" w:hAnsi="Arial"/>
          <w:sz w:val="18"/>
          <w:szCs w:val="18"/>
          <w:lang w:val="id-ID"/>
        </w:rPr>
        <w:t>19</w:t>
      </w:r>
    </w:p>
    <w:p w:rsidR="00AE2A04" w:rsidRPr="00E40B6D" w:rsidRDefault="00AE2A04" w:rsidP="00B96CEA">
      <w:pPr>
        <w:tabs>
          <w:tab w:val="left" w:pos="720"/>
          <w:tab w:val="right" w:pos="9180"/>
        </w:tabs>
        <w:spacing w:line="360" w:lineRule="auto"/>
        <w:rPr>
          <w:rFonts w:ascii="Arial" w:hAnsi="Arial"/>
          <w:sz w:val="18"/>
          <w:szCs w:val="18"/>
          <w:lang w:val="id-ID"/>
        </w:rPr>
      </w:pPr>
      <w:r w:rsidRPr="00964966">
        <w:rPr>
          <w:rFonts w:ascii="Arial" w:hAnsi="Arial"/>
          <w:sz w:val="18"/>
          <w:szCs w:val="18"/>
        </w:rPr>
        <w:t xml:space="preserve">  2.</w:t>
      </w:r>
      <w:r w:rsidRPr="00964966">
        <w:rPr>
          <w:rFonts w:ascii="Arial" w:hAnsi="Arial"/>
          <w:sz w:val="18"/>
          <w:szCs w:val="18"/>
        </w:rPr>
        <w:tab/>
        <w:t>Temp</w:t>
      </w:r>
      <w:r>
        <w:rPr>
          <w:rFonts w:ascii="Arial" w:hAnsi="Arial"/>
          <w:sz w:val="18"/>
          <w:szCs w:val="18"/>
        </w:rPr>
        <w:t>at Kerja / Place of Work</w:t>
      </w:r>
      <w:r>
        <w:rPr>
          <w:rFonts w:ascii="Arial" w:hAnsi="Arial"/>
          <w:sz w:val="18"/>
          <w:szCs w:val="18"/>
        </w:rPr>
        <w:tab/>
        <w:t xml:space="preserve">1 of </w:t>
      </w:r>
      <w:r w:rsidR="003B7E54">
        <w:rPr>
          <w:rFonts w:ascii="Arial" w:hAnsi="Arial"/>
          <w:sz w:val="18"/>
          <w:szCs w:val="18"/>
          <w:lang w:val="id-ID"/>
        </w:rPr>
        <w:t>19</w:t>
      </w:r>
    </w:p>
    <w:p w:rsidR="00AE2A04" w:rsidRPr="00964966" w:rsidRDefault="00AE2A04" w:rsidP="00B96CEA">
      <w:pPr>
        <w:tabs>
          <w:tab w:val="left" w:pos="720"/>
          <w:tab w:val="right" w:pos="9180"/>
        </w:tabs>
        <w:spacing w:line="360" w:lineRule="auto"/>
        <w:rPr>
          <w:rFonts w:ascii="Arial" w:hAnsi="Arial"/>
          <w:sz w:val="18"/>
          <w:szCs w:val="18"/>
        </w:rPr>
      </w:pPr>
      <w:r>
        <w:rPr>
          <w:rFonts w:ascii="Arial" w:hAnsi="Arial"/>
          <w:sz w:val="18"/>
          <w:szCs w:val="18"/>
        </w:rPr>
        <w:t xml:space="preserve">  3.</w:t>
      </w:r>
      <w:r>
        <w:rPr>
          <w:rFonts w:ascii="Arial" w:hAnsi="Arial"/>
          <w:sz w:val="18"/>
          <w:szCs w:val="18"/>
        </w:rPr>
        <w:tab/>
        <w:t>Masa Berlaku / Term</w:t>
      </w:r>
      <w:r>
        <w:rPr>
          <w:rFonts w:ascii="Arial" w:hAnsi="Arial"/>
          <w:sz w:val="18"/>
          <w:szCs w:val="18"/>
        </w:rPr>
        <w:tab/>
        <w:t xml:space="preserve">1 of </w:t>
      </w:r>
      <w:r w:rsidR="003B7E54">
        <w:rPr>
          <w:rFonts w:ascii="Arial" w:hAnsi="Arial"/>
          <w:sz w:val="18"/>
          <w:szCs w:val="18"/>
          <w:lang w:val="id-ID"/>
        </w:rPr>
        <w:t>19</w:t>
      </w:r>
    </w:p>
    <w:p w:rsidR="00AE2A04" w:rsidRPr="00964966" w:rsidRDefault="00AE2A04" w:rsidP="00B96CEA">
      <w:pPr>
        <w:tabs>
          <w:tab w:val="left" w:pos="720"/>
          <w:tab w:val="right" w:pos="9180"/>
        </w:tabs>
        <w:spacing w:line="360" w:lineRule="auto"/>
        <w:rPr>
          <w:rFonts w:ascii="Arial" w:hAnsi="Arial"/>
          <w:sz w:val="18"/>
          <w:szCs w:val="18"/>
        </w:rPr>
      </w:pPr>
      <w:r w:rsidRPr="00964966">
        <w:rPr>
          <w:rFonts w:ascii="Arial" w:hAnsi="Arial"/>
          <w:sz w:val="18"/>
          <w:szCs w:val="18"/>
        </w:rPr>
        <w:t xml:space="preserve">  4.</w:t>
      </w:r>
      <w:r w:rsidRPr="00964966">
        <w:rPr>
          <w:rFonts w:ascii="Arial" w:hAnsi="Arial"/>
          <w:sz w:val="18"/>
          <w:szCs w:val="18"/>
        </w:rPr>
        <w:tab/>
        <w:t>Tanggal Pelaksa</w:t>
      </w:r>
      <w:r>
        <w:rPr>
          <w:rFonts w:ascii="Arial" w:hAnsi="Arial"/>
          <w:sz w:val="18"/>
          <w:szCs w:val="18"/>
        </w:rPr>
        <w:t>naan / Commencement Date</w:t>
      </w:r>
      <w:r>
        <w:rPr>
          <w:rFonts w:ascii="Arial" w:hAnsi="Arial"/>
          <w:sz w:val="18"/>
          <w:szCs w:val="18"/>
        </w:rPr>
        <w:tab/>
        <w:t xml:space="preserve">1 of </w:t>
      </w:r>
      <w:r w:rsidR="003B7E54">
        <w:rPr>
          <w:rFonts w:ascii="Arial" w:hAnsi="Arial"/>
          <w:sz w:val="18"/>
          <w:szCs w:val="18"/>
          <w:lang w:val="id-ID"/>
        </w:rPr>
        <w:t>19</w:t>
      </w:r>
      <w:r w:rsidRPr="00964966">
        <w:rPr>
          <w:rFonts w:ascii="Arial" w:hAnsi="Arial"/>
          <w:sz w:val="18"/>
          <w:szCs w:val="18"/>
        </w:rPr>
        <w:t xml:space="preserve">  </w:t>
      </w:r>
    </w:p>
    <w:p w:rsidR="00AE2A04" w:rsidRPr="00964966" w:rsidRDefault="00AE2A04" w:rsidP="002560D3">
      <w:pPr>
        <w:tabs>
          <w:tab w:val="left" w:pos="720"/>
          <w:tab w:val="right" w:pos="9180"/>
        </w:tabs>
        <w:spacing w:line="360" w:lineRule="auto"/>
        <w:rPr>
          <w:rFonts w:ascii="Arial" w:hAnsi="Arial"/>
          <w:sz w:val="18"/>
          <w:szCs w:val="18"/>
        </w:rPr>
      </w:pPr>
      <w:r w:rsidRPr="00964966">
        <w:rPr>
          <w:rFonts w:ascii="Arial" w:hAnsi="Arial"/>
          <w:sz w:val="18"/>
          <w:szCs w:val="18"/>
        </w:rPr>
        <w:t xml:space="preserve">  5</w:t>
      </w:r>
      <w:r>
        <w:rPr>
          <w:rFonts w:ascii="Arial" w:hAnsi="Arial"/>
          <w:sz w:val="18"/>
          <w:szCs w:val="18"/>
        </w:rPr>
        <w:t>.</w:t>
      </w:r>
      <w:r>
        <w:rPr>
          <w:rFonts w:ascii="Arial" w:hAnsi="Arial"/>
          <w:sz w:val="18"/>
          <w:szCs w:val="18"/>
        </w:rPr>
        <w:tab/>
        <w:t>Imbalan</w:t>
      </w:r>
      <w:r w:rsidR="00EE08E2">
        <w:rPr>
          <w:rFonts w:ascii="Arial" w:hAnsi="Arial"/>
          <w:sz w:val="18"/>
          <w:szCs w:val="18"/>
          <w:lang w:val="id-ID"/>
        </w:rPr>
        <w:t>, Penagihan dan Pembayaran</w:t>
      </w:r>
      <w:r>
        <w:rPr>
          <w:rFonts w:ascii="Arial" w:hAnsi="Arial"/>
          <w:sz w:val="18"/>
          <w:szCs w:val="18"/>
        </w:rPr>
        <w:t xml:space="preserve"> / Compensation</w:t>
      </w:r>
      <w:r w:rsidR="00EE08E2">
        <w:rPr>
          <w:rFonts w:ascii="Arial" w:hAnsi="Arial"/>
          <w:sz w:val="18"/>
          <w:szCs w:val="18"/>
          <w:lang w:val="id-ID"/>
        </w:rPr>
        <w:t>, Invoicing and Payment</w:t>
      </w:r>
      <w:r>
        <w:rPr>
          <w:rFonts w:ascii="Arial" w:hAnsi="Arial"/>
          <w:sz w:val="18"/>
          <w:szCs w:val="18"/>
        </w:rPr>
        <w:tab/>
        <w:t xml:space="preserve">1 of </w:t>
      </w:r>
      <w:r w:rsidR="003B7E54">
        <w:rPr>
          <w:rFonts w:ascii="Arial" w:hAnsi="Arial"/>
          <w:sz w:val="18"/>
          <w:szCs w:val="18"/>
          <w:lang w:val="id-ID"/>
        </w:rPr>
        <w:t>19</w:t>
      </w:r>
    </w:p>
    <w:p w:rsidR="00AE2A04" w:rsidRPr="00964966" w:rsidRDefault="00AE2A04" w:rsidP="00B96CEA">
      <w:pPr>
        <w:tabs>
          <w:tab w:val="left" w:pos="720"/>
          <w:tab w:val="right" w:pos="9180"/>
        </w:tabs>
        <w:spacing w:line="360" w:lineRule="auto"/>
        <w:rPr>
          <w:rFonts w:ascii="Arial" w:hAnsi="Arial"/>
          <w:sz w:val="18"/>
          <w:szCs w:val="18"/>
          <w:lang w:val="fi-FI"/>
        </w:rPr>
      </w:pPr>
      <w:r w:rsidRPr="00964966">
        <w:rPr>
          <w:rFonts w:ascii="Arial" w:hAnsi="Arial"/>
          <w:sz w:val="18"/>
          <w:szCs w:val="18"/>
        </w:rPr>
        <w:t xml:space="preserve">  </w:t>
      </w:r>
      <w:r w:rsidR="002560D3">
        <w:rPr>
          <w:rFonts w:ascii="Arial" w:hAnsi="Arial"/>
          <w:sz w:val="18"/>
          <w:szCs w:val="18"/>
          <w:lang w:val="id-ID"/>
        </w:rPr>
        <w:t>6</w:t>
      </w:r>
      <w:r w:rsidRPr="00964966">
        <w:rPr>
          <w:rFonts w:ascii="Arial" w:hAnsi="Arial"/>
          <w:sz w:val="18"/>
          <w:szCs w:val="18"/>
          <w:lang w:val="fi-FI"/>
        </w:rPr>
        <w:t>.</w:t>
      </w:r>
      <w:r w:rsidRPr="00964966">
        <w:rPr>
          <w:rFonts w:ascii="Arial" w:hAnsi="Arial"/>
          <w:sz w:val="18"/>
          <w:szCs w:val="18"/>
          <w:lang w:val="fi-FI"/>
        </w:rPr>
        <w:tab/>
        <w:t>Jaminan / Warranty</w:t>
      </w:r>
      <w:r w:rsidRPr="00964966">
        <w:rPr>
          <w:rFonts w:ascii="Arial" w:hAnsi="Arial"/>
          <w:sz w:val="18"/>
          <w:szCs w:val="18"/>
          <w:lang w:val="fi-FI"/>
        </w:rPr>
        <w:tab/>
      </w:r>
      <w:r w:rsidR="003B7E54">
        <w:rPr>
          <w:rFonts w:ascii="Arial" w:hAnsi="Arial"/>
          <w:sz w:val="18"/>
          <w:szCs w:val="18"/>
          <w:lang w:val="id-ID"/>
        </w:rPr>
        <w:t>3</w:t>
      </w:r>
      <w:r>
        <w:rPr>
          <w:rFonts w:ascii="Arial" w:hAnsi="Arial"/>
          <w:sz w:val="18"/>
          <w:szCs w:val="18"/>
        </w:rPr>
        <w:t xml:space="preserve"> of </w:t>
      </w:r>
      <w:r w:rsidR="003B7E54">
        <w:rPr>
          <w:rFonts w:ascii="Arial" w:hAnsi="Arial"/>
          <w:sz w:val="18"/>
          <w:szCs w:val="18"/>
          <w:lang w:val="id-ID"/>
        </w:rPr>
        <w:t>19</w:t>
      </w:r>
    </w:p>
    <w:p w:rsidR="00AE2A04" w:rsidRPr="00964966" w:rsidRDefault="002560D3" w:rsidP="00B96CEA">
      <w:pPr>
        <w:tabs>
          <w:tab w:val="left" w:pos="720"/>
          <w:tab w:val="left" w:pos="8100"/>
          <w:tab w:val="left" w:pos="9000"/>
          <w:tab w:val="right" w:pos="9180"/>
        </w:tabs>
        <w:spacing w:line="360" w:lineRule="auto"/>
        <w:ind w:left="90"/>
        <w:rPr>
          <w:rFonts w:ascii="Arial" w:hAnsi="Arial"/>
          <w:sz w:val="18"/>
          <w:szCs w:val="18"/>
        </w:rPr>
      </w:pPr>
      <w:r>
        <w:rPr>
          <w:rFonts w:ascii="Arial" w:hAnsi="Arial"/>
          <w:sz w:val="18"/>
          <w:szCs w:val="18"/>
          <w:lang w:val="id-ID"/>
        </w:rPr>
        <w:t>7</w:t>
      </w:r>
      <w:r w:rsidR="00AE2A04" w:rsidRPr="00964966">
        <w:rPr>
          <w:rFonts w:ascii="Arial" w:hAnsi="Arial"/>
          <w:sz w:val="18"/>
          <w:szCs w:val="18"/>
          <w:lang w:val="fi-FI"/>
        </w:rPr>
        <w:t>.</w:t>
      </w:r>
      <w:r w:rsidR="00AE2A04" w:rsidRPr="00964966">
        <w:rPr>
          <w:rFonts w:ascii="Arial" w:hAnsi="Arial"/>
          <w:sz w:val="18"/>
          <w:szCs w:val="18"/>
          <w:lang w:val="fi-FI"/>
        </w:rPr>
        <w:tab/>
        <w:t xml:space="preserve">Tunjangan Pekerja </w:t>
      </w:r>
      <w:r w:rsidR="00AE2A04">
        <w:rPr>
          <w:rFonts w:ascii="Arial" w:hAnsi="Arial"/>
          <w:sz w:val="18"/>
          <w:szCs w:val="18"/>
          <w:lang w:val="fi-FI"/>
        </w:rPr>
        <w:t>&amp; Pembayaran Santunan Pekerja</w:t>
      </w:r>
      <w:r w:rsidR="00AE2A04" w:rsidRPr="00964966">
        <w:rPr>
          <w:rFonts w:ascii="Arial" w:hAnsi="Arial"/>
          <w:sz w:val="18"/>
          <w:szCs w:val="18"/>
          <w:lang w:val="fi-FI"/>
        </w:rPr>
        <w:t>/</w:t>
      </w:r>
      <w:r w:rsidR="00AE2A04">
        <w:rPr>
          <w:rFonts w:ascii="Arial" w:hAnsi="Arial"/>
          <w:sz w:val="18"/>
          <w:szCs w:val="18"/>
          <w:lang w:val="fi-FI"/>
        </w:rPr>
        <w:t xml:space="preserve"> </w:t>
      </w:r>
      <w:r w:rsidR="00AE2A04" w:rsidRPr="00964966">
        <w:rPr>
          <w:rFonts w:ascii="Arial" w:hAnsi="Arial"/>
          <w:sz w:val="18"/>
          <w:szCs w:val="18"/>
          <w:lang w:val="fi-FI"/>
        </w:rPr>
        <w:t xml:space="preserve">Employee </w:t>
      </w:r>
      <w:r w:rsidR="00AE2A04" w:rsidRPr="00964966">
        <w:rPr>
          <w:rFonts w:ascii="Arial" w:hAnsi="Arial"/>
          <w:sz w:val="18"/>
          <w:szCs w:val="18"/>
        </w:rPr>
        <w:t xml:space="preserve">Benefits </w:t>
      </w:r>
      <w:r w:rsidR="00AE2A04">
        <w:rPr>
          <w:rFonts w:ascii="Arial" w:hAnsi="Arial"/>
          <w:sz w:val="18"/>
          <w:szCs w:val="18"/>
        </w:rPr>
        <w:t>&amp;</w:t>
      </w:r>
      <w:r w:rsidR="00AE2A04" w:rsidRPr="00964966">
        <w:rPr>
          <w:rFonts w:ascii="Arial" w:hAnsi="Arial"/>
          <w:sz w:val="18"/>
          <w:szCs w:val="18"/>
        </w:rPr>
        <w:t xml:space="preserve"> Severance Payments</w:t>
      </w:r>
      <w:r w:rsidR="00AE2A04">
        <w:rPr>
          <w:rFonts w:ascii="Arial" w:hAnsi="Arial"/>
          <w:sz w:val="18"/>
          <w:szCs w:val="18"/>
        </w:rPr>
        <w:t xml:space="preserve">   </w:t>
      </w:r>
      <w:r w:rsidR="003B7E54">
        <w:rPr>
          <w:rFonts w:ascii="Arial" w:hAnsi="Arial"/>
          <w:sz w:val="18"/>
          <w:szCs w:val="18"/>
          <w:lang w:val="id-ID"/>
        </w:rPr>
        <w:t>3</w:t>
      </w:r>
      <w:r w:rsidR="00AE2A04">
        <w:rPr>
          <w:rFonts w:ascii="Arial" w:hAnsi="Arial"/>
          <w:sz w:val="18"/>
          <w:szCs w:val="18"/>
        </w:rPr>
        <w:t xml:space="preserve"> of </w:t>
      </w:r>
      <w:r w:rsidR="003B7E54">
        <w:rPr>
          <w:rFonts w:ascii="Arial" w:hAnsi="Arial"/>
          <w:sz w:val="18"/>
          <w:szCs w:val="18"/>
          <w:lang w:val="id-ID"/>
        </w:rPr>
        <w:t>19</w:t>
      </w:r>
    </w:p>
    <w:p w:rsidR="00AE2A04" w:rsidRPr="00964966" w:rsidRDefault="00AE2A04" w:rsidP="00B96CEA">
      <w:pPr>
        <w:tabs>
          <w:tab w:val="left" w:pos="720"/>
          <w:tab w:val="right" w:pos="9180"/>
        </w:tabs>
        <w:spacing w:line="360" w:lineRule="auto"/>
        <w:rPr>
          <w:rFonts w:ascii="Arial" w:hAnsi="Arial"/>
          <w:sz w:val="18"/>
          <w:szCs w:val="18"/>
        </w:rPr>
      </w:pPr>
      <w:r w:rsidRPr="00964966">
        <w:rPr>
          <w:rFonts w:ascii="Arial" w:hAnsi="Arial"/>
          <w:sz w:val="18"/>
          <w:szCs w:val="18"/>
        </w:rPr>
        <w:t xml:space="preserve"> </w:t>
      </w:r>
      <w:r w:rsidR="002560D3">
        <w:rPr>
          <w:rFonts w:ascii="Arial" w:hAnsi="Arial"/>
          <w:sz w:val="18"/>
          <w:szCs w:val="18"/>
          <w:lang w:val="id-ID"/>
        </w:rPr>
        <w:t xml:space="preserve"> 8</w:t>
      </w:r>
      <w:r w:rsidRPr="00964966">
        <w:rPr>
          <w:rFonts w:ascii="Arial" w:hAnsi="Arial"/>
          <w:sz w:val="18"/>
          <w:szCs w:val="18"/>
        </w:rPr>
        <w:t>.</w:t>
      </w:r>
      <w:r w:rsidRPr="00964966">
        <w:rPr>
          <w:rFonts w:ascii="Arial" w:hAnsi="Arial"/>
          <w:sz w:val="18"/>
          <w:szCs w:val="18"/>
        </w:rPr>
        <w:tab/>
        <w:t>Persyaratan Tenaga Kerja / L</w:t>
      </w:r>
      <w:r>
        <w:rPr>
          <w:rFonts w:ascii="Arial" w:hAnsi="Arial"/>
          <w:sz w:val="18"/>
          <w:szCs w:val="18"/>
        </w:rPr>
        <w:t xml:space="preserve">abor Conditions </w:t>
      </w:r>
      <w:r>
        <w:rPr>
          <w:rFonts w:ascii="Arial" w:hAnsi="Arial"/>
          <w:sz w:val="18"/>
          <w:szCs w:val="18"/>
        </w:rPr>
        <w:tab/>
      </w:r>
      <w:r w:rsidR="003B7E54">
        <w:rPr>
          <w:rFonts w:ascii="Arial" w:hAnsi="Arial"/>
          <w:sz w:val="18"/>
          <w:szCs w:val="18"/>
          <w:lang w:val="id-ID"/>
        </w:rPr>
        <w:t>3</w:t>
      </w:r>
      <w:r>
        <w:rPr>
          <w:rFonts w:ascii="Arial" w:hAnsi="Arial"/>
          <w:sz w:val="18"/>
          <w:szCs w:val="18"/>
        </w:rPr>
        <w:t xml:space="preserve"> of </w:t>
      </w:r>
      <w:r w:rsidR="003B7E54">
        <w:rPr>
          <w:rFonts w:ascii="Arial" w:hAnsi="Arial"/>
          <w:sz w:val="18"/>
          <w:szCs w:val="18"/>
          <w:lang w:val="id-ID"/>
        </w:rPr>
        <w:t>19</w:t>
      </w:r>
    </w:p>
    <w:p w:rsidR="00AE2A04" w:rsidRPr="00964966" w:rsidRDefault="002560D3" w:rsidP="00B96CEA">
      <w:pPr>
        <w:tabs>
          <w:tab w:val="left" w:pos="720"/>
          <w:tab w:val="left" w:pos="8100"/>
          <w:tab w:val="right" w:pos="9180"/>
        </w:tabs>
        <w:spacing w:line="360" w:lineRule="auto"/>
        <w:rPr>
          <w:rFonts w:ascii="Arial" w:hAnsi="Arial"/>
          <w:sz w:val="18"/>
          <w:szCs w:val="18"/>
        </w:rPr>
      </w:pPr>
      <w:r>
        <w:rPr>
          <w:rFonts w:ascii="Arial" w:hAnsi="Arial"/>
          <w:sz w:val="18"/>
          <w:szCs w:val="18"/>
          <w:lang w:val="id-ID"/>
        </w:rPr>
        <w:t xml:space="preserve">  9</w:t>
      </w:r>
      <w:r w:rsidR="00AE2A04" w:rsidRPr="00964966">
        <w:rPr>
          <w:rFonts w:ascii="Arial" w:hAnsi="Arial"/>
          <w:sz w:val="18"/>
          <w:szCs w:val="18"/>
        </w:rPr>
        <w:t>.</w:t>
      </w:r>
      <w:r w:rsidR="00AE2A04" w:rsidRPr="00964966">
        <w:rPr>
          <w:rFonts w:ascii="Arial" w:hAnsi="Arial"/>
          <w:sz w:val="18"/>
          <w:szCs w:val="18"/>
        </w:rPr>
        <w:tab/>
        <w:t xml:space="preserve">Peralatan, Material dan </w:t>
      </w:r>
      <w:r w:rsidR="00121D78">
        <w:rPr>
          <w:rFonts w:ascii="Arial" w:hAnsi="Arial"/>
          <w:sz w:val="18"/>
          <w:szCs w:val="18"/>
          <w:lang w:val="id-ID"/>
        </w:rPr>
        <w:t>Pers</w:t>
      </w:r>
      <w:r w:rsidR="00AE2A04" w:rsidRPr="00964966">
        <w:rPr>
          <w:rFonts w:ascii="Arial" w:hAnsi="Arial"/>
          <w:sz w:val="18"/>
          <w:szCs w:val="18"/>
        </w:rPr>
        <w:t>ediaan / Equipment,</w:t>
      </w:r>
      <w:r w:rsidR="00AE2A04">
        <w:rPr>
          <w:rFonts w:ascii="Arial" w:hAnsi="Arial"/>
          <w:sz w:val="18"/>
          <w:szCs w:val="18"/>
        </w:rPr>
        <w:t xml:space="preserve"> Material and Supplies </w:t>
      </w:r>
      <w:r w:rsidR="00AE2A04">
        <w:rPr>
          <w:rFonts w:ascii="Arial" w:hAnsi="Arial"/>
          <w:sz w:val="18"/>
          <w:szCs w:val="18"/>
        </w:rPr>
        <w:tab/>
      </w:r>
      <w:r w:rsidR="00AE2A04">
        <w:rPr>
          <w:rFonts w:ascii="Arial" w:hAnsi="Arial"/>
          <w:sz w:val="18"/>
          <w:szCs w:val="18"/>
        </w:rPr>
        <w:tab/>
      </w:r>
      <w:r w:rsidR="00D15848">
        <w:rPr>
          <w:rFonts w:ascii="Arial" w:hAnsi="Arial"/>
          <w:sz w:val="18"/>
          <w:szCs w:val="18"/>
        </w:rPr>
        <w:t>5</w:t>
      </w:r>
      <w:r w:rsidR="00AE2A04">
        <w:rPr>
          <w:rFonts w:ascii="Arial" w:hAnsi="Arial"/>
          <w:sz w:val="18"/>
          <w:szCs w:val="18"/>
        </w:rPr>
        <w:t xml:space="preserve"> of </w:t>
      </w:r>
      <w:r w:rsidR="003B7E54">
        <w:rPr>
          <w:rFonts w:ascii="Arial" w:hAnsi="Arial"/>
          <w:sz w:val="18"/>
          <w:szCs w:val="18"/>
          <w:lang w:val="id-ID"/>
        </w:rPr>
        <w:t>19</w:t>
      </w:r>
    </w:p>
    <w:p w:rsidR="00AE2A04" w:rsidRPr="00964966" w:rsidRDefault="00AE2A04" w:rsidP="00B96CEA">
      <w:pPr>
        <w:tabs>
          <w:tab w:val="left" w:pos="720"/>
          <w:tab w:val="left" w:pos="8100"/>
          <w:tab w:val="right" w:pos="9180"/>
        </w:tabs>
        <w:spacing w:line="360" w:lineRule="auto"/>
        <w:rPr>
          <w:rFonts w:ascii="Arial" w:hAnsi="Arial"/>
          <w:sz w:val="18"/>
          <w:szCs w:val="18"/>
        </w:rPr>
      </w:pPr>
      <w:r w:rsidRPr="00964966">
        <w:rPr>
          <w:rFonts w:ascii="Arial" w:hAnsi="Arial"/>
          <w:sz w:val="18"/>
          <w:szCs w:val="18"/>
        </w:rPr>
        <w:t>1</w:t>
      </w:r>
      <w:r w:rsidR="002560D3">
        <w:rPr>
          <w:rFonts w:ascii="Arial" w:hAnsi="Arial"/>
          <w:sz w:val="18"/>
          <w:szCs w:val="18"/>
          <w:lang w:val="id-ID"/>
        </w:rPr>
        <w:t>0</w:t>
      </w:r>
      <w:r w:rsidRPr="00964966">
        <w:rPr>
          <w:rFonts w:ascii="Arial" w:hAnsi="Arial"/>
          <w:sz w:val="18"/>
          <w:szCs w:val="18"/>
        </w:rPr>
        <w:t>.</w:t>
      </w:r>
      <w:r w:rsidRPr="00964966">
        <w:rPr>
          <w:rFonts w:ascii="Arial" w:hAnsi="Arial"/>
          <w:sz w:val="18"/>
          <w:szCs w:val="18"/>
        </w:rPr>
        <w:tab/>
        <w:t xml:space="preserve">Fasilitas dan Jasa / </w:t>
      </w:r>
      <w:r w:rsidR="00E40B6D">
        <w:rPr>
          <w:rFonts w:ascii="Arial" w:hAnsi="Arial"/>
          <w:sz w:val="18"/>
          <w:szCs w:val="18"/>
        </w:rPr>
        <w:t>Facilities and Services</w:t>
      </w:r>
      <w:r w:rsidR="00E40B6D">
        <w:rPr>
          <w:rFonts w:ascii="Arial" w:hAnsi="Arial"/>
          <w:sz w:val="18"/>
          <w:szCs w:val="18"/>
        </w:rPr>
        <w:tab/>
      </w:r>
      <w:r w:rsidR="00E40B6D">
        <w:rPr>
          <w:rFonts w:ascii="Arial" w:hAnsi="Arial"/>
          <w:sz w:val="18"/>
          <w:szCs w:val="18"/>
        </w:rPr>
        <w:tab/>
      </w:r>
      <w:r w:rsidR="003B7E54">
        <w:rPr>
          <w:rFonts w:ascii="Arial" w:hAnsi="Arial"/>
          <w:sz w:val="18"/>
          <w:szCs w:val="18"/>
          <w:lang w:val="id-ID"/>
        </w:rPr>
        <w:t>7</w:t>
      </w:r>
      <w:r>
        <w:rPr>
          <w:rFonts w:ascii="Arial" w:hAnsi="Arial"/>
          <w:sz w:val="18"/>
          <w:szCs w:val="18"/>
        </w:rPr>
        <w:t xml:space="preserve"> of </w:t>
      </w:r>
      <w:r w:rsidR="003B7E54">
        <w:rPr>
          <w:rFonts w:ascii="Arial" w:hAnsi="Arial"/>
          <w:sz w:val="18"/>
          <w:szCs w:val="18"/>
          <w:lang w:val="id-ID"/>
        </w:rPr>
        <w:t>19</w:t>
      </w:r>
    </w:p>
    <w:p w:rsidR="00AE2A04" w:rsidRPr="00964966" w:rsidRDefault="00AE2A04" w:rsidP="00B96CEA">
      <w:pPr>
        <w:tabs>
          <w:tab w:val="left" w:pos="720"/>
          <w:tab w:val="left" w:pos="8100"/>
          <w:tab w:val="right" w:pos="9180"/>
        </w:tabs>
        <w:spacing w:line="360" w:lineRule="auto"/>
        <w:rPr>
          <w:rFonts w:ascii="Arial" w:hAnsi="Arial"/>
          <w:sz w:val="18"/>
          <w:szCs w:val="18"/>
        </w:rPr>
      </w:pPr>
      <w:r w:rsidRPr="00964966">
        <w:rPr>
          <w:rFonts w:ascii="Arial" w:hAnsi="Arial"/>
          <w:sz w:val="18"/>
          <w:szCs w:val="18"/>
        </w:rPr>
        <w:t>1</w:t>
      </w:r>
      <w:r w:rsidR="002560D3">
        <w:rPr>
          <w:rFonts w:ascii="Arial" w:hAnsi="Arial"/>
          <w:sz w:val="18"/>
          <w:szCs w:val="18"/>
          <w:lang w:val="id-ID"/>
        </w:rPr>
        <w:t>1</w:t>
      </w:r>
      <w:r w:rsidRPr="00964966">
        <w:rPr>
          <w:rFonts w:ascii="Arial" w:hAnsi="Arial"/>
          <w:sz w:val="18"/>
          <w:szCs w:val="18"/>
        </w:rPr>
        <w:t>.</w:t>
      </w:r>
      <w:r w:rsidRPr="00964966">
        <w:rPr>
          <w:rFonts w:ascii="Arial" w:hAnsi="Arial"/>
          <w:sz w:val="18"/>
          <w:szCs w:val="18"/>
        </w:rPr>
        <w:tab/>
        <w:t>Panduan dan Penyeliaan / G</w:t>
      </w:r>
      <w:r w:rsidR="00E40B6D">
        <w:rPr>
          <w:rFonts w:ascii="Arial" w:hAnsi="Arial"/>
          <w:sz w:val="18"/>
          <w:szCs w:val="18"/>
        </w:rPr>
        <w:t>uidance and Supervision</w:t>
      </w:r>
      <w:r w:rsidR="00E40B6D">
        <w:rPr>
          <w:rFonts w:ascii="Arial" w:hAnsi="Arial"/>
          <w:sz w:val="18"/>
          <w:szCs w:val="18"/>
        </w:rPr>
        <w:tab/>
      </w:r>
      <w:r w:rsidR="00E40B6D">
        <w:rPr>
          <w:rFonts w:ascii="Arial" w:hAnsi="Arial"/>
          <w:sz w:val="18"/>
          <w:szCs w:val="18"/>
        </w:rPr>
        <w:tab/>
      </w:r>
      <w:r w:rsidR="003B7E54">
        <w:rPr>
          <w:rFonts w:ascii="Arial" w:hAnsi="Arial"/>
          <w:sz w:val="18"/>
          <w:szCs w:val="18"/>
          <w:lang w:val="id-ID"/>
        </w:rPr>
        <w:t>7</w:t>
      </w:r>
      <w:r>
        <w:rPr>
          <w:rFonts w:ascii="Arial" w:hAnsi="Arial"/>
          <w:sz w:val="18"/>
          <w:szCs w:val="18"/>
        </w:rPr>
        <w:t xml:space="preserve"> of </w:t>
      </w:r>
      <w:r w:rsidR="003B7E54">
        <w:rPr>
          <w:rFonts w:ascii="Arial" w:hAnsi="Arial"/>
          <w:sz w:val="18"/>
          <w:szCs w:val="18"/>
          <w:lang w:val="id-ID"/>
        </w:rPr>
        <w:t>19</w:t>
      </w:r>
    </w:p>
    <w:p w:rsidR="00AE2A04" w:rsidRPr="00964966" w:rsidRDefault="00E40B6D" w:rsidP="00B96CEA">
      <w:pPr>
        <w:tabs>
          <w:tab w:val="left" w:pos="720"/>
          <w:tab w:val="left" w:pos="8100"/>
          <w:tab w:val="right" w:pos="9180"/>
        </w:tabs>
        <w:spacing w:line="360" w:lineRule="auto"/>
        <w:rPr>
          <w:rFonts w:ascii="Arial" w:hAnsi="Arial"/>
          <w:sz w:val="18"/>
          <w:szCs w:val="18"/>
        </w:rPr>
      </w:pPr>
      <w:r>
        <w:rPr>
          <w:rFonts w:ascii="Arial" w:hAnsi="Arial"/>
          <w:sz w:val="18"/>
          <w:szCs w:val="18"/>
        </w:rPr>
        <w:t>1</w:t>
      </w:r>
      <w:r w:rsidR="002560D3">
        <w:rPr>
          <w:rFonts w:ascii="Arial" w:hAnsi="Arial"/>
          <w:sz w:val="18"/>
          <w:szCs w:val="18"/>
          <w:lang w:val="id-ID"/>
        </w:rPr>
        <w:t>2</w:t>
      </w:r>
      <w:r>
        <w:rPr>
          <w:rFonts w:ascii="Arial" w:hAnsi="Arial"/>
          <w:sz w:val="18"/>
          <w:szCs w:val="18"/>
        </w:rPr>
        <w:t>.</w:t>
      </w:r>
      <w:r>
        <w:rPr>
          <w:rFonts w:ascii="Arial" w:hAnsi="Arial"/>
          <w:sz w:val="18"/>
          <w:szCs w:val="18"/>
        </w:rPr>
        <w:tab/>
        <w:t>Pajak-pajak / Taxes</w:t>
      </w:r>
      <w:r>
        <w:rPr>
          <w:rFonts w:ascii="Arial" w:hAnsi="Arial"/>
          <w:sz w:val="18"/>
          <w:szCs w:val="18"/>
        </w:rPr>
        <w:tab/>
        <w:t xml:space="preserve"> </w:t>
      </w:r>
      <w:r>
        <w:rPr>
          <w:rFonts w:ascii="Arial" w:hAnsi="Arial"/>
          <w:sz w:val="18"/>
          <w:szCs w:val="18"/>
        </w:rPr>
        <w:tab/>
      </w:r>
      <w:r w:rsidR="003B7E54">
        <w:rPr>
          <w:rFonts w:ascii="Arial" w:hAnsi="Arial"/>
          <w:sz w:val="18"/>
          <w:szCs w:val="18"/>
          <w:lang w:val="id-ID"/>
        </w:rPr>
        <w:t>8</w:t>
      </w:r>
      <w:r w:rsidR="00AE2A04" w:rsidRPr="00964966">
        <w:rPr>
          <w:rFonts w:ascii="Arial" w:hAnsi="Arial"/>
          <w:sz w:val="18"/>
          <w:szCs w:val="18"/>
        </w:rPr>
        <w:t xml:space="preserve"> o</w:t>
      </w:r>
      <w:r w:rsidR="00AE2A04">
        <w:rPr>
          <w:rFonts w:ascii="Arial" w:hAnsi="Arial"/>
          <w:sz w:val="18"/>
          <w:szCs w:val="18"/>
        </w:rPr>
        <w:t xml:space="preserve">f </w:t>
      </w:r>
      <w:r w:rsidR="003B7E54">
        <w:rPr>
          <w:rFonts w:ascii="Arial" w:hAnsi="Arial"/>
          <w:sz w:val="18"/>
          <w:szCs w:val="18"/>
          <w:lang w:val="id-ID"/>
        </w:rPr>
        <w:t>19</w:t>
      </w:r>
    </w:p>
    <w:p w:rsidR="00AE2A04" w:rsidRPr="00964966" w:rsidRDefault="00AE2A04" w:rsidP="00B96CEA">
      <w:pPr>
        <w:tabs>
          <w:tab w:val="left" w:pos="720"/>
          <w:tab w:val="left" w:pos="8100"/>
          <w:tab w:val="right" w:pos="9180"/>
        </w:tabs>
        <w:spacing w:line="360" w:lineRule="auto"/>
        <w:rPr>
          <w:rFonts w:ascii="Arial" w:hAnsi="Arial"/>
          <w:sz w:val="18"/>
          <w:szCs w:val="18"/>
        </w:rPr>
      </w:pPr>
      <w:r w:rsidRPr="00964966">
        <w:rPr>
          <w:rFonts w:ascii="Arial" w:hAnsi="Arial"/>
          <w:sz w:val="18"/>
          <w:szCs w:val="18"/>
        </w:rPr>
        <w:t>1</w:t>
      </w:r>
      <w:r w:rsidR="002560D3">
        <w:rPr>
          <w:rFonts w:ascii="Arial" w:hAnsi="Arial"/>
          <w:sz w:val="18"/>
          <w:szCs w:val="18"/>
          <w:lang w:val="id-ID"/>
        </w:rPr>
        <w:t>3</w:t>
      </w:r>
      <w:r w:rsidRPr="00964966">
        <w:rPr>
          <w:rFonts w:ascii="Arial" w:hAnsi="Arial"/>
          <w:sz w:val="18"/>
          <w:szCs w:val="18"/>
        </w:rPr>
        <w:t>.</w:t>
      </w:r>
      <w:r w:rsidRPr="00964966">
        <w:rPr>
          <w:rFonts w:ascii="Arial" w:hAnsi="Arial"/>
          <w:sz w:val="18"/>
          <w:szCs w:val="18"/>
        </w:rPr>
        <w:tab/>
        <w:t>Produksi Dalam Neg</w:t>
      </w:r>
      <w:r w:rsidR="00E40B6D">
        <w:rPr>
          <w:rFonts w:ascii="Arial" w:hAnsi="Arial"/>
          <w:sz w:val="18"/>
          <w:szCs w:val="18"/>
        </w:rPr>
        <w:t>eri / Domestic Product</w:t>
      </w:r>
      <w:r w:rsidR="00E40B6D">
        <w:rPr>
          <w:rFonts w:ascii="Arial" w:hAnsi="Arial"/>
          <w:sz w:val="18"/>
          <w:szCs w:val="18"/>
        </w:rPr>
        <w:tab/>
        <w:t xml:space="preserve"> </w:t>
      </w:r>
      <w:r w:rsidR="00E40B6D">
        <w:rPr>
          <w:rFonts w:ascii="Arial" w:hAnsi="Arial"/>
          <w:sz w:val="18"/>
          <w:szCs w:val="18"/>
        </w:rPr>
        <w:tab/>
      </w:r>
      <w:r w:rsidR="00D15848">
        <w:rPr>
          <w:rFonts w:ascii="Arial" w:hAnsi="Arial"/>
          <w:sz w:val="18"/>
          <w:szCs w:val="18"/>
        </w:rPr>
        <w:t>9</w:t>
      </w:r>
      <w:r>
        <w:rPr>
          <w:rFonts w:ascii="Arial" w:hAnsi="Arial"/>
          <w:sz w:val="18"/>
          <w:szCs w:val="18"/>
        </w:rPr>
        <w:t xml:space="preserve"> of </w:t>
      </w:r>
      <w:r w:rsidR="003B7E54">
        <w:rPr>
          <w:rFonts w:ascii="Arial" w:hAnsi="Arial"/>
          <w:sz w:val="18"/>
          <w:szCs w:val="18"/>
          <w:lang w:val="id-ID"/>
        </w:rPr>
        <w:t>19</w:t>
      </w:r>
    </w:p>
    <w:p w:rsidR="00AE2A04" w:rsidRPr="00964966" w:rsidRDefault="00AE2A04" w:rsidP="00B96CEA">
      <w:pPr>
        <w:tabs>
          <w:tab w:val="left" w:pos="720"/>
          <w:tab w:val="right" w:pos="9180"/>
        </w:tabs>
        <w:spacing w:line="360" w:lineRule="auto"/>
        <w:rPr>
          <w:rFonts w:ascii="Arial" w:hAnsi="Arial"/>
          <w:sz w:val="18"/>
          <w:szCs w:val="18"/>
        </w:rPr>
      </w:pPr>
      <w:r w:rsidRPr="00964966">
        <w:rPr>
          <w:rFonts w:ascii="Arial" w:hAnsi="Arial"/>
          <w:sz w:val="18"/>
          <w:szCs w:val="18"/>
        </w:rPr>
        <w:t>1</w:t>
      </w:r>
      <w:r w:rsidR="002560D3">
        <w:rPr>
          <w:rFonts w:ascii="Arial" w:hAnsi="Arial"/>
          <w:sz w:val="18"/>
          <w:szCs w:val="18"/>
          <w:lang w:val="id-ID"/>
        </w:rPr>
        <w:t>4</w:t>
      </w:r>
      <w:r w:rsidRPr="00964966">
        <w:rPr>
          <w:rFonts w:ascii="Arial" w:hAnsi="Arial"/>
          <w:sz w:val="18"/>
          <w:szCs w:val="18"/>
        </w:rPr>
        <w:t>.</w:t>
      </w:r>
      <w:r w:rsidRPr="00964966">
        <w:rPr>
          <w:rFonts w:ascii="Arial" w:hAnsi="Arial"/>
          <w:sz w:val="18"/>
          <w:szCs w:val="18"/>
        </w:rPr>
        <w:tab/>
        <w:t>Tanggung Jawab Hukum dan Ganti Rugi /</w:t>
      </w:r>
      <w:r w:rsidR="00E40B6D">
        <w:rPr>
          <w:rFonts w:ascii="Arial" w:hAnsi="Arial"/>
          <w:sz w:val="18"/>
          <w:szCs w:val="18"/>
        </w:rPr>
        <w:t xml:space="preserve"> Liability and Indemnity</w:t>
      </w:r>
      <w:r w:rsidR="00E40B6D">
        <w:rPr>
          <w:rFonts w:ascii="Arial" w:hAnsi="Arial"/>
          <w:sz w:val="18"/>
          <w:szCs w:val="18"/>
        </w:rPr>
        <w:tab/>
      </w:r>
      <w:r w:rsidR="003B7E54">
        <w:rPr>
          <w:rFonts w:ascii="Arial" w:hAnsi="Arial"/>
          <w:sz w:val="18"/>
          <w:szCs w:val="18"/>
          <w:lang w:val="id-ID"/>
        </w:rPr>
        <w:t>9</w:t>
      </w:r>
      <w:r>
        <w:rPr>
          <w:rFonts w:ascii="Arial" w:hAnsi="Arial"/>
          <w:sz w:val="18"/>
          <w:szCs w:val="18"/>
        </w:rPr>
        <w:t xml:space="preserve"> of </w:t>
      </w:r>
      <w:r w:rsidR="003B7E54">
        <w:rPr>
          <w:rFonts w:ascii="Arial" w:hAnsi="Arial"/>
          <w:sz w:val="18"/>
          <w:szCs w:val="18"/>
          <w:lang w:val="id-ID"/>
        </w:rPr>
        <w:t>19</w:t>
      </w:r>
      <w:r w:rsidRPr="00964966">
        <w:rPr>
          <w:rFonts w:ascii="Arial" w:hAnsi="Arial"/>
          <w:sz w:val="18"/>
          <w:szCs w:val="18"/>
        </w:rPr>
        <w:t xml:space="preserve"> </w:t>
      </w:r>
    </w:p>
    <w:p w:rsidR="00AE2A04" w:rsidRPr="00964966" w:rsidRDefault="00AE2A04" w:rsidP="00B96CEA">
      <w:pPr>
        <w:tabs>
          <w:tab w:val="left" w:pos="720"/>
          <w:tab w:val="right" w:pos="9180"/>
        </w:tabs>
        <w:spacing w:line="360" w:lineRule="auto"/>
        <w:rPr>
          <w:rFonts w:ascii="Arial" w:hAnsi="Arial"/>
          <w:sz w:val="18"/>
          <w:szCs w:val="18"/>
        </w:rPr>
      </w:pPr>
      <w:r w:rsidRPr="00964966">
        <w:rPr>
          <w:rFonts w:ascii="Arial" w:hAnsi="Arial"/>
          <w:sz w:val="18"/>
          <w:szCs w:val="18"/>
        </w:rPr>
        <w:t>1</w:t>
      </w:r>
      <w:r w:rsidR="002560D3">
        <w:rPr>
          <w:rFonts w:ascii="Arial" w:hAnsi="Arial"/>
          <w:sz w:val="18"/>
          <w:szCs w:val="18"/>
          <w:lang w:val="id-ID"/>
        </w:rPr>
        <w:t>5</w:t>
      </w:r>
      <w:r w:rsidR="00E40B6D">
        <w:rPr>
          <w:rFonts w:ascii="Arial" w:hAnsi="Arial"/>
          <w:sz w:val="18"/>
          <w:szCs w:val="18"/>
        </w:rPr>
        <w:t>.</w:t>
      </w:r>
      <w:r w:rsidR="00E40B6D">
        <w:rPr>
          <w:rFonts w:ascii="Arial" w:hAnsi="Arial"/>
          <w:sz w:val="18"/>
          <w:szCs w:val="18"/>
        </w:rPr>
        <w:tab/>
        <w:t>Asuransi / Insurance</w:t>
      </w:r>
      <w:r w:rsidR="00E40B6D">
        <w:rPr>
          <w:rFonts w:ascii="Arial" w:hAnsi="Arial"/>
          <w:sz w:val="18"/>
          <w:szCs w:val="18"/>
        </w:rPr>
        <w:tab/>
      </w:r>
      <w:r w:rsidR="00D15848">
        <w:rPr>
          <w:rFonts w:ascii="Arial" w:hAnsi="Arial"/>
          <w:sz w:val="18"/>
          <w:szCs w:val="18"/>
        </w:rPr>
        <w:t>10</w:t>
      </w:r>
      <w:r>
        <w:rPr>
          <w:rFonts w:ascii="Arial" w:hAnsi="Arial"/>
          <w:sz w:val="18"/>
          <w:szCs w:val="18"/>
        </w:rPr>
        <w:t xml:space="preserve"> of </w:t>
      </w:r>
      <w:r w:rsidR="003B7E54">
        <w:rPr>
          <w:rFonts w:ascii="Arial" w:hAnsi="Arial"/>
          <w:sz w:val="18"/>
          <w:szCs w:val="18"/>
          <w:lang w:val="id-ID"/>
        </w:rPr>
        <w:t>19</w:t>
      </w:r>
    </w:p>
    <w:p w:rsidR="00AE2A04" w:rsidRPr="00964966" w:rsidRDefault="00AE2A04" w:rsidP="00B96CEA">
      <w:pPr>
        <w:tabs>
          <w:tab w:val="left" w:pos="720"/>
          <w:tab w:val="right" w:pos="9180"/>
        </w:tabs>
        <w:spacing w:line="360" w:lineRule="auto"/>
        <w:rPr>
          <w:rFonts w:ascii="Arial" w:hAnsi="Arial"/>
          <w:sz w:val="18"/>
          <w:szCs w:val="18"/>
        </w:rPr>
      </w:pPr>
      <w:r w:rsidRPr="00964966">
        <w:rPr>
          <w:rFonts w:ascii="Arial" w:hAnsi="Arial"/>
          <w:sz w:val="18"/>
          <w:szCs w:val="18"/>
        </w:rPr>
        <w:t>1</w:t>
      </w:r>
      <w:r w:rsidR="002560D3">
        <w:rPr>
          <w:rFonts w:ascii="Arial" w:hAnsi="Arial"/>
          <w:sz w:val="18"/>
          <w:szCs w:val="18"/>
          <w:lang w:val="id-ID"/>
        </w:rPr>
        <w:t>6</w:t>
      </w:r>
      <w:r w:rsidRPr="00964966">
        <w:rPr>
          <w:rFonts w:ascii="Arial" w:hAnsi="Arial"/>
          <w:sz w:val="18"/>
          <w:szCs w:val="18"/>
        </w:rPr>
        <w:t>.</w:t>
      </w:r>
      <w:r w:rsidRPr="00964966">
        <w:rPr>
          <w:rFonts w:ascii="Arial" w:hAnsi="Arial"/>
          <w:sz w:val="18"/>
          <w:szCs w:val="18"/>
        </w:rPr>
        <w:tab/>
        <w:t>Keraha</w:t>
      </w:r>
      <w:r w:rsidR="00E40B6D">
        <w:rPr>
          <w:rFonts w:ascii="Arial" w:hAnsi="Arial"/>
          <w:sz w:val="18"/>
          <w:szCs w:val="18"/>
        </w:rPr>
        <w:t>siaan / Confidentiality</w:t>
      </w:r>
      <w:r w:rsidR="00E40B6D">
        <w:rPr>
          <w:rFonts w:ascii="Arial" w:hAnsi="Arial"/>
          <w:sz w:val="18"/>
          <w:szCs w:val="18"/>
        </w:rPr>
        <w:tab/>
      </w:r>
      <w:r w:rsidR="002560D3">
        <w:rPr>
          <w:rFonts w:ascii="Arial" w:hAnsi="Arial"/>
          <w:sz w:val="18"/>
          <w:szCs w:val="18"/>
          <w:lang w:val="id-ID"/>
        </w:rPr>
        <w:t>1</w:t>
      </w:r>
      <w:r w:rsidR="00D15848">
        <w:rPr>
          <w:rFonts w:ascii="Arial" w:hAnsi="Arial"/>
          <w:sz w:val="18"/>
          <w:szCs w:val="18"/>
        </w:rPr>
        <w:t>0</w:t>
      </w:r>
      <w:r>
        <w:rPr>
          <w:rFonts w:ascii="Arial" w:hAnsi="Arial"/>
          <w:sz w:val="18"/>
          <w:szCs w:val="18"/>
        </w:rPr>
        <w:t xml:space="preserve"> of </w:t>
      </w:r>
      <w:r w:rsidR="003B7E54">
        <w:rPr>
          <w:rFonts w:ascii="Arial" w:hAnsi="Arial"/>
          <w:sz w:val="18"/>
          <w:szCs w:val="18"/>
          <w:lang w:val="id-ID"/>
        </w:rPr>
        <w:t>19</w:t>
      </w:r>
    </w:p>
    <w:p w:rsidR="00AE2A04" w:rsidRPr="00964966" w:rsidRDefault="00AE2A04" w:rsidP="00B96CEA">
      <w:pPr>
        <w:tabs>
          <w:tab w:val="left" w:pos="720"/>
          <w:tab w:val="right" w:pos="9180"/>
        </w:tabs>
        <w:spacing w:line="360" w:lineRule="auto"/>
        <w:rPr>
          <w:rFonts w:ascii="Arial" w:hAnsi="Arial"/>
          <w:sz w:val="18"/>
          <w:szCs w:val="18"/>
        </w:rPr>
      </w:pPr>
      <w:r w:rsidRPr="00964966">
        <w:rPr>
          <w:rFonts w:ascii="Arial" w:hAnsi="Arial"/>
          <w:sz w:val="18"/>
          <w:szCs w:val="18"/>
        </w:rPr>
        <w:t>1</w:t>
      </w:r>
      <w:r w:rsidR="002560D3">
        <w:rPr>
          <w:rFonts w:ascii="Arial" w:hAnsi="Arial"/>
          <w:sz w:val="18"/>
          <w:szCs w:val="18"/>
          <w:lang w:val="id-ID"/>
        </w:rPr>
        <w:t>7</w:t>
      </w:r>
      <w:r w:rsidRPr="00964966">
        <w:rPr>
          <w:rFonts w:ascii="Arial" w:hAnsi="Arial"/>
          <w:sz w:val="18"/>
          <w:szCs w:val="18"/>
        </w:rPr>
        <w:t>.</w:t>
      </w:r>
      <w:r w:rsidRPr="00964966">
        <w:rPr>
          <w:rFonts w:ascii="Arial" w:hAnsi="Arial"/>
          <w:sz w:val="18"/>
          <w:szCs w:val="18"/>
        </w:rPr>
        <w:tab/>
      </w:r>
      <w:r w:rsidRPr="00964966">
        <w:rPr>
          <w:rFonts w:ascii="Arial" w:hAnsi="Arial" w:cs="Arial"/>
          <w:sz w:val="18"/>
          <w:szCs w:val="18"/>
        </w:rPr>
        <w:t>Hak Atas Kekayaan Intelektual</w:t>
      </w:r>
      <w:r w:rsidRPr="00964966">
        <w:rPr>
          <w:rFonts w:ascii="Arial" w:hAnsi="Arial"/>
          <w:sz w:val="18"/>
          <w:szCs w:val="18"/>
        </w:rPr>
        <w:t xml:space="preserve"> /Intellect</w:t>
      </w:r>
      <w:r w:rsidR="00E40B6D">
        <w:rPr>
          <w:rFonts w:ascii="Arial" w:hAnsi="Arial"/>
          <w:sz w:val="18"/>
          <w:szCs w:val="18"/>
        </w:rPr>
        <w:t>ual Property</w:t>
      </w:r>
      <w:r w:rsidR="00E40B6D">
        <w:rPr>
          <w:rFonts w:ascii="Arial" w:hAnsi="Arial"/>
          <w:sz w:val="18"/>
          <w:szCs w:val="18"/>
        </w:rPr>
        <w:tab/>
      </w:r>
      <w:r w:rsidR="002560D3">
        <w:rPr>
          <w:rFonts w:ascii="Arial" w:hAnsi="Arial"/>
          <w:sz w:val="18"/>
          <w:szCs w:val="18"/>
          <w:lang w:val="id-ID"/>
        </w:rPr>
        <w:t>1</w:t>
      </w:r>
      <w:r w:rsidR="00D15848">
        <w:rPr>
          <w:rFonts w:ascii="Arial" w:hAnsi="Arial"/>
          <w:sz w:val="18"/>
          <w:szCs w:val="18"/>
        </w:rPr>
        <w:t>0</w:t>
      </w:r>
      <w:r>
        <w:rPr>
          <w:rFonts w:ascii="Arial" w:hAnsi="Arial"/>
          <w:sz w:val="18"/>
          <w:szCs w:val="18"/>
        </w:rPr>
        <w:t xml:space="preserve"> of </w:t>
      </w:r>
      <w:r w:rsidR="003B7E54">
        <w:rPr>
          <w:rFonts w:ascii="Arial" w:hAnsi="Arial"/>
          <w:sz w:val="18"/>
          <w:szCs w:val="18"/>
          <w:lang w:val="id-ID"/>
        </w:rPr>
        <w:t>19</w:t>
      </w:r>
    </w:p>
    <w:p w:rsidR="00AE2A04" w:rsidRDefault="00AE2A04" w:rsidP="00B96CEA">
      <w:pPr>
        <w:tabs>
          <w:tab w:val="left" w:pos="720"/>
          <w:tab w:val="right" w:pos="9180"/>
        </w:tabs>
        <w:spacing w:line="360" w:lineRule="auto"/>
        <w:rPr>
          <w:rFonts w:ascii="Arial" w:hAnsi="Arial"/>
          <w:sz w:val="18"/>
          <w:szCs w:val="18"/>
          <w:lang w:val="id-ID"/>
        </w:rPr>
      </w:pPr>
      <w:r w:rsidRPr="00964966">
        <w:rPr>
          <w:rFonts w:ascii="Arial" w:hAnsi="Arial"/>
          <w:sz w:val="18"/>
          <w:szCs w:val="18"/>
        </w:rPr>
        <w:t>1</w:t>
      </w:r>
      <w:r w:rsidR="002560D3">
        <w:rPr>
          <w:rFonts w:ascii="Arial" w:hAnsi="Arial"/>
          <w:sz w:val="18"/>
          <w:szCs w:val="18"/>
          <w:lang w:val="id-ID"/>
        </w:rPr>
        <w:t>8</w:t>
      </w:r>
      <w:r w:rsidRPr="00964966">
        <w:rPr>
          <w:rFonts w:ascii="Arial" w:hAnsi="Arial"/>
          <w:sz w:val="18"/>
          <w:szCs w:val="18"/>
        </w:rPr>
        <w:t>.</w:t>
      </w:r>
      <w:r w:rsidRPr="00964966">
        <w:rPr>
          <w:rFonts w:ascii="Arial" w:hAnsi="Arial"/>
          <w:sz w:val="18"/>
          <w:szCs w:val="18"/>
        </w:rPr>
        <w:tab/>
        <w:t>Keadaa</w:t>
      </w:r>
      <w:r w:rsidR="00E40B6D">
        <w:rPr>
          <w:rFonts w:ascii="Arial" w:hAnsi="Arial"/>
          <w:sz w:val="18"/>
          <w:szCs w:val="18"/>
        </w:rPr>
        <w:t>n Kahar / Force Majeure</w:t>
      </w:r>
      <w:r w:rsidR="00E40B6D">
        <w:rPr>
          <w:rFonts w:ascii="Arial" w:hAnsi="Arial"/>
          <w:sz w:val="18"/>
          <w:szCs w:val="18"/>
        </w:rPr>
        <w:tab/>
        <w:t>1</w:t>
      </w:r>
      <w:r w:rsidR="00D15848">
        <w:rPr>
          <w:rFonts w:ascii="Arial" w:hAnsi="Arial"/>
          <w:sz w:val="18"/>
          <w:szCs w:val="18"/>
        </w:rPr>
        <w:t>1</w:t>
      </w:r>
      <w:r>
        <w:rPr>
          <w:rFonts w:ascii="Arial" w:hAnsi="Arial"/>
          <w:sz w:val="18"/>
          <w:szCs w:val="18"/>
        </w:rPr>
        <w:t xml:space="preserve"> of </w:t>
      </w:r>
      <w:r w:rsidR="003B7E54">
        <w:rPr>
          <w:rFonts w:ascii="Arial" w:hAnsi="Arial"/>
          <w:sz w:val="18"/>
          <w:szCs w:val="18"/>
          <w:lang w:val="id-ID"/>
        </w:rPr>
        <w:t>19</w:t>
      </w:r>
    </w:p>
    <w:p w:rsidR="00033B11" w:rsidRPr="00033B11" w:rsidRDefault="002560D3" w:rsidP="00B96CEA">
      <w:pPr>
        <w:tabs>
          <w:tab w:val="left" w:pos="720"/>
          <w:tab w:val="right" w:pos="9180"/>
        </w:tabs>
        <w:spacing w:line="360" w:lineRule="auto"/>
        <w:rPr>
          <w:rFonts w:ascii="Arial" w:hAnsi="Arial"/>
          <w:sz w:val="18"/>
          <w:szCs w:val="18"/>
          <w:lang w:val="id-ID"/>
        </w:rPr>
      </w:pPr>
      <w:r>
        <w:rPr>
          <w:rFonts w:ascii="Arial" w:hAnsi="Arial"/>
          <w:sz w:val="18"/>
          <w:szCs w:val="18"/>
          <w:lang w:val="id-ID"/>
        </w:rPr>
        <w:t>19</w:t>
      </w:r>
      <w:r w:rsidR="00033B11">
        <w:rPr>
          <w:rFonts w:ascii="Arial" w:hAnsi="Arial"/>
          <w:sz w:val="18"/>
          <w:szCs w:val="18"/>
          <w:lang w:val="id-ID"/>
        </w:rPr>
        <w:t>.</w:t>
      </w:r>
      <w:r w:rsidR="00033B11">
        <w:rPr>
          <w:rFonts w:ascii="Arial" w:hAnsi="Arial"/>
          <w:sz w:val="18"/>
          <w:szCs w:val="18"/>
          <w:lang w:val="id-ID"/>
        </w:rPr>
        <w:tab/>
        <w:t>Denda/Penalty</w:t>
      </w:r>
      <w:r w:rsidR="00E40B6D">
        <w:rPr>
          <w:rFonts w:ascii="Arial" w:hAnsi="Arial"/>
          <w:sz w:val="18"/>
          <w:szCs w:val="18"/>
          <w:lang w:val="id-ID"/>
        </w:rPr>
        <w:tab/>
        <w:t>1</w:t>
      </w:r>
      <w:r w:rsidR="00D15848">
        <w:rPr>
          <w:rFonts w:ascii="Arial" w:hAnsi="Arial"/>
          <w:sz w:val="18"/>
          <w:szCs w:val="18"/>
        </w:rPr>
        <w:t>2</w:t>
      </w:r>
      <w:r w:rsidR="00E40B6D">
        <w:rPr>
          <w:rFonts w:ascii="Arial" w:hAnsi="Arial"/>
          <w:sz w:val="18"/>
          <w:szCs w:val="18"/>
          <w:lang w:val="id-ID"/>
        </w:rPr>
        <w:t xml:space="preserve"> of </w:t>
      </w:r>
      <w:r w:rsidR="003B7E54">
        <w:rPr>
          <w:rFonts w:ascii="Arial" w:hAnsi="Arial"/>
          <w:sz w:val="18"/>
          <w:szCs w:val="18"/>
          <w:lang w:val="id-ID"/>
        </w:rPr>
        <w:t>19</w:t>
      </w:r>
    </w:p>
    <w:p w:rsidR="00AE2A04" w:rsidRPr="00964966" w:rsidRDefault="00033B11" w:rsidP="00B96CEA">
      <w:pPr>
        <w:tabs>
          <w:tab w:val="left" w:pos="720"/>
          <w:tab w:val="right" w:pos="9180"/>
        </w:tabs>
        <w:spacing w:line="360" w:lineRule="auto"/>
        <w:rPr>
          <w:rFonts w:ascii="Arial" w:hAnsi="Arial"/>
          <w:sz w:val="18"/>
          <w:szCs w:val="18"/>
        </w:rPr>
      </w:pPr>
      <w:r>
        <w:rPr>
          <w:rFonts w:ascii="Arial" w:hAnsi="Arial"/>
          <w:sz w:val="18"/>
          <w:szCs w:val="18"/>
        </w:rPr>
        <w:t>2</w:t>
      </w:r>
      <w:r w:rsidR="002560D3">
        <w:rPr>
          <w:rFonts w:ascii="Arial" w:hAnsi="Arial"/>
          <w:sz w:val="18"/>
          <w:szCs w:val="18"/>
          <w:lang w:val="id-ID"/>
        </w:rPr>
        <w:t>0</w:t>
      </w:r>
      <w:r w:rsidR="00AE2A04" w:rsidRPr="00964966">
        <w:rPr>
          <w:rFonts w:ascii="Arial" w:hAnsi="Arial"/>
          <w:sz w:val="18"/>
          <w:szCs w:val="18"/>
        </w:rPr>
        <w:t>.</w:t>
      </w:r>
      <w:r w:rsidR="00AE2A04" w:rsidRPr="00964966">
        <w:rPr>
          <w:rFonts w:ascii="Arial" w:hAnsi="Arial"/>
          <w:sz w:val="18"/>
          <w:szCs w:val="18"/>
        </w:rPr>
        <w:tab/>
        <w:t>Berakhirny</w:t>
      </w:r>
      <w:r w:rsidR="00AE2A04">
        <w:rPr>
          <w:rFonts w:ascii="Arial" w:hAnsi="Arial"/>
          <w:sz w:val="18"/>
          <w:szCs w:val="18"/>
        </w:rPr>
        <w:t>a Kontrak / Termination</w:t>
      </w:r>
      <w:r w:rsidR="00AE2A04">
        <w:rPr>
          <w:rFonts w:ascii="Arial" w:hAnsi="Arial"/>
          <w:sz w:val="18"/>
          <w:szCs w:val="18"/>
        </w:rPr>
        <w:tab/>
        <w:t>1</w:t>
      </w:r>
      <w:r w:rsidR="00D15848">
        <w:rPr>
          <w:rFonts w:ascii="Arial" w:hAnsi="Arial"/>
          <w:sz w:val="18"/>
          <w:szCs w:val="18"/>
        </w:rPr>
        <w:t>3</w:t>
      </w:r>
      <w:r w:rsidR="00AE2A04">
        <w:rPr>
          <w:rFonts w:ascii="Arial" w:hAnsi="Arial"/>
          <w:sz w:val="18"/>
          <w:szCs w:val="18"/>
        </w:rPr>
        <w:t xml:space="preserve"> of </w:t>
      </w:r>
      <w:r w:rsidR="003B7E54">
        <w:rPr>
          <w:rFonts w:ascii="Arial" w:hAnsi="Arial"/>
          <w:sz w:val="18"/>
          <w:szCs w:val="18"/>
          <w:lang w:val="id-ID"/>
        </w:rPr>
        <w:t>19</w:t>
      </w:r>
    </w:p>
    <w:p w:rsidR="00AE2A04" w:rsidRPr="00964966" w:rsidRDefault="00033B11" w:rsidP="00B96CEA">
      <w:pPr>
        <w:tabs>
          <w:tab w:val="left" w:pos="720"/>
          <w:tab w:val="left" w:pos="8100"/>
          <w:tab w:val="right" w:pos="9180"/>
        </w:tabs>
        <w:spacing w:line="360" w:lineRule="auto"/>
        <w:rPr>
          <w:rFonts w:ascii="Arial" w:hAnsi="Arial"/>
          <w:sz w:val="18"/>
          <w:szCs w:val="18"/>
        </w:rPr>
      </w:pPr>
      <w:r>
        <w:rPr>
          <w:rFonts w:ascii="Arial" w:hAnsi="Arial"/>
          <w:sz w:val="18"/>
          <w:szCs w:val="18"/>
        </w:rPr>
        <w:t>2</w:t>
      </w:r>
      <w:r w:rsidR="002560D3">
        <w:rPr>
          <w:rFonts w:ascii="Arial" w:hAnsi="Arial"/>
          <w:sz w:val="18"/>
          <w:szCs w:val="18"/>
          <w:lang w:val="id-ID"/>
        </w:rPr>
        <w:t>1</w:t>
      </w:r>
      <w:r w:rsidR="00AE2A04" w:rsidRPr="00964966">
        <w:rPr>
          <w:rFonts w:ascii="Arial" w:hAnsi="Arial"/>
          <w:sz w:val="18"/>
          <w:szCs w:val="18"/>
        </w:rPr>
        <w:t>.</w:t>
      </w:r>
      <w:r w:rsidR="00AE2A04" w:rsidRPr="00964966">
        <w:rPr>
          <w:rFonts w:ascii="Arial" w:hAnsi="Arial"/>
          <w:sz w:val="18"/>
          <w:szCs w:val="18"/>
        </w:rPr>
        <w:tab/>
        <w:t>Ketaatan terhadap Undang-undang /Co</w:t>
      </w:r>
      <w:r w:rsidR="00E40B6D">
        <w:rPr>
          <w:rFonts w:ascii="Arial" w:hAnsi="Arial"/>
          <w:sz w:val="18"/>
          <w:szCs w:val="18"/>
        </w:rPr>
        <w:t>mpliance with the Law</w:t>
      </w:r>
      <w:r w:rsidR="00E40B6D">
        <w:rPr>
          <w:rFonts w:ascii="Arial" w:hAnsi="Arial"/>
          <w:sz w:val="18"/>
          <w:szCs w:val="18"/>
        </w:rPr>
        <w:tab/>
        <w:t xml:space="preserve"> </w:t>
      </w:r>
      <w:r w:rsidR="00E40B6D">
        <w:rPr>
          <w:rFonts w:ascii="Arial" w:hAnsi="Arial"/>
          <w:sz w:val="18"/>
          <w:szCs w:val="18"/>
        </w:rPr>
        <w:tab/>
        <w:t>1</w:t>
      </w:r>
      <w:r w:rsidR="00D15848">
        <w:rPr>
          <w:rFonts w:ascii="Arial" w:hAnsi="Arial"/>
          <w:sz w:val="18"/>
          <w:szCs w:val="18"/>
        </w:rPr>
        <w:t>5</w:t>
      </w:r>
      <w:r w:rsidR="00AE2A04">
        <w:rPr>
          <w:rFonts w:ascii="Arial" w:hAnsi="Arial"/>
          <w:sz w:val="18"/>
          <w:szCs w:val="18"/>
        </w:rPr>
        <w:t xml:space="preserve"> of </w:t>
      </w:r>
      <w:r w:rsidR="003B7E54">
        <w:rPr>
          <w:rFonts w:ascii="Arial" w:hAnsi="Arial"/>
          <w:sz w:val="18"/>
          <w:szCs w:val="18"/>
          <w:lang w:val="id-ID"/>
        </w:rPr>
        <w:t>19</w:t>
      </w:r>
    </w:p>
    <w:p w:rsidR="00AE2A04" w:rsidRPr="00964966" w:rsidRDefault="00033B11" w:rsidP="00B96CEA">
      <w:pPr>
        <w:tabs>
          <w:tab w:val="left" w:pos="720"/>
          <w:tab w:val="left" w:pos="8100"/>
          <w:tab w:val="left" w:pos="9000"/>
        </w:tabs>
        <w:spacing w:line="360" w:lineRule="auto"/>
        <w:rPr>
          <w:rFonts w:ascii="Arial" w:hAnsi="Arial"/>
          <w:sz w:val="18"/>
          <w:szCs w:val="18"/>
        </w:rPr>
      </w:pPr>
      <w:r>
        <w:rPr>
          <w:rFonts w:ascii="Arial" w:hAnsi="Arial"/>
          <w:sz w:val="18"/>
          <w:szCs w:val="18"/>
        </w:rPr>
        <w:t>2</w:t>
      </w:r>
      <w:r w:rsidR="002560D3">
        <w:rPr>
          <w:rFonts w:ascii="Arial" w:hAnsi="Arial"/>
          <w:sz w:val="18"/>
          <w:szCs w:val="18"/>
          <w:lang w:val="id-ID"/>
        </w:rPr>
        <w:t>2</w:t>
      </w:r>
      <w:r w:rsidR="00AE2A04" w:rsidRPr="00964966">
        <w:rPr>
          <w:rFonts w:ascii="Arial" w:hAnsi="Arial"/>
          <w:sz w:val="18"/>
          <w:szCs w:val="18"/>
        </w:rPr>
        <w:t>.</w:t>
      </w:r>
      <w:r w:rsidR="00AE2A04" w:rsidRPr="00964966">
        <w:rPr>
          <w:rFonts w:ascii="Arial" w:hAnsi="Arial"/>
          <w:sz w:val="18"/>
          <w:szCs w:val="18"/>
        </w:rPr>
        <w:tab/>
        <w:t xml:space="preserve">Hukum yang Berlaku </w:t>
      </w:r>
      <w:r w:rsidR="00AE2A04">
        <w:rPr>
          <w:rFonts w:ascii="Arial" w:hAnsi="Arial"/>
          <w:sz w:val="18"/>
          <w:szCs w:val="18"/>
        </w:rPr>
        <w:t>&amp;</w:t>
      </w:r>
      <w:r w:rsidR="00AE2A04" w:rsidRPr="00964966">
        <w:rPr>
          <w:rFonts w:ascii="Arial" w:hAnsi="Arial"/>
          <w:sz w:val="18"/>
          <w:szCs w:val="18"/>
        </w:rPr>
        <w:t xml:space="preserve"> Penyelesaian Perselisihan / Governing Law and Settlement of Disputes</w:t>
      </w:r>
      <w:r w:rsidR="00E40B6D">
        <w:rPr>
          <w:rFonts w:ascii="Arial" w:hAnsi="Arial"/>
          <w:sz w:val="18"/>
          <w:szCs w:val="18"/>
        </w:rPr>
        <w:t xml:space="preserve">    </w:t>
      </w:r>
      <w:r w:rsidR="00E40B6D">
        <w:rPr>
          <w:rFonts w:ascii="Arial" w:hAnsi="Arial"/>
          <w:sz w:val="18"/>
          <w:szCs w:val="18"/>
          <w:lang w:val="id-ID"/>
        </w:rPr>
        <w:t xml:space="preserve"> </w:t>
      </w:r>
      <w:r w:rsidR="00E40B6D">
        <w:rPr>
          <w:rFonts w:ascii="Arial" w:hAnsi="Arial"/>
          <w:sz w:val="18"/>
          <w:szCs w:val="18"/>
        </w:rPr>
        <w:t>1</w:t>
      </w:r>
      <w:r w:rsidR="00D15848">
        <w:rPr>
          <w:rFonts w:ascii="Arial" w:hAnsi="Arial"/>
          <w:sz w:val="18"/>
          <w:szCs w:val="18"/>
        </w:rPr>
        <w:t>5</w:t>
      </w:r>
      <w:r w:rsidR="00AE2A04">
        <w:rPr>
          <w:rFonts w:ascii="Arial" w:hAnsi="Arial"/>
          <w:sz w:val="18"/>
          <w:szCs w:val="18"/>
        </w:rPr>
        <w:t xml:space="preserve"> of </w:t>
      </w:r>
      <w:r w:rsidR="003B7E54">
        <w:rPr>
          <w:rFonts w:ascii="Arial" w:hAnsi="Arial"/>
          <w:sz w:val="18"/>
          <w:szCs w:val="18"/>
          <w:lang w:val="id-ID"/>
        </w:rPr>
        <w:t>19</w:t>
      </w:r>
    </w:p>
    <w:p w:rsidR="00AE2A04" w:rsidRPr="00964966" w:rsidRDefault="00033B11" w:rsidP="00B96CEA">
      <w:pPr>
        <w:tabs>
          <w:tab w:val="left" w:pos="720"/>
          <w:tab w:val="left" w:pos="8100"/>
          <w:tab w:val="right" w:pos="9180"/>
        </w:tabs>
        <w:spacing w:line="360" w:lineRule="auto"/>
        <w:rPr>
          <w:rFonts w:ascii="Arial" w:hAnsi="Arial"/>
          <w:sz w:val="18"/>
          <w:szCs w:val="18"/>
        </w:rPr>
      </w:pPr>
      <w:r>
        <w:rPr>
          <w:rFonts w:ascii="Arial" w:hAnsi="Arial"/>
          <w:sz w:val="18"/>
          <w:szCs w:val="18"/>
        </w:rPr>
        <w:t>2</w:t>
      </w:r>
      <w:r w:rsidR="002560D3">
        <w:rPr>
          <w:rFonts w:ascii="Arial" w:hAnsi="Arial"/>
          <w:sz w:val="18"/>
          <w:szCs w:val="18"/>
          <w:lang w:val="id-ID"/>
        </w:rPr>
        <w:t>3</w:t>
      </w:r>
      <w:r w:rsidR="00AE2A04" w:rsidRPr="00964966">
        <w:rPr>
          <w:rFonts w:ascii="Arial" w:hAnsi="Arial"/>
          <w:sz w:val="18"/>
          <w:szCs w:val="18"/>
        </w:rPr>
        <w:t>.</w:t>
      </w:r>
      <w:r w:rsidR="00AE2A04" w:rsidRPr="00964966">
        <w:rPr>
          <w:rFonts w:ascii="Arial" w:hAnsi="Arial"/>
          <w:sz w:val="18"/>
          <w:szCs w:val="18"/>
        </w:rPr>
        <w:tab/>
        <w:t>Pe</w:t>
      </w:r>
      <w:r w:rsidR="00E40B6D">
        <w:rPr>
          <w:rFonts w:ascii="Arial" w:hAnsi="Arial"/>
          <w:sz w:val="18"/>
          <w:szCs w:val="18"/>
        </w:rPr>
        <w:t>ngalihan / Assignment</w:t>
      </w:r>
      <w:r w:rsidR="00E40B6D">
        <w:rPr>
          <w:rFonts w:ascii="Arial" w:hAnsi="Arial"/>
          <w:sz w:val="18"/>
          <w:szCs w:val="18"/>
        </w:rPr>
        <w:tab/>
        <w:t xml:space="preserve"> </w:t>
      </w:r>
      <w:r w:rsidR="00E40B6D">
        <w:rPr>
          <w:rFonts w:ascii="Arial" w:hAnsi="Arial"/>
          <w:sz w:val="18"/>
          <w:szCs w:val="18"/>
        </w:rPr>
        <w:tab/>
        <w:t>1</w:t>
      </w:r>
      <w:r w:rsidR="003B7E54">
        <w:rPr>
          <w:rFonts w:ascii="Arial" w:hAnsi="Arial"/>
          <w:sz w:val="18"/>
          <w:szCs w:val="18"/>
          <w:lang w:val="id-ID"/>
        </w:rPr>
        <w:t>6</w:t>
      </w:r>
      <w:r w:rsidR="00AE2A04">
        <w:rPr>
          <w:rFonts w:ascii="Arial" w:hAnsi="Arial"/>
          <w:sz w:val="18"/>
          <w:szCs w:val="18"/>
        </w:rPr>
        <w:t xml:space="preserve"> of </w:t>
      </w:r>
      <w:r w:rsidR="003B7E54">
        <w:rPr>
          <w:rFonts w:ascii="Arial" w:hAnsi="Arial"/>
          <w:sz w:val="18"/>
          <w:szCs w:val="18"/>
          <w:lang w:val="id-ID"/>
        </w:rPr>
        <w:t>19</w:t>
      </w:r>
    </w:p>
    <w:p w:rsidR="00AE2A04" w:rsidRPr="00964966" w:rsidRDefault="00033B11" w:rsidP="00B96CEA">
      <w:pPr>
        <w:tabs>
          <w:tab w:val="left" w:pos="720"/>
          <w:tab w:val="left" w:pos="8100"/>
          <w:tab w:val="right" w:pos="9180"/>
        </w:tabs>
        <w:spacing w:line="360" w:lineRule="auto"/>
        <w:rPr>
          <w:rFonts w:ascii="Arial" w:hAnsi="Arial"/>
          <w:sz w:val="18"/>
          <w:szCs w:val="18"/>
        </w:rPr>
      </w:pPr>
      <w:r>
        <w:rPr>
          <w:rFonts w:ascii="Arial" w:hAnsi="Arial"/>
          <w:sz w:val="18"/>
          <w:szCs w:val="18"/>
        </w:rPr>
        <w:t>2</w:t>
      </w:r>
      <w:r w:rsidR="002560D3">
        <w:rPr>
          <w:rFonts w:ascii="Arial" w:hAnsi="Arial"/>
          <w:sz w:val="18"/>
          <w:szCs w:val="18"/>
          <w:lang w:val="id-ID"/>
        </w:rPr>
        <w:t>4</w:t>
      </w:r>
      <w:r w:rsidR="00AE2A04" w:rsidRPr="00964966">
        <w:rPr>
          <w:rFonts w:ascii="Arial" w:hAnsi="Arial"/>
          <w:sz w:val="18"/>
          <w:szCs w:val="18"/>
        </w:rPr>
        <w:t>.</w:t>
      </w:r>
      <w:r w:rsidR="00AE2A04" w:rsidRPr="00964966">
        <w:rPr>
          <w:rFonts w:ascii="Arial" w:hAnsi="Arial"/>
          <w:sz w:val="18"/>
          <w:szCs w:val="18"/>
        </w:rPr>
        <w:tab/>
        <w:t>Pem</w:t>
      </w:r>
      <w:r w:rsidR="00E40B6D">
        <w:rPr>
          <w:rFonts w:ascii="Arial" w:hAnsi="Arial"/>
          <w:sz w:val="18"/>
          <w:szCs w:val="18"/>
        </w:rPr>
        <w:t>isahan / Severability</w:t>
      </w:r>
      <w:r w:rsidR="00E40B6D">
        <w:rPr>
          <w:rFonts w:ascii="Arial" w:hAnsi="Arial"/>
          <w:sz w:val="18"/>
          <w:szCs w:val="18"/>
        </w:rPr>
        <w:tab/>
        <w:t xml:space="preserve"> </w:t>
      </w:r>
      <w:r w:rsidR="00E40B6D">
        <w:rPr>
          <w:rFonts w:ascii="Arial" w:hAnsi="Arial"/>
          <w:sz w:val="18"/>
          <w:szCs w:val="18"/>
        </w:rPr>
        <w:tab/>
        <w:t>1</w:t>
      </w:r>
      <w:r w:rsidR="00D15848">
        <w:rPr>
          <w:rFonts w:ascii="Arial" w:hAnsi="Arial"/>
          <w:sz w:val="18"/>
          <w:szCs w:val="18"/>
        </w:rPr>
        <w:t>6</w:t>
      </w:r>
      <w:r w:rsidR="00AE2A04">
        <w:rPr>
          <w:rFonts w:ascii="Arial" w:hAnsi="Arial"/>
          <w:sz w:val="18"/>
          <w:szCs w:val="18"/>
        </w:rPr>
        <w:t xml:space="preserve"> of </w:t>
      </w:r>
      <w:r w:rsidR="003B7E54">
        <w:rPr>
          <w:rFonts w:ascii="Arial" w:hAnsi="Arial"/>
          <w:sz w:val="18"/>
          <w:szCs w:val="18"/>
          <w:lang w:val="id-ID"/>
        </w:rPr>
        <w:t>19</w:t>
      </w:r>
    </w:p>
    <w:p w:rsidR="00AE2A04" w:rsidRPr="00964966" w:rsidRDefault="00033B11" w:rsidP="00B96CEA">
      <w:pPr>
        <w:tabs>
          <w:tab w:val="left" w:pos="720"/>
          <w:tab w:val="right" w:pos="9180"/>
        </w:tabs>
        <w:spacing w:line="360" w:lineRule="auto"/>
        <w:rPr>
          <w:rFonts w:ascii="Arial" w:hAnsi="Arial"/>
          <w:sz w:val="18"/>
          <w:szCs w:val="18"/>
        </w:rPr>
      </w:pPr>
      <w:r>
        <w:rPr>
          <w:rFonts w:ascii="Arial" w:hAnsi="Arial"/>
          <w:sz w:val="18"/>
          <w:szCs w:val="18"/>
        </w:rPr>
        <w:t>2</w:t>
      </w:r>
      <w:r w:rsidR="002560D3">
        <w:rPr>
          <w:rFonts w:ascii="Arial" w:hAnsi="Arial"/>
          <w:sz w:val="18"/>
          <w:szCs w:val="18"/>
          <w:lang w:val="id-ID"/>
        </w:rPr>
        <w:t>5</w:t>
      </w:r>
      <w:r w:rsidR="00AE2A04">
        <w:rPr>
          <w:rFonts w:ascii="Arial" w:hAnsi="Arial"/>
          <w:sz w:val="18"/>
          <w:szCs w:val="18"/>
        </w:rPr>
        <w:t>.</w:t>
      </w:r>
      <w:r w:rsidR="00AE2A04">
        <w:rPr>
          <w:rFonts w:ascii="Arial" w:hAnsi="Arial"/>
          <w:sz w:val="18"/>
          <w:szCs w:val="18"/>
        </w:rPr>
        <w:tab/>
        <w:t xml:space="preserve">Imbalan, </w:t>
      </w:r>
      <w:r w:rsidR="00AE2A04" w:rsidRPr="00964966">
        <w:rPr>
          <w:rFonts w:ascii="Arial" w:hAnsi="Arial"/>
          <w:sz w:val="18"/>
          <w:szCs w:val="18"/>
        </w:rPr>
        <w:t xml:space="preserve">Komisi </w:t>
      </w:r>
      <w:r w:rsidR="00AE2A04">
        <w:rPr>
          <w:rFonts w:ascii="Arial" w:hAnsi="Arial"/>
          <w:sz w:val="18"/>
          <w:szCs w:val="18"/>
        </w:rPr>
        <w:t xml:space="preserve">&amp; </w:t>
      </w:r>
      <w:r w:rsidR="00AE2A04" w:rsidRPr="00964966">
        <w:rPr>
          <w:rFonts w:ascii="Arial" w:hAnsi="Arial"/>
          <w:sz w:val="18"/>
          <w:szCs w:val="18"/>
        </w:rPr>
        <w:t xml:space="preserve">Pertentangan Kepentingan / Fees and Commissions </w:t>
      </w:r>
      <w:r w:rsidR="00AE2A04">
        <w:rPr>
          <w:rFonts w:ascii="Arial" w:hAnsi="Arial"/>
          <w:sz w:val="18"/>
          <w:szCs w:val="18"/>
        </w:rPr>
        <w:t>&amp;</w:t>
      </w:r>
      <w:r w:rsidR="00AE2A04" w:rsidRPr="00964966">
        <w:rPr>
          <w:rFonts w:ascii="Arial" w:hAnsi="Arial"/>
          <w:sz w:val="18"/>
          <w:szCs w:val="18"/>
        </w:rPr>
        <w:t xml:space="preserve"> Conflict of Interest</w:t>
      </w:r>
      <w:r w:rsidR="00E40B6D">
        <w:rPr>
          <w:rFonts w:ascii="Arial" w:hAnsi="Arial"/>
          <w:sz w:val="18"/>
          <w:szCs w:val="18"/>
        </w:rPr>
        <w:t xml:space="preserve"> </w:t>
      </w:r>
      <w:r w:rsidR="00E40B6D">
        <w:rPr>
          <w:rFonts w:ascii="Arial" w:hAnsi="Arial"/>
          <w:sz w:val="18"/>
          <w:szCs w:val="18"/>
        </w:rPr>
        <w:tab/>
        <w:t>1</w:t>
      </w:r>
      <w:r w:rsidR="003B7E54">
        <w:rPr>
          <w:rFonts w:ascii="Arial" w:hAnsi="Arial"/>
          <w:sz w:val="18"/>
          <w:szCs w:val="18"/>
          <w:lang w:val="id-ID"/>
        </w:rPr>
        <w:t>7</w:t>
      </w:r>
      <w:r w:rsidR="00AE2A04">
        <w:rPr>
          <w:rFonts w:ascii="Arial" w:hAnsi="Arial"/>
          <w:sz w:val="18"/>
          <w:szCs w:val="18"/>
        </w:rPr>
        <w:t xml:space="preserve"> of </w:t>
      </w:r>
      <w:r w:rsidR="003B7E54">
        <w:rPr>
          <w:rFonts w:ascii="Arial" w:hAnsi="Arial"/>
          <w:sz w:val="18"/>
          <w:szCs w:val="18"/>
          <w:lang w:val="id-ID"/>
        </w:rPr>
        <w:t>19</w:t>
      </w:r>
    </w:p>
    <w:p w:rsidR="00AE2A04" w:rsidRDefault="00033B11" w:rsidP="00B96CEA">
      <w:pPr>
        <w:tabs>
          <w:tab w:val="left" w:pos="720"/>
          <w:tab w:val="left" w:pos="8100"/>
          <w:tab w:val="right" w:pos="9180"/>
        </w:tabs>
        <w:spacing w:line="360" w:lineRule="auto"/>
        <w:rPr>
          <w:rFonts w:ascii="Arial" w:hAnsi="Arial"/>
          <w:sz w:val="18"/>
          <w:szCs w:val="18"/>
          <w:lang w:val="id-ID"/>
        </w:rPr>
      </w:pPr>
      <w:r>
        <w:rPr>
          <w:rFonts w:ascii="Arial" w:hAnsi="Arial"/>
          <w:sz w:val="18"/>
          <w:szCs w:val="18"/>
        </w:rPr>
        <w:t>2</w:t>
      </w:r>
      <w:r w:rsidR="002560D3">
        <w:rPr>
          <w:rFonts w:ascii="Arial" w:hAnsi="Arial"/>
          <w:sz w:val="18"/>
          <w:szCs w:val="18"/>
          <w:lang w:val="id-ID"/>
        </w:rPr>
        <w:t>6</w:t>
      </w:r>
      <w:r w:rsidR="00E40B6D">
        <w:rPr>
          <w:rFonts w:ascii="Arial" w:hAnsi="Arial"/>
          <w:sz w:val="18"/>
          <w:szCs w:val="18"/>
        </w:rPr>
        <w:t>.</w:t>
      </w:r>
      <w:r w:rsidR="00E40B6D">
        <w:rPr>
          <w:rFonts w:ascii="Arial" w:hAnsi="Arial"/>
          <w:sz w:val="18"/>
          <w:szCs w:val="18"/>
        </w:rPr>
        <w:tab/>
        <w:t>Bahasa / Language</w:t>
      </w:r>
      <w:r w:rsidR="00E40B6D">
        <w:rPr>
          <w:rFonts w:ascii="Arial" w:hAnsi="Arial"/>
          <w:sz w:val="18"/>
          <w:szCs w:val="18"/>
        </w:rPr>
        <w:tab/>
      </w:r>
      <w:r w:rsidR="00E40B6D">
        <w:rPr>
          <w:rFonts w:ascii="Arial" w:hAnsi="Arial"/>
          <w:sz w:val="18"/>
          <w:szCs w:val="18"/>
        </w:rPr>
        <w:tab/>
        <w:t>1</w:t>
      </w:r>
      <w:r w:rsidR="002560D3">
        <w:rPr>
          <w:rFonts w:ascii="Arial" w:hAnsi="Arial"/>
          <w:sz w:val="18"/>
          <w:szCs w:val="18"/>
          <w:lang w:val="id-ID"/>
        </w:rPr>
        <w:t>7</w:t>
      </w:r>
      <w:r w:rsidR="00AE2A04">
        <w:rPr>
          <w:rFonts w:ascii="Arial" w:hAnsi="Arial"/>
          <w:sz w:val="18"/>
          <w:szCs w:val="18"/>
        </w:rPr>
        <w:t xml:space="preserve"> of </w:t>
      </w:r>
      <w:r w:rsidR="003B7E54">
        <w:rPr>
          <w:rFonts w:ascii="Arial" w:hAnsi="Arial"/>
          <w:sz w:val="18"/>
          <w:szCs w:val="18"/>
          <w:lang w:val="id-ID"/>
        </w:rPr>
        <w:t>19</w:t>
      </w:r>
    </w:p>
    <w:p w:rsidR="00722625" w:rsidRPr="00964966" w:rsidRDefault="00722625" w:rsidP="00B96CEA">
      <w:pPr>
        <w:tabs>
          <w:tab w:val="left" w:pos="720"/>
          <w:tab w:val="left" w:pos="8100"/>
          <w:tab w:val="right" w:pos="9180"/>
        </w:tabs>
        <w:spacing w:line="360" w:lineRule="auto"/>
        <w:rPr>
          <w:rFonts w:ascii="Arial" w:hAnsi="Arial"/>
          <w:sz w:val="18"/>
          <w:szCs w:val="18"/>
        </w:rPr>
      </w:pPr>
      <w:r>
        <w:rPr>
          <w:rFonts w:ascii="Arial" w:hAnsi="Arial"/>
          <w:sz w:val="18"/>
          <w:szCs w:val="18"/>
          <w:lang w:val="id-ID"/>
        </w:rPr>
        <w:t>2</w:t>
      </w:r>
      <w:r w:rsidR="002560D3">
        <w:rPr>
          <w:rFonts w:ascii="Arial" w:hAnsi="Arial"/>
          <w:sz w:val="18"/>
          <w:szCs w:val="18"/>
          <w:lang w:val="id-ID"/>
        </w:rPr>
        <w:t>7</w:t>
      </w:r>
      <w:r>
        <w:rPr>
          <w:rFonts w:ascii="Arial" w:hAnsi="Arial"/>
          <w:sz w:val="18"/>
          <w:szCs w:val="18"/>
          <w:lang w:val="id-ID"/>
        </w:rPr>
        <w:t>.</w:t>
      </w:r>
      <w:r>
        <w:rPr>
          <w:rFonts w:ascii="Arial" w:hAnsi="Arial"/>
          <w:sz w:val="18"/>
          <w:szCs w:val="18"/>
          <w:lang w:val="id-ID"/>
        </w:rPr>
        <w:tab/>
        <w:t>Pemberitahuan/Notice</w:t>
      </w:r>
      <w:r>
        <w:rPr>
          <w:rFonts w:ascii="Arial" w:hAnsi="Arial"/>
          <w:sz w:val="18"/>
          <w:szCs w:val="18"/>
          <w:lang w:val="id-ID"/>
        </w:rPr>
        <w:tab/>
      </w:r>
      <w:r>
        <w:rPr>
          <w:rFonts w:ascii="Arial" w:hAnsi="Arial"/>
          <w:sz w:val="18"/>
          <w:szCs w:val="18"/>
          <w:lang w:val="id-ID"/>
        </w:rPr>
        <w:tab/>
        <w:t>1</w:t>
      </w:r>
      <w:r w:rsidR="00D15848">
        <w:rPr>
          <w:rFonts w:ascii="Arial" w:hAnsi="Arial"/>
          <w:sz w:val="18"/>
          <w:szCs w:val="18"/>
        </w:rPr>
        <w:t>7</w:t>
      </w:r>
      <w:r>
        <w:rPr>
          <w:rFonts w:ascii="Arial" w:hAnsi="Arial"/>
          <w:sz w:val="18"/>
          <w:szCs w:val="18"/>
          <w:lang w:val="id-ID"/>
        </w:rPr>
        <w:t xml:space="preserve"> of </w:t>
      </w:r>
      <w:r w:rsidR="003B7E54">
        <w:rPr>
          <w:rFonts w:ascii="Arial" w:hAnsi="Arial"/>
          <w:sz w:val="18"/>
          <w:szCs w:val="18"/>
          <w:lang w:val="id-ID"/>
        </w:rPr>
        <w:t>19</w:t>
      </w:r>
    </w:p>
    <w:p w:rsidR="00AE2A04" w:rsidRPr="00964966" w:rsidRDefault="00033B11" w:rsidP="00B96CEA">
      <w:pPr>
        <w:tabs>
          <w:tab w:val="left" w:pos="720"/>
          <w:tab w:val="left" w:pos="8100"/>
          <w:tab w:val="right" w:pos="9180"/>
        </w:tabs>
        <w:spacing w:line="360" w:lineRule="auto"/>
        <w:rPr>
          <w:rFonts w:ascii="Arial" w:hAnsi="Arial"/>
          <w:sz w:val="18"/>
          <w:szCs w:val="18"/>
        </w:rPr>
      </w:pPr>
      <w:r>
        <w:rPr>
          <w:rFonts w:ascii="Arial" w:hAnsi="Arial"/>
          <w:sz w:val="18"/>
          <w:szCs w:val="18"/>
        </w:rPr>
        <w:t>2</w:t>
      </w:r>
      <w:r w:rsidR="002560D3">
        <w:rPr>
          <w:rFonts w:ascii="Arial" w:hAnsi="Arial"/>
          <w:sz w:val="18"/>
          <w:szCs w:val="18"/>
          <w:lang w:val="id-ID"/>
        </w:rPr>
        <w:t>8</w:t>
      </w:r>
      <w:r w:rsidR="00AE2A04" w:rsidRPr="00964966">
        <w:rPr>
          <w:rFonts w:ascii="Arial" w:hAnsi="Arial"/>
          <w:sz w:val="18"/>
          <w:szCs w:val="18"/>
        </w:rPr>
        <w:t>.</w:t>
      </w:r>
      <w:r w:rsidR="00AE2A04" w:rsidRPr="00964966">
        <w:rPr>
          <w:rFonts w:ascii="Arial" w:hAnsi="Arial"/>
          <w:sz w:val="18"/>
          <w:szCs w:val="18"/>
        </w:rPr>
        <w:tab/>
        <w:t>Pencatatan dan Aud</w:t>
      </w:r>
      <w:r w:rsidR="00E40B6D">
        <w:rPr>
          <w:rFonts w:ascii="Arial" w:hAnsi="Arial"/>
          <w:sz w:val="18"/>
          <w:szCs w:val="18"/>
        </w:rPr>
        <w:t>it / Records and Audit</w:t>
      </w:r>
      <w:r w:rsidR="00E40B6D">
        <w:rPr>
          <w:rFonts w:ascii="Arial" w:hAnsi="Arial"/>
          <w:sz w:val="18"/>
          <w:szCs w:val="18"/>
        </w:rPr>
        <w:tab/>
      </w:r>
      <w:r w:rsidR="00E40B6D">
        <w:rPr>
          <w:rFonts w:ascii="Arial" w:hAnsi="Arial"/>
          <w:sz w:val="18"/>
          <w:szCs w:val="18"/>
        </w:rPr>
        <w:tab/>
        <w:t>1</w:t>
      </w:r>
      <w:r w:rsidR="00D15848">
        <w:rPr>
          <w:rFonts w:ascii="Arial" w:hAnsi="Arial"/>
          <w:sz w:val="18"/>
          <w:szCs w:val="18"/>
        </w:rPr>
        <w:t>7</w:t>
      </w:r>
      <w:r w:rsidR="00AE2A04">
        <w:rPr>
          <w:rFonts w:ascii="Arial" w:hAnsi="Arial"/>
          <w:sz w:val="18"/>
          <w:szCs w:val="18"/>
        </w:rPr>
        <w:t xml:space="preserve"> of </w:t>
      </w:r>
      <w:r w:rsidR="003B7E54">
        <w:rPr>
          <w:rFonts w:ascii="Arial" w:hAnsi="Arial"/>
          <w:sz w:val="18"/>
          <w:szCs w:val="18"/>
          <w:lang w:val="id-ID"/>
        </w:rPr>
        <w:t>19</w:t>
      </w:r>
    </w:p>
    <w:p w:rsidR="00AE2A04" w:rsidRPr="00964966" w:rsidRDefault="002560D3" w:rsidP="00B96CEA">
      <w:pPr>
        <w:tabs>
          <w:tab w:val="left" w:pos="720"/>
          <w:tab w:val="left" w:pos="8100"/>
          <w:tab w:val="right" w:pos="9180"/>
        </w:tabs>
        <w:spacing w:line="360" w:lineRule="auto"/>
        <w:rPr>
          <w:rFonts w:ascii="Arial" w:hAnsi="Arial"/>
          <w:sz w:val="18"/>
          <w:szCs w:val="18"/>
        </w:rPr>
      </w:pPr>
      <w:r>
        <w:rPr>
          <w:rFonts w:ascii="Arial" w:hAnsi="Arial"/>
          <w:sz w:val="18"/>
          <w:szCs w:val="18"/>
          <w:lang w:val="id-ID"/>
        </w:rPr>
        <w:t>29</w:t>
      </w:r>
      <w:r w:rsidR="00AE2A04" w:rsidRPr="00964966">
        <w:rPr>
          <w:rFonts w:ascii="Arial" w:hAnsi="Arial"/>
          <w:sz w:val="18"/>
          <w:szCs w:val="18"/>
        </w:rPr>
        <w:t>.</w:t>
      </w:r>
      <w:r w:rsidR="00AE2A04" w:rsidRPr="00964966">
        <w:rPr>
          <w:rFonts w:ascii="Arial" w:hAnsi="Arial"/>
          <w:sz w:val="18"/>
          <w:szCs w:val="18"/>
        </w:rPr>
        <w:tab/>
        <w:t>KONTRAKTOR Mandiri / I</w:t>
      </w:r>
      <w:r w:rsidR="00AE2A04">
        <w:rPr>
          <w:rFonts w:ascii="Arial" w:hAnsi="Arial"/>
          <w:sz w:val="18"/>
          <w:szCs w:val="18"/>
        </w:rPr>
        <w:t>ndepe</w:t>
      </w:r>
      <w:r w:rsidR="00E40B6D">
        <w:rPr>
          <w:rFonts w:ascii="Arial" w:hAnsi="Arial"/>
          <w:sz w:val="18"/>
          <w:szCs w:val="18"/>
        </w:rPr>
        <w:t>ndent CONTRACTOR</w:t>
      </w:r>
      <w:r w:rsidR="00E40B6D">
        <w:rPr>
          <w:rFonts w:ascii="Arial" w:hAnsi="Arial"/>
          <w:sz w:val="18"/>
          <w:szCs w:val="18"/>
        </w:rPr>
        <w:tab/>
        <w:t xml:space="preserve"> </w:t>
      </w:r>
      <w:r w:rsidR="00E40B6D">
        <w:rPr>
          <w:rFonts w:ascii="Arial" w:hAnsi="Arial"/>
          <w:sz w:val="18"/>
          <w:szCs w:val="18"/>
        </w:rPr>
        <w:tab/>
        <w:t>1</w:t>
      </w:r>
      <w:r w:rsidR="003B7E54">
        <w:rPr>
          <w:rFonts w:ascii="Arial" w:hAnsi="Arial"/>
          <w:sz w:val="18"/>
          <w:szCs w:val="18"/>
          <w:lang w:val="id-ID"/>
        </w:rPr>
        <w:t>8</w:t>
      </w:r>
      <w:r w:rsidR="00E40B6D">
        <w:rPr>
          <w:rFonts w:ascii="Arial" w:hAnsi="Arial"/>
          <w:sz w:val="18"/>
          <w:szCs w:val="18"/>
          <w:lang w:val="id-ID"/>
        </w:rPr>
        <w:t xml:space="preserve"> </w:t>
      </w:r>
      <w:r w:rsidR="00AE2A04">
        <w:rPr>
          <w:rFonts w:ascii="Arial" w:hAnsi="Arial"/>
          <w:sz w:val="18"/>
          <w:szCs w:val="18"/>
        </w:rPr>
        <w:t xml:space="preserve">of </w:t>
      </w:r>
      <w:r w:rsidR="003B7E54">
        <w:rPr>
          <w:rFonts w:ascii="Arial" w:hAnsi="Arial"/>
          <w:sz w:val="18"/>
          <w:szCs w:val="18"/>
          <w:lang w:val="id-ID"/>
        </w:rPr>
        <w:t>19</w:t>
      </w:r>
    </w:p>
    <w:p w:rsidR="00AE2A04" w:rsidRDefault="00722625" w:rsidP="00B96CEA">
      <w:pPr>
        <w:tabs>
          <w:tab w:val="left" w:pos="720"/>
          <w:tab w:val="left" w:pos="9000"/>
        </w:tabs>
        <w:spacing w:line="360" w:lineRule="auto"/>
        <w:rPr>
          <w:rFonts w:ascii="Arial" w:hAnsi="Arial"/>
          <w:sz w:val="18"/>
          <w:szCs w:val="18"/>
          <w:lang w:val="id-ID"/>
        </w:rPr>
      </w:pPr>
      <w:r>
        <w:rPr>
          <w:rFonts w:ascii="Arial" w:hAnsi="Arial"/>
          <w:sz w:val="18"/>
          <w:szCs w:val="18"/>
          <w:lang w:val="id-ID"/>
        </w:rPr>
        <w:t>3</w:t>
      </w:r>
      <w:r w:rsidR="002560D3">
        <w:rPr>
          <w:rFonts w:ascii="Arial" w:hAnsi="Arial"/>
          <w:sz w:val="18"/>
          <w:szCs w:val="18"/>
          <w:lang w:val="id-ID"/>
        </w:rPr>
        <w:t>0</w:t>
      </w:r>
      <w:r w:rsidR="00AE2A04" w:rsidRPr="00964966">
        <w:rPr>
          <w:rFonts w:ascii="Arial" w:hAnsi="Arial"/>
          <w:sz w:val="18"/>
          <w:szCs w:val="18"/>
        </w:rPr>
        <w:t>.</w:t>
      </w:r>
      <w:r w:rsidR="00AE2A04" w:rsidRPr="00964966">
        <w:rPr>
          <w:rFonts w:ascii="Arial" w:hAnsi="Arial"/>
          <w:sz w:val="18"/>
          <w:szCs w:val="18"/>
        </w:rPr>
        <w:tab/>
        <w:t xml:space="preserve">Keseluruhan Kontrak, Perubahan </w:t>
      </w:r>
      <w:r w:rsidR="00AE2A04">
        <w:rPr>
          <w:rFonts w:ascii="Arial" w:hAnsi="Arial"/>
          <w:sz w:val="18"/>
          <w:szCs w:val="18"/>
        </w:rPr>
        <w:t>&amp;</w:t>
      </w:r>
      <w:r w:rsidR="00AE2A04" w:rsidRPr="00964966">
        <w:rPr>
          <w:rFonts w:ascii="Arial" w:hAnsi="Arial"/>
          <w:sz w:val="18"/>
          <w:szCs w:val="18"/>
        </w:rPr>
        <w:t xml:space="preserve"> Judul / Entire Contract, Modifications </w:t>
      </w:r>
      <w:r w:rsidR="00AE2A04">
        <w:rPr>
          <w:rFonts w:ascii="Arial" w:hAnsi="Arial"/>
          <w:sz w:val="18"/>
          <w:szCs w:val="18"/>
        </w:rPr>
        <w:t>&amp;</w:t>
      </w:r>
      <w:r w:rsidR="00AE2A04" w:rsidRPr="00964966">
        <w:rPr>
          <w:rFonts w:ascii="Arial" w:hAnsi="Arial"/>
          <w:sz w:val="18"/>
          <w:szCs w:val="18"/>
        </w:rPr>
        <w:t xml:space="preserve"> Headings</w:t>
      </w:r>
      <w:r w:rsidR="00E40B6D">
        <w:rPr>
          <w:rFonts w:ascii="Arial" w:hAnsi="Arial"/>
          <w:sz w:val="18"/>
          <w:szCs w:val="18"/>
        </w:rPr>
        <w:t xml:space="preserve">                    </w:t>
      </w:r>
      <w:r w:rsidR="003B7E54">
        <w:rPr>
          <w:rFonts w:ascii="Arial" w:hAnsi="Arial"/>
          <w:sz w:val="18"/>
          <w:szCs w:val="18"/>
          <w:lang w:val="id-ID"/>
        </w:rPr>
        <w:t>19</w:t>
      </w:r>
      <w:r w:rsidR="00AE2A04">
        <w:rPr>
          <w:rFonts w:ascii="Arial" w:hAnsi="Arial"/>
          <w:sz w:val="18"/>
          <w:szCs w:val="18"/>
        </w:rPr>
        <w:t xml:space="preserve"> of </w:t>
      </w:r>
      <w:r w:rsidR="003B7E54">
        <w:rPr>
          <w:rFonts w:ascii="Arial" w:hAnsi="Arial"/>
          <w:sz w:val="18"/>
          <w:szCs w:val="18"/>
          <w:lang w:val="id-ID"/>
        </w:rPr>
        <w:t>19</w:t>
      </w:r>
    </w:p>
    <w:p w:rsidR="00722625" w:rsidRPr="00964966" w:rsidRDefault="00722625" w:rsidP="00B96CEA">
      <w:pPr>
        <w:tabs>
          <w:tab w:val="left" w:pos="720"/>
          <w:tab w:val="left" w:pos="9000"/>
        </w:tabs>
        <w:spacing w:line="360" w:lineRule="auto"/>
        <w:rPr>
          <w:rFonts w:ascii="Arial" w:hAnsi="Arial"/>
          <w:sz w:val="18"/>
          <w:szCs w:val="18"/>
        </w:rPr>
      </w:pPr>
    </w:p>
    <w:p w:rsidR="00AE2A04" w:rsidRPr="00A60D8E" w:rsidRDefault="00AE2A04" w:rsidP="00AE2A04">
      <w:pPr>
        <w:tabs>
          <w:tab w:val="left" w:pos="720"/>
          <w:tab w:val="left" w:pos="2430"/>
          <w:tab w:val="left" w:pos="2700"/>
          <w:tab w:val="left" w:pos="2835"/>
        </w:tabs>
        <w:ind w:left="720"/>
        <w:rPr>
          <w:rFonts w:ascii="Arial" w:hAnsi="Arial"/>
          <w:sz w:val="22"/>
          <w:szCs w:val="22"/>
        </w:rPr>
      </w:pPr>
    </w:p>
    <w:p w:rsidR="00AE2A04" w:rsidRPr="007274C7" w:rsidRDefault="00AE2A04" w:rsidP="00AE2A04">
      <w:pPr>
        <w:tabs>
          <w:tab w:val="left" w:pos="720"/>
          <w:tab w:val="left" w:pos="2430"/>
          <w:tab w:val="left" w:pos="2700"/>
        </w:tabs>
        <w:spacing w:line="360" w:lineRule="auto"/>
        <w:ind w:left="720"/>
        <w:rPr>
          <w:rFonts w:ascii="Arial" w:hAnsi="Arial"/>
          <w:sz w:val="18"/>
        </w:rPr>
      </w:pPr>
    </w:p>
    <w:p w:rsidR="00AE2A04" w:rsidRPr="007274C7" w:rsidRDefault="00AE2A04" w:rsidP="00AE2A04">
      <w:pPr>
        <w:tabs>
          <w:tab w:val="left" w:pos="720"/>
          <w:tab w:val="left" w:pos="2430"/>
          <w:tab w:val="left" w:pos="2700"/>
        </w:tabs>
        <w:spacing w:line="360" w:lineRule="auto"/>
        <w:ind w:left="720"/>
        <w:rPr>
          <w:rFonts w:ascii="Arial" w:hAnsi="Arial"/>
          <w:sz w:val="18"/>
        </w:rPr>
      </w:pPr>
    </w:p>
    <w:p w:rsidR="00AE2A04" w:rsidRPr="007274C7" w:rsidRDefault="00AE2A04" w:rsidP="00AE2A04">
      <w:pPr>
        <w:tabs>
          <w:tab w:val="left" w:pos="720"/>
          <w:tab w:val="left" w:pos="2430"/>
          <w:tab w:val="left" w:pos="2700"/>
        </w:tabs>
        <w:spacing w:line="360" w:lineRule="auto"/>
        <w:ind w:left="720"/>
        <w:rPr>
          <w:rFonts w:ascii="Arial" w:hAnsi="Arial"/>
          <w:sz w:val="18"/>
        </w:rPr>
      </w:pPr>
    </w:p>
    <w:p w:rsidR="00AE2A04" w:rsidRPr="007274C7" w:rsidRDefault="00AE2A04" w:rsidP="00AE2A04">
      <w:pPr>
        <w:tabs>
          <w:tab w:val="left" w:pos="720"/>
          <w:tab w:val="left" w:pos="2430"/>
          <w:tab w:val="left" w:pos="2700"/>
        </w:tabs>
        <w:spacing w:line="360" w:lineRule="auto"/>
        <w:ind w:left="720"/>
        <w:rPr>
          <w:rFonts w:ascii="Arial" w:hAnsi="Arial"/>
          <w:sz w:val="18"/>
        </w:rPr>
      </w:pPr>
    </w:p>
    <w:p w:rsidR="00AE2A04" w:rsidRPr="007274C7" w:rsidRDefault="00AE2A04" w:rsidP="00AE2A04">
      <w:pPr>
        <w:tabs>
          <w:tab w:val="left" w:pos="720"/>
          <w:tab w:val="left" w:pos="2430"/>
          <w:tab w:val="left" w:pos="2700"/>
        </w:tabs>
        <w:spacing w:line="360" w:lineRule="auto"/>
        <w:ind w:left="720"/>
        <w:rPr>
          <w:rFonts w:ascii="Arial" w:hAnsi="Arial"/>
          <w:sz w:val="18"/>
        </w:rPr>
      </w:pPr>
    </w:p>
    <w:p w:rsidR="00AE2A04" w:rsidRPr="007274C7" w:rsidRDefault="00AE2A04" w:rsidP="00AE2A04">
      <w:pPr>
        <w:tabs>
          <w:tab w:val="left" w:pos="720"/>
          <w:tab w:val="left" w:pos="2430"/>
          <w:tab w:val="left" w:pos="2700"/>
        </w:tabs>
        <w:spacing w:line="360" w:lineRule="auto"/>
        <w:ind w:left="720"/>
        <w:rPr>
          <w:rFonts w:ascii="Arial" w:hAnsi="Arial"/>
          <w:sz w:val="18"/>
        </w:rPr>
      </w:pPr>
    </w:p>
    <w:p w:rsidR="00AE2A04" w:rsidRPr="007274C7" w:rsidRDefault="00AE2A04" w:rsidP="00AE2A04">
      <w:pPr>
        <w:tabs>
          <w:tab w:val="left" w:pos="720"/>
          <w:tab w:val="left" w:pos="2430"/>
          <w:tab w:val="left" w:pos="2700"/>
        </w:tabs>
        <w:spacing w:line="360" w:lineRule="auto"/>
        <w:ind w:left="720"/>
        <w:rPr>
          <w:rFonts w:ascii="Arial" w:hAnsi="Arial"/>
          <w:sz w:val="18"/>
        </w:rPr>
      </w:pPr>
    </w:p>
    <w:p w:rsidR="00AE2A04" w:rsidRPr="007274C7" w:rsidRDefault="00AE2A04" w:rsidP="00AE2A04">
      <w:pPr>
        <w:tabs>
          <w:tab w:val="left" w:pos="720"/>
          <w:tab w:val="left" w:pos="2430"/>
          <w:tab w:val="left" w:pos="2700"/>
        </w:tabs>
        <w:spacing w:line="360" w:lineRule="auto"/>
        <w:ind w:left="720"/>
        <w:rPr>
          <w:rFonts w:ascii="Arial" w:hAnsi="Arial"/>
          <w:sz w:val="18"/>
        </w:rPr>
      </w:pPr>
    </w:p>
    <w:p w:rsidR="00AE2A04" w:rsidRPr="007274C7" w:rsidRDefault="00AE2A04" w:rsidP="00AE2A04">
      <w:pPr>
        <w:tabs>
          <w:tab w:val="left" w:pos="720"/>
          <w:tab w:val="left" w:pos="2430"/>
          <w:tab w:val="left" w:pos="2700"/>
        </w:tabs>
        <w:spacing w:line="360" w:lineRule="auto"/>
        <w:ind w:left="720"/>
        <w:rPr>
          <w:rFonts w:ascii="Arial" w:hAnsi="Arial"/>
          <w:sz w:val="18"/>
        </w:rPr>
        <w:sectPr w:rsidR="00AE2A04" w:rsidRPr="007274C7" w:rsidSect="003B19C2">
          <w:headerReference w:type="default" r:id="rId10"/>
          <w:pgSz w:w="11909" w:h="16834" w:code="9"/>
          <w:pgMar w:top="1000" w:right="835" w:bottom="720" w:left="1440" w:header="864" w:footer="576" w:gutter="0"/>
          <w:paperSrc w:first="15" w:other="15"/>
          <w:pgNumType w:start="1"/>
          <w:cols w:space="720"/>
          <w:titlePg/>
        </w:sectPr>
      </w:pPr>
    </w:p>
    <w:tbl>
      <w:tblPr>
        <w:tblW w:w="9810" w:type="dxa"/>
        <w:tblLayout w:type="fixed"/>
        <w:tblCellMar>
          <w:left w:w="180" w:type="dxa"/>
          <w:right w:w="180" w:type="dxa"/>
        </w:tblCellMar>
        <w:tblLook w:val="0000" w:firstRow="0" w:lastRow="0" w:firstColumn="0" w:lastColumn="0" w:noHBand="0" w:noVBand="0"/>
      </w:tblPr>
      <w:tblGrid>
        <w:gridCol w:w="4770"/>
        <w:gridCol w:w="380"/>
        <w:gridCol w:w="4660"/>
      </w:tblGrid>
      <w:tr w:rsidR="00AE2A04" w:rsidRPr="005672E5" w:rsidTr="003B19C2">
        <w:trPr>
          <w:cantSplit/>
          <w:trHeight w:val="1908"/>
        </w:trPr>
        <w:tc>
          <w:tcPr>
            <w:tcW w:w="4770" w:type="dxa"/>
          </w:tcPr>
          <w:p w:rsidR="00AE2A04" w:rsidRPr="005672E5"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b/>
                <w:sz w:val="18"/>
                <w:szCs w:val="18"/>
                <w:u w:val="single"/>
              </w:rPr>
            </w:pPr>
            <w:r w:rsidRPr="005672E5">
              <w:rPr>
                <w:rFonts w:ascii="Arial" w:hAnsi="Arial" w:cs="Arial"/>
                <w:b/>
                <w:sz w:val="18"/>
                <w:szCs w:val="18"/>
                <w:u w:val="single"/>
              </w:rPr>
              <w:lastRenderedPageBreak/>
              <w:t>PASAL 1</w:t>
            </w:r>
          </w:p>
          <w:p w:rsidR="00AE2A04" w:rsidRPr="005672E5"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sz w:val="18"/>
                <w:szCs w:val="18"/>
                <w:u w:val="single"/>
              </w:rPr>
            </w:pPr>
            <w:r w:rsidRPr="005672E5">
              <w:rPr>
                <w:rFonts w:ascii="Arial" w:hAnsi="Arial" w:cs="Arial"/>
                <w:b/>
                <w:sz w:val="18"/>
                <w:szCs w:val="18"/>
                <w:u w:val="single"/>
              </w:rPr>
              <w:t>LINGKUP PEKERJAAN</w:t>
            </w:r>
          </w:p>
          <w:p w:rsidR="00AE2A04" w:rsidRPr="005672E5" w:rsidRDefault="00AE2A04" w:rsidP="003B19C2">
            <w:pPr>
              <w:tabs>
                <w:tab w:val="left" w:pos="540"/>
                <w:tab w:val="left" w:pos="1080"/>
                <w:tab w:val="left" w:pos="1800"/>
                <w:tab w:val="left" w:pos="2340"/>
                <w:tab w:val="left" w:pos="6120"/>
                <w:tab w:val="left" w:pos="10620"/>
              </w:tabs>
              <w:spacing w:line="240" w:lineRule="atLeast"/>
              <w:jc w:val="both"/>
              <w:rPr>
                <w:rFonts w:ascii="Arial" w:hAnsi="Arial" w:cs="Arial"/>
                <w:sz w:val="18"/>
                <w:szCs w:val="18"/>
              </w:rPr>
            </w:pPr>
          </w:p>
          <w:p w:rsidR="00AE2A04" w:rsidRPr="005672E5" w:rsidRDefault="00AE2A04" w:rsidP="003B19C2">
            <w:pPr>
              <w:tabs>
                <w:tab w:val="left" w:pos="540"/>
                <w:tab w:val="left" w:pos="1080"/>
                <w:tab w:val="left" w:pos="1800"/>
                <w:tab w:val="left" w:pos="2340"/>
                <w:tab w:val="left" w:pos="6120"/>
                <w:tab w:val="left" w:pos="10620"/>
              </w:tabs>
              <w:spacing w:line="240" w:lineRule="atLeast"/>
              <w:jc w:val="both"/>
              <w:rPr>
                <w:rFonts w:ascii="Arial" w:hAnsi="Arial" w:cs="Arial"/>
                <w:sz w:val="18"/>
                <w:szCs w:val="18"/>
              </w:rPr>
            </w:pPr>
            <w:r w:rsidRPr="005672E5">
              <w:rPr>
                <w:rFonts w:ascii="Arial" w:hAnsi="Arial" w:cs="Arial"/>
                <w:sz w:val="18"/>
                <w:szCs w:val="18"/>
              </w:rPr>
              <w:t xml:space="preserve">Spesifikasi rinci mengenai pekerjaan/jasa, dan jumlah, mutu serta jenis dan spesifikasi material dan peralatan yang akan disediakan KONTRAKTOR adalah sebagaimana yang diuraikan dalam </w:t>
            </w:r>
            <w:r w:rsidRPr="00AF2AB8">
              <w:rPr>
                <w:rFonts w:ascii="Arial" w:hAnsi="Arial" w:cs="Arial"/>
                <w:sz w:val="18"/>
                <w:szCs w:val="18"/>
              </w:rPr>
              <w:t>Lampiran B</w:t>
            </w:r>
            <w:r>
              <w:rPr>
                <w:rFonts w:ascii="Arial" w:hAnsi="Arial" w:cs="Arial"/>
                <w:sz w:val="18"/>
                <w:szCs w:val="18"/>
              </w:rPr>
              <w:t xml:space="preserve"> – Lingkup Pekerjaan</w:t>
            </w:r>
            <w:r w:rsidRPr="00AF2AB8">
              <w:rPr>
                <w:rFonts w:ascii="Arial" w:hAnsi="Arial" w:cs="Arial"/>
                <w:sz w:val="18"/>
                <w:szCs w:val="18"/>
              </w:rPr>
              <w:t xml:space="preserve"> terlampir.</w:t>
            </w:r>
          </w:p>
        </w:tc>
        <w:tc>
          <w:tcPr>
            <w:tcW w:w="380" w:type="dxa"/>
          </w:tcPr>
          <w:p w:rsidR="00AE2A04" w:rsidRPr="005672E5" w:rsidRDefault="00AE2A04" w:rsidP="003B19C2">
            <w:pPr>
              <w:tabs>
                <w:tab w:val="left" w:pos="540"/>
                <w:tab w:val="left" w:pos="1080"/>
                <w:tab w:val="left" w:pos="1440"/>
                <w:tab w:val="left" w:pos="1800"/>
                <w:tab w:val="left" w:pos="2070"/>
                <w:tab w:val="left" w:pos="2340"/>
                <w:tab w:val="left" w:pos="6120"/>
                <w:tab w:val="left" w:pos="10620"/>
              </w:tabs>
              <w:spacing w:line="240" w:lineRule="atLeast"/>
              <w:jc w:val="center"/>
              <w:rPr>
                <w:rFonts w:ascii="Arial" w:hAnsi="Arial" w:cs="Arial"/>
                <w:b/>
                <w:sz w:val="18"/>
                <w:szCs w:val="18"/>
                <w:u w:val="single"/>
              </w:rPr>
            </w:pPr>
          </w:p>
        </w:tc>
        <w:tc>
          <w:tcPr>
            <w:tcW w:w="4660" w:type="dxa"/>
          </w:tcPr>
          <w:p w:rsidR="00AE2A04" w:rsidRPr="005672E5" w:rsidRDefault="00AE2A04" w:rsidP="003B19C2">
            <w:pPr>
              <w:tabs>
                <w:tab w:val="left" w:pos="540"/>
                <w:tab w:val="left" w:pos="1080"/>
                <w:tab w:val="left" w:pos="1440"/>
                <w:tab w:val="left" w:pos="1800"/>
                <w:tab w:val="left" w:pos="2070"/>
                <w:tab w:val="left" w:pos="2340"/>
                <w:tab w:val="left" w:pos="6120"/>
                <w:tab w:val="left" w:pos="10620"/>
              </w:tabs>
              <w:spacing w:line="240" w:lineRule="atLeast"/>
              <w:jc w:val="center"/>
              <w:rPr>
                <w:rFonts w:ascii="Arial" w:hAnsi="Arial" w:cs="Arial"/>
                <w:b/>
                <w:sz w:val="18"/>
                <w:szCs w:val="18"/>
                <w:u w:val="single"/>
              </w:rPr>
            </w:pPr>
            <w:r w:rsidRPr="005672E5">
              <w:rPr>
                <w:rFonts w:ascii="Arial" w:hAnsi="Arial" w:cs="Arial"/>
                <w:b/>
                <w:sz w:val="18"/>
                <w:szCs w:val="18"/>
                <w:u w:val="single"/>
              </w:rPr>
              <w:t>ARTICLE 1</w:t>
            </w:r>
          </w:p>
          <w:p w:rsidR="00AE2A04" w:rsidRPr="005672E5"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b/>
                <w:sz w:val="18"/>
                <w:szCs w:val="18"/>
              </w:rPr>
            </w:pPr>
            <w:r w:rsidRPr="005672E5">
              <w:rPr>
                <w:rFonts w:ascii="Arial" w:hAnsi="Arial" w:cs="Arial"/>
                <w:b/>
                <w:sz w:val="18"/>
                <w:szCs w:val="18"/>
                <w:u w:val="single"/>
              </w:rPr>
              <w:t>SCOPE OF WORK</w:t>
            </w:r>
          </w:p>
          <w:p w:rsidR="00AE2A04" w:rsidRPr="005672E5"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sz w:val="18"/>
                <w:szCs w:val="18"/>
              </w:rPr>
            </w:pPr>
          </w:p>
          <w:p w:rsidR="00AE2A04" w:rsidRPr="005672E5" w:rsidRDefault="00AE2A04" w:rsidP="003B19C2">
            <w:pPr>
              <w:tabs>
                <w:tab w:val="left" w:pos="540"/>
                <w:tab w:val="left" w:pos="1080"/>
                <w:tab w:val="left" w:pos="1800"/>
                <w:tab w:val="left" w:pos="2340"/>
                <w:tab w:val="left" w:pos="6120"/>
                <w:tab w:val="left" w:pos="10620"/>
              </w:tabs>
              <w:spacing w:line="240" w:lineRule="atLeast"/>
              <w:ind w:right="-90"/>
              <w:jc w:val="both"/>
              <w:rPr>
                <w:rFonts w:ascii="Arial" w:hAnsi="Arial" w:cs="Arial"/>
                <w:sz w:val="18"/>
                <w:szCs w:val="18"/>
              </w:rPr>
            </w:pPr>
            <w:r w:rsidRPr="005672E5">
              <w:rPr>
                <w:rFonts w:ascii="Arial" w:hAnsi="Arial" w:cs="Arial"/>
                <w:sz w:val="18"/>
                <w:szCs w:val="18"/>
              </w:rPr>
              <w:t xml:space="preserve">The detailed specification of work/services, and the quantity, quality, type and specification of materials and equipment to be furnished by CONTRACTOR are as described in </w:t>
            </w:r>
            <w:r w:rsidRPr="00AF2AB8">
              <w:rPr>
                <w:rFonts w:ascii="Arial" w:hAnsi="Arial" w:cs="Arial"/>
                <w:sz w:val="18"/>
                <w:szCs w:val="18"/>
              </w:rPr>
              <w:t>Exhibit B</w:t>
            </w:r>
            <w:r>
              <w:rPr>
                <w:rFonts w:ascii="Arial" w:hAnsi="Arial" w:cs="Arial"/>
                <w:sz w:val="18"/>
                <w:szCs w:val="18"/>
              </w:rPr>
              <w:t xml:space="preserve"> – Scope of Work</w:t>
            </w:r>
            <w:r w:rsidRPr="005672E5">
              <w:rPr>
                <w:rFonts w:ascii="Arial" w:hAnsi="Arial" w:cs="Arial"/>
                <w:sz w:val="18"/>
                <w:szCs w:val="18"/>
              </w:rPr>
              <w:t xml:space="preserve"> attached hereto.</w:t>
            </w:r>
          </w:p>
        </w:tc>
      </w:tr>
    </w:tbl>
    <w:p w:rsidR="00AE2A04" w:rsidRDefault="00AE2A04" w:rsidP="00AE2A04">
      <w:pPr>
        <w:tabs>
          <w:tab w:val="left" w:pos="5245"/>
          <w:tab w:val="left" w:pos="5670"/>
        </w:tabs>
        <w:spacing w:line="240" w:lineRule="atLeast"/>
        <w:jc w:val="both"/>
        <w:rPr>
          <w:rFonts w:ascii="Arial" w:hAnsi="Arial" w:cs="Arial"/>
          <w:b/>
          <w:sz w:val="18"/>
          <w:szCs w:val="18"/>
          <w:u w:val="single"/>
        </w:rPr>
      </w:pPr>
    </w:p>
    <w:p w:rsidR="00AE2A04" w:rsidRDefault="00AE2A04" w:rsidP="00AE2A04">
      <w:pPr>
        <w:tabs>
          <w:tab w:val="left" w:pos="5245"/>
          <w:tab w:val="left" w:pos="5670"/>
        </w:tabs>
        <w:spacing w:line="240" w:lineRule="atLeast"/>
        <w:jc w:val="center"/>
        <w:rPr>
          <w:rFonts w:ascii="Arial" w:hAnsi="Arial" w:cs="Arial"/>
          <w:b/>
          <w:sz w:val="18"/>
          <w:szCs w:val="18"/>
          <w:u w:val="single"/>
        </w:rPr>
      </w:pPr>
      <w:r w:rsidRPr="005672E5">
        <w:rPr>
          <w:rFonts w:ascii="Arial" w:hAnsi="Arial" w:cs="Arial"/>
          <w:b/>
          <w:sz w:val="18"/>
          <w:szCs w:val="18"/>
          <w:u w:val="single"/>
        </w:rPr>
        <w:t>PASAL / ARTICLE 2</w:t>
      </w:r>
    </w:p>
    <w:p w:rsidR="00AE2A04" w:rsidRPr="005672E5" w:rsidRDefault="00AE2A04" w:rsidP="00AE2A04">
      <w:pPr>
        <w:tabs>
          <w:tab w:val="left" w:pos="5245"/>
          <w:tab w:val="left" w:pos="5670"/>
        </w:tabs>
        <w:spacing w:line="240" w:lineRule="atLeast"/>
        <w:jc w:val="center"/>
        <w:rPr>
          <w:rFonts w:ascii="Arial" w:hAnsi="Arial" w:cs="Arial"/>
          <w:b/>
          <w:sz w:val="18"/>
          <w:szCs w:val="18"/>
          <w:u w:val="single"/>
        </w:rPr>
      </w:pPr>
    </w:p>
    <w:p w:rsidR="00AE2A04" w:rsidRPr="00D5269C" w:rsidRDefault="00AE2A04" w:rsidP="00AE2A04">
      <w:pPr>
        <w:tabs>
          <w:tab w:val="left" w:pos="4680"/>
          <w:tab w:val="left" w:pos="5245"/>
          <w:tab w:val="left" w:pos="5670"/>
        </w:tabs>
        <w:spacing w:line="240" w:lineRule="atLeast"/>
        <w:jc w:val="both"/>
        <w:rPr>
          <w:rFonts w:ascii="Arial" w:hAnsi="Arial" w:cs="Arial"/>
          <w:b/>
          <w:color w:val="0000FF"/>
          <w:sz w:val="18"/>
          <w:szCs w:val="18"/>
          <w:lang w:val="id-ID"/>
        </w:rPr>
      </w:pPr>
      <w:r w:rsidRPr="005672E5">
        <w:rPr>
          <w:rFonts w:ascii="Arial" w:hAnsi="Arial" w:cs="Arial"/>
          <w:b/>
          <w:sz w:val="18"/>
          <w:szCs w:val="18"/>
          <w:u w:val="single"/>
        </w:rPr>
        <w:t xml:space="preserve">TEMPAT KERJA / PLACE OF </w:t>
      </w:r>
      <w:smartTag w:uri="urn:schemas-microsoft-com:office:smarttags" w:element="stockticker">
        <w:r w:rsidRPr="005672E5">
          <w:rPr>
            <w:rFonts w:ascii="Arial" w:hAnsi="Arial" w:cs="Arial"/>
            <w:b/>
            <w:sz w:val="18"/>
            <w:szCs w:val="18"/>
            <w:u w:val="single"/>
          </w:rPr>
          <w:t>WORK</w:t>
        </w:r>
      </w:smartTag>
      <w:r w:rsidRPr="005672E5">
        <w:rPr>
          <w:rFonts w:ascii="Arial" w:hAnsi="Arial" w:cs="Arial"/>
          <w:b/>
          <w:sz w:val="18"/>
          <w:szCs w:val="18"/>
        </w:rPr>
        <w:tab/>
      </w:r>
      <w:r w:rsidRPr="005672E5">
        <w:rPr>
          <w:rFonts w:ascii="Arial" w:hAnsi="Arial" w:cs="Arial"/>
          <w:b/>
          <w:sz w:val="18"/>
          <w:szCs w:val="18"/>
        </w:rPr>
        <w:tab/>
      </w:r>
      <w:r w:rsidRPr="005672E5">
        <w:rPr>
          <w:rFonts w:ascii="Arial" w:hAnsi="Arial" w:cs="Arial"/>
          <w:sz w:val="18"/>
          <w:szCs w:val="18"/>
        </w:rPr>
        <w:t>:</w:t>
      </w:r>
      <w:r w:rsidRPr="005672E5">
        <w:rPr>
          <w:rFonts w:ascii="Arial" w:hAnsi="Arial" w:cs="Arial"/>
          <w:sz w:val="18"/>
          <w:szCs w:val="18"/>
        </w:rPr>
        <w:tab/>
      </w:r>
      <w:r w:rsidR="001028F5">
        <w:rPr>
          <w:rFonts w:ascii="Arial" w:hAnsi="Arial" w:cs="Arial"/>
          <w:sz w:val="18"/>
          <w:szCs w:val="18"/>
        </w:rPr>
        <w:t xml:space="preserve">As referred to in the </w:t>
      </w:r>
      <w:r w:rsidR="00966693">
        <w:rPr>
          <w:rFonts w:ascii="Arial" w:hAnsi="Arial" w:cs="Arial"/>
          <w:sz w:val="18"/>
          <w:szCs w:val="18"/>
        </w:rPr>
        <w:t>Exhibit B</w:t>
      </w:r>
      <w:r w:rsidR="001028F5">
        <w:rPr>
          <w:rFonts w:ascii="Arial" w:hAnsi="Arial" w:cs="Arial"/>
          <w:sz w:val="18"/>
          <w:szCs w:val="18"/>
        </w:rPr>
        <w:t>.</w:t>
      </w:r>
    </w:p>
    <w:p w:rsidR="00AE2A04" w:rsidRDefault="00AE2A04" w:rsidP="00AE2A04">
      <w:pPr>
        <w:spacing w:line="240" w:lineRule="atLeast"/>
        <w:jc w:val="both"/>
        <w:rPr>
          <w:rFonts w:ascii="Arial" w:hAnsi="Arial" w:cs="Arial"/>
          <w:sz w:val="18"/>
          <w:szCs w:val="18"/>
        </w:rPr>
      </w:pPr>
    </w:p>
    <w:p w:rsidR="00AE2A04" w:rsidRPr="00E86B64" w:rsidRDefault="00AE2A04" w:rsidP="00AE2A04">
      <w:pPr>
        <w:keepNext/>
        <w:tabs>
          <w:tab w:val="left" w:pos="5245"/>
          <w:tab w:val="left" w:pos="5670"/>
        </w:tabs>
        <w:jc w:val="center"/>
        <w:outlineLvl w:val="8"/>
        <w:rPr>
          <w:rFonts w:ascii="Arial" w:hAnsi="Arial" w:cs="Arial"/>
          <w:b/>
          <w:sz w:val="18"/>
          <w:szCs w:val="18"/>
          <w:u w:val="single"/>
          <w:lang w:val="fr-FR"/>
        </w:rPr>
      </w:pPr>
      <w:r w:rsidRPr="00E86B64">
        <w:rPr>
          <w:rFonts w:ascii="Arial" w:hAnsi="Arial" w:cs="Arial"/>
          <w:b/>
          <w:sz w:val="18"/>
          <w:szCs w:val="18"/>
          <w:u w:val="single"/>
          <w:lang w:val="fr-FR"/>
        </w:rPr>
        <w:t>PASAL / ARTICLE 3</w:t>
      </w:r>
    </w:p>
    <w:p w:rsidR="00AE2A04" w:rsidRPr="00E86B64" w:rsidRDefault="00AE2A04" w:rsidP="00AE2A04">
      <w:pPr>
        <w:keepNext/>
        <w:tabs>
          <w:tab w:val="left" w:pos="5245"/>
          <w:tab w:val="left" w:pos="5670"/>
        </w:tabs>
        <w:jc w:val="center"/>
        <w:outlineLvl w:val="8"/>
        <w:rPr>
          <w:rFonts w:ascii="Arial" w:hAnsi="Arial" w:cs="Arial"/>
          <w:b/>
          <w:sz w:val="18"/>
          <w:szCs w:val="18"/>
          <w:u w:val="single"/>
          <w:lang w:val="fr-FR"/>
        </w:rPr>
      </w:pPr>
    </w:p>
    <w:p w:rsidR="00AE2A04" w:rsidRPr="00D5269C" w:rsidRDefault="00AE2A04" w:rsidP="00AE2A04">
      <w:pPr>
        <w:tabs>
          <w:tab w:val="left" w:pos="5245"/>
          <w:tab w:val="left" w:pos="5670"/>
          <w:tab w:val="right" w:pos="9072"/>
        </w:tabs>
        <w:spacing w:line="240" w:lineRule="atLeast"/>
        <w:jc w:val="both"/>
        <w:rPr>
          <w:rFonts w:ascii="Arial" w:hAnsi="Arial" w:cs="Arial"/>
          <w:b/>
          <w:sz w:val="18"/>
          <w:szCs w:val="18"/>
          <w:u w:val="single"/>
          <w:lang w:val="id-ID"/>
        </w:rPr>
      </w:pPr>
      <w:r w:rsidRPr="00E86B64">
        <w:rPr>
          <w:rFonts w:ascii="Arial" w:hAnsi="Arial" w:cs="Arial"/>
          <w:b/>
          <w:sz w:val="18"/>
          <w:szCs w:val="18"/>
          <w:u w:val="single"/>
          <w:lang w:val="fr-FR"/>
        </w:rPr>
        <w:t>MASA BERLAKU / TERM</w:t>
      </w:r>
      <w:r w:rsidRPr="00E86B64">
        <w:rPr>
          <w:rFonts w:ascii="Arial" w:hAnsi="Arial" w:cs="Arial"/>
          <w:sz w:val="18"/>
          <w:szCs w:val="18"/>
          <w:lang w:val="fr-FR"/>
        </w:rPr>
        <w:tab/>
        <w:t>:</w:t>
      </w:r>
      <w:r w:rsidRPr="00E86B64">
        <w:rPr>
          <w:rFonts w:ascii="Arial" w:hAnsi="Arial" w:cs="Arial"/>
          <w:sz w:val="18"/>
          <w:szCs w:val="18"/>
          <w:lang w:val="fr-FR"/>
        </w:rPr>
        <w:tab/>
      </w:r>
      <w:r w:rsidR="001028F5">
        <w:rPr>
          <w:rFonts w:ascii="Arial" w:hAnsi="Arial" w:cs="Arial"/>
          <w:sz w:val="18"/>
          <w:szCs w:val="18"/>
        </w:rPr>
        <w:t>As referred to in the Pro-forma Contract.</w:t>
      </w:r>
    </w:p>
    <w:p w:rsidR="00AE2A04" w:rsidRPr="00E86B64" w:rsidRDefault="00AE2A04" w:rsidP="00AE2A04">
      <w:pPr>
        <w:tabs>
          <w:tab w:val="left" w:pos="5245"/>
          <w:tab w:val="left" w:pos="5670"/>
        </w:tabs>
        <w:spacing w:line="240" w:lineRule="atLeast"/>
        <w:jc w:val="center"/>
        <w:rPr>
          <w:rFonts w:ascii="Arial" w:hAnsi="Arial" w:cs="Arial"/>
          <w:sz w:val="18"/>
          <w:szCs w:val="18"/>
          <w:lang w:val="fr-FR"/>
        </w:rPr>
      </w:pPr>
    </w:p>
    <w:p w:rsidR="00AE2A04" w:rsidRPr="00E86B64" w:rsidRDefault="00AE2A04" w:rsidP="00AE2A04">
      <w:pPr>
        <w:tabs>
          <w:tab w:val="left" w:pos="5245"/>
          <w:tab w:val="left" w:pos="5670"/>
        </w:tabs>
        <w:spacing w:line="240" w:lineRule="atLeast"/>
        <w:jc w:val="center"/>
        <w:rPr>
          <w:rFonts w:ascii="Arial" w:hAnsi="Arial" w:cs="Arial"/>
          <w:b/>
          <w:sz w:val="18"/>
          <w:szCs w:val="18"/>
          <w:u w:val="single"/>
          <w:lang w:val="fr-FR"/>
        </w:rPr>
      </w:pPr>
      <w:r w:rsidRPr="00E86B64">
        <w:rPr>
          <w:rFonts w:ascii="Arial" w:hAnsi="Arial" w:cs="Arial"/>
          <w:b/>
          <w:sz w:val="18"/>
          <w:szCs w:val="18"/>
          <w:u w:val="single"/>
          <w:lang w:val="fr-FR"/>
        </w:rPr>
        <w:t>PASAL / ARTICLE 4</w:t>
      </w:r>
    </w:p>
    <w:p w:rsidR="00AE2A04" w:rsidRPr="00E86B64" w:rsidRDefault="00AE2A04" w:rsidP="00AE2A04">
      <w:pPr>
        <w:tabs>
          <w:tab w:val="left" w:pos="5245"/>
          <w:tab w:val="left" w:pos="5670"/>
        </w:tabs>
        <w:spacing w:line="240" w:lineRule="atLeast"/>
        <w:jc w:val="center"/>
        <w:rPr>
          <w:rFonts w:ascii="Arial" w:hAnsi="Arial" w:cs="Arial"/>
          <w:b/>
          <w:sz w:val="18"/>
          <w:szCs w:val="18"/>
          <w:u w:val="single"/>
          <w:lang w:val="fr-FR"/>
        </w:rPr>
      </w:pPr>
    </w:p>
    <w:p w:rsidR="00AE2A04" w:rsidRPr="00D5269C" w:rsidRDefault="00AE2A04" w:rsidP="00AE2A04">
      <w:pPr>
        <w:tabs>
          <w:tab w:val="left" w:pos="5245"/>
          <w:tab w:val="left" w:pos="5670"/>
          <w:tab w:val="right" w:pos="9072"/>
        </w:tabs>
        <w:ind w:left="5670" w:hanging="5670"/>
        <w:rPr>
          <w:rFonts w:ascii="Arial" w:hAnsi="Arial" w:cs="Arial"/>
          <w:b/>
          <w:sz w:val="18"/>
          <w:szCs w:val="18"/>
          <w:u w:val="single"/>
          <w:lang w:val="id-ID"/>
        </w:rPr>
      </w:pPr>
      <w:r w:rsidRPr="00E86B64">
        <w:rPr>
          <w:rFonts w:ascii="Arial" w:hAnsi="Arial" w:cs="Arial"/>
          <w:b/>
          <w:sz w:val="18"/>
          <w:szCs w:val="18"/>
          <w:u w:val="single"/>
          <w:lang w:val="fr-FR"/>
        </w:rPr>
        <w:t xml:space="preserve">TANGGAL </w:t>
      </w:r>
      <w:r w:rsidR="00966693">
        <w:rPr>
          <w:rFonts w:ascii="Arial" w:hAnsi="Arial" w:cs="Arial"/>
          <w:b/>
          <w:sz w:val="18"/>
          <w:szCs w:val="18"/>
          <w:u w:val="single"/>
          <w:lang w:val="fr-FR"/>
        </w:rPr>
        <w:t>EFEKTIF</w:t>
      </w:r>
      <w:r w:rsidRPr="00E86B64">
        <w:rPr>
          <w:rFonts w:ascii="Arial" w:hAnsi="Arial" w:cs="Arial"/>
          <w:b/>
          <w:sz w:val="18"/>
          <w:szCs w:val="18"/>
          <w:u w:val="single"/>
          <w:lang w:val="fr-FR"/>
        </w:rPr>
        <w:t xml:space="preserve"> / </w:t>
      </w:r>
      <w:r w:rsidR="00966693">
        <w:rPr>
          <w:rFonts w:ascii="Arial" w:hAnsi="Arial" w:cs="Arial"/>
          <w:b/>
          <w:sz w:val="18"/>
          <w:szCs w:val="18"/>
          <w:u w:val="single"/>
          <w:lang w:val="fr-FR"/>
        </w:rPr>
        <w:t>EFFECTIVE</w:t>
      </w:r>
      <w:r w:rsidRPr="00E86B64">
        <w:rPr>
          <w:rFonts w:ascii="Arial" w:hAnsi="Arial" w:cs="Arial"/>
          <w:b/>
          <w:sz w:val="18"/>
          <w:szCs w:val="18"/>
          <w:u w:val="single"/>
          <w:lang w:val="fr-FR"/>
        </w:rPr>
        <w:t xml:space="preserve"> DATE</w:t>
      </w:r>
      <w:r w:rsidRPr="00E86B64">
        <w:rPr>
          <w:rFonts w:ascii="Arial" w:hAnsi="Arial" w:cs="Arial"/>
          <w:b/>
          <w:sz w:val="18"/>
          <w:szCs w:val="18"/>
          <w:lang w:val="fr-FR"/>
        </w:rPr>
        <w:tab/>
      </w:r>
      <w:r w:rsidRPr="00E86B64">
        <w:rPr>
          <w:rFonts w:ascii="Arial" w:hAnsi="Arial" w:cs="Arial"/>
          <w:sz w:val="18"/>
          <w:szCs w:val="18"/>
          <w:lang w:val="fr-FR"/>
        </w:rPr>
        <w:t>:</w:t>
      </w:r>
      <w:r w:rsidRPr="00E86B64">
        <w:rPr>
          <w:rFonts w:ascii="Arial" w:hAnsi="Arial" w:cs="Arial"/>
          <w:sz w:val="18"/>
          <w:szCs w:val="18"/>
          <w:lang w:val="fr-FR"/>
        </w:rPr>
        <w:tab/>
      </w:r>
      <w:r w:rsidR="001028F5">
        <w:rPr>
          <w:rFonts w:ascii="Arial" w:hAnsi="Arial" w:cs="Arial"/>
          <w:sz w:val="18"/>
          <w:szCs w:val="18"/>
        </w:rPr>
        <w:t>As referred to in the Pro-forma Contract.</w:t>
      </w:r>
    </w:p>
    <w:p w:rsidR="00AE2A04" w:rsidRDefault="00AE2A04" w:rsidP="00AE2A04">
      <w:pPr>
        <w:keepNext/>
        <w:tabs>
          <w:tab w:val="left" w:pos="540"/>
          <w:tab w:val="left" w:pos="2340"/>
          <w:tab w:val="left" w:pos="5245"/>
          <w:tab w:val="left" w:pos="5670"/>
          <w:tab w:val="left" w:pos="6120"/>
          <w:tab w:val="left" w:pos="10620"/>
        </w:tabs>
        <w:spacing w:line="240" w:lineRule="atLeast"/>
        <w:jc w:val="center"/>
        <w:outlineLvl w:val="8"/>
        <w:rPr>
          <w:rFonts w:ascii="Arial" w:hAnsi="Arial" w:cs="Arial"/>
          <w:b/>
          <w:sz w:val="18"/>
          <w:szCs w:val="18"/>
          <w:u w:val="single"/>
        </w:rPr>
      </w:pPr>
    </w:p>
    <w:p w:rsidR="00AE2A04" w:rsidRPr="005672E5" w:rsidRDefault="00AE2A04" w:rsidP="004F3955">
      <w:pPr>
        <w:tabs>
          <w:tab w:val="left" w:pos="540"/>
          <w:tab w:val="left" w:pos="5245"/>
          <w:tab w:val="left" w:pos="5670"/>
          <w:tab w:val="right" w:pos="9072"/>
          <w:tab w:val="left" w:pos="10620"/>
        </w:tabs>
        <w:spacing w:line="240" w:lineRule="atLeast"/>
        <w:jc w:val="both"/>
        <w:rPr>
          <w:rFonts w:ascii="Arial" w:hAnsi="Arial" w:cs="Arial"/>
          <w:b/>
          <w:sz w:val="18"/>
          <w:szCs w:val="18"/>
          <w:u w:val="single"/>
        </w:rPr>
      </w:pPr>
      <w:r w:rsidRPr="005672E5">
        <w:rPr>
          <w:rFonts w:ascii="Arial" w:hAnsi="Arial" w:cs="Arial"/>
          <w:b/>
          <w:sz w:val="18"/>
          <w:szCs w:val="18"/>
        </w:rPr>
        <w:tab/>
      </w:r>
      <w:r w:rsidRPr="005672E5">
        <w:rPr>
          <w:rFonts w:ascii="Arial" w:hAnsi="Arial" w:cs="Arial"/>
          <w:b/>
          <w:sz w:val="18"/>
          <w:szCs w:val="18"/>
        </w:rPr>
        <w:tab/>
      </w:r>
      <w:r w:rsidRPr="005672E5">
        <w:rPr>
          <w:rFonts w:ascii="Arial" w:hAnsi="Arial" w:cs="Arial"/>
          <w:b/>
          <w:sz w:val="18"/>
          <w:szCs w:val="18"/>
        </w:rPr>
        <w:tab/>
      </w:r>
    </w:p>
    <w:p w:rsidR="002703FA" w:rsidRPr="004F3955" w:rsidRDefault="00AE2A04" w:rsidP="002703FA">
      <w:pPr>
        <w:tabs>
          <w:tab w:val="left" w:pos="540"/>
          <w:tab w:val="left" w:pos="5245"/>
          <w:tab w:val="left" w:pos="5670"/>
          <w:tab w:val="right" w:pos="9072"/>
          <w:tab w:val="left" w:pos="10620"/>
        </w:tabs>
        <w:spacing w:line="240" w:lineRule="atLeast"/>
        <w:ind w:left="5670" w:hanging="5670"/>
        <w:jc w:val="center"/>
        <w:rPr>
          <w:rFonts w:ascii="Arial" w:hAnsi="Arial" w:cs="Arial"/>
          <w:b/>
          <w:sz w:val="18"/>
          <w:szCs w:val="18"/>
          <w:u w:val="single"/>
          <w:lang w:val="id-ID"/>
        </w:rPr>
      </w:pPr>
      <w:r w:rsidRPr="005672E5">
        <w:rPr>
          <w:rFonts w:ascii="Arial" w:hAnsi="Arial" w:cs="Arial"/>
          <w:b/>
          <w:sz w:val="18"/>
          <w:szCs w:val="18"/>
        </w:rPr>
        <w:tab/>
      </w:r>
      <w:r w:rsidR="005B5B18" w:rsidRPr="004F3955">
        <w:rPr>
          <w:rFonts w:ascii="Arial" w:hAnsi="Arial" w:cs="Arial"/>
          <w:b/>
          <w:sz w:val="18"/>
          <w:szCs w:val="18"/>
          <w:u w:val="single"/>
          <w:lang w:val="id-ID"/>
        </w:rPr>
        <w:t>PASAL 5</w:t>
      </w:r>
      <w:r w:rsidRPr="004F3955">
        <w:rPr>
          <w:rFonts w:ascii="Arial" w:hAnsi="Arial" w:cs="Arial"/>
          <w:b/>
          <w:sz w:val="18"/>
          <w:szCs w:val="18"/>
        </w:rPr>
        <w:tab/>
      </w:r>
      <w:r w:rsidRPr="004F3955">
        <w:rPr>
          <w:rFonts w:ascii="Arial" w:hAnsi="Arial" w:cs="Arial"/>
          <w:b/>
          <w:sz w:val="18"/>
          <w:szCs w:val="18"/>
        </w:rPr>
        <w:tab/>
      </w:r>
      <w:r w:rsidR="00A57549" w:rsidRPr="004F3955">
        <w:rPr>
          <w:rFonts w:ascii="Arial" w:hAnsi="Arial" w:cs="Arial"/>
          <w:b/>
          <w:sz w:val="18"/>
          <w:szCs w:val="18"/>
          <w:u w:val="single"/>
          <w:lang w:val="id-ID"/>
        </w:rPr>
        <w:t xml:space="preserve">ARTICLE </w:t>
      </w:r>
      <w:r w:rsidR="002703FA" w:rsidRPr="004F3955">
        <w:rPr>
          <w:rFonts w:ascii="Arial" w:hAnsi="Arial" w:cs="Arial"/>
          <w:b/>
          <w:sz w:val="18"/>
          <w:szCs w:val="18"/>
          <w:u w:val="single"/>
          <w:lang w:val="id-ID"/>
        </w:rPr>
        <w:t>5</w:t>
      </w:r>
    </w:p>
    <w:p w:rsidR="005B5B18" w:rsidRPr="004F3955" w:rsidRDefault="005B5B18" w:rsidP="00EE08E2">
      <w:pPr>
        <w:tabs>
          <w:tab w:val="left" w:pos="540"/>
          <w:tab w:val="left" w:pos="567"/>
          <w:tab w:val="left" w:pos="5245"/>
          <w:tab w:val="left" w:pos="5812"/>
          <w:tab w:val="right" w:pos="9072"/>
          <w:tab w:val="left" w:pos="10620"/>
        </w:tabs>
        <w:spacing w:line="240" w:lineRule="atLeast"/>
        <w:ind w:left="5670" w:hanging="5670"/>
        <w:jc w:val="both"/>
        <w:rPr>
          <w:rFonts w:ascii="Arial" w:hAnsi="Arial" w:cs="Arial"/>
          <w:b/>
          <w:sz w:val="18"/>
          <w:szCs w:val="18"/>
          <w:lang w:val="id-ID"/>
        </w:rPr>
      </w:pPr>
      <w:r w:rsidRPr="004F3955">
        <w:rPr>
          <w:rFonts w:ascii="Arial" w:hAnsi="Arial" w:cs="Arial"/>
          <w:b/>
          <w:sz w:val="18"/>
          <w:szCs w:val="18"/>
          <w:lang w:val="id-ID"/>
        </w:rPr>
        <w:tab/>
      </w:r>
      <w:r w:rsidRPr="004F3955">
        <w:rPr>
          <w:rFonts w:ascii="Arial" w:hAnsi="Arial" w:cs="Arial"/>
          <w:b/>
          <w:sz w:val="18"/>
          <w:szCs w:val="18"/>
          <w:lang w:val="id-ID"/>
        </w:rPr>
        <w:tab/>
      </w:r>
      <w:r w:rsidRPr="004F3955">
        <w:rPr>
          <w:rFonts w:ascii="Arial" w:hAnsi="Arial" w:cs="Arial"/>
          <w:b/>
          <w:sz w:val="18"/>
          <w:szCs w:val="18"/>
          <w:u w:val="single"/>
          <w:lang w:val="id-ID"/>
        </w:rPr>
        <w:t>IMBALAN</w:t>
      </w:r>
      <w:r w:rsidR="00EE08E2">
        <w:rPr>
          <w:rFonts w:ascii="Arial" w:hAnsi="Arial" w:cs="Arial"/>
          <w:b/>
          <w:sz w:val="18"/>
          <w:szCs w:val="18"/>
          <w:u w:val="single"/>
          <w:lang w:val="id-ID"/>
        </w:rPr>
        <w:t>, PENAGIHAN</w:t>
      </w:r>
      <w:r w:rsidRPr="004F3955">
        <w:rPr>
          <w:rFonts w:ascii="Arial" w:hAnsi="Arial" w:cs="Arial"/>
          <w:b/>
          <w:sz w:val="18"/>
          <w:szCs w:val="18"/>
          <w:u w:val="single"/>
          <w:lang w:val="id-ID"/>
        </w:rPr>
        <w:t xml:space="preserve"> DAN PEMBAYARAN</w:t>
      </w:r>
      <w:r w:rsidR="00A57549" w:rsidRPr="004F3955">
        <w:rPr>
          <w:rFonts w:ascii="Arial" w:hAnsi="Arial" w:cs="Arial"/>
          <w:b/>
          <w:sz w:val="18"/>
          <w:szCs w:val="18"/>
          <w:lang w:val="id-ID"/>
        </w:rPr>
        <w:tab/>
      </w:r>
      <w:r w:rsidR="00A57549" w:rsidRPr="004F3955">
        <w:rPr>
          <w:rFonts w:ascii="Arial" w:hAnsi="Arial" w:cs="Arial"/>
          <w:b/>
          <w:sz w:val="18"/>
          <w:szCs w:val="18"/>
          <w:lang w:val="id-ID"/>
        </w:rPr>
        <w:tab/>
      </w:r>
      <w:r w:rsidR="00A57549" w:rsidRPr="004F3955">
        <w:rPr>
          <w:rFonts w:ascii="Arial" w:hAnsi="Arial" w:cs="Arial"/>
          <w:b/>
          <w:sz w:val="18"/>
          <w:szCs w:val="18"/>
          <w:lang w:val="id-ID"/>
        </w:rPr>
        <w:tab/>
      </w:r>
      <w:r w:rsidR="00A57549" w:rsidRPr="004F3955">
        <w:rPr>
          <w:rFonts w:ascii="Arial" w:hAnsi="Arial" w:cs="Arial"/>
          <w:b/>
          <w:sz w:val="18"/>
          <w:szCs w:val="18"/>
          <w:u w:val="single"/>
          <w:lang w:val="id-ID"/>
        </w:rPr>
        <w:t>COMPENSATION</w:t>
      </w:r>
      <w:r w:rsidR="00EE08E2">
        <w:rPr>
          <w:rFonts w:ascii="Arial" w:hAnsi="Arial" w:cs="Arial"/>
          <w:b/>
          <w:sz w:val="18"/>
          <w:szCs w:val="18"/>
          <w:u w:val="single"/>
          <w:lang w:val="id-ID"/>
        </w:rPr>
        <w:t>, INVOICING</w:t>
      </w:r>
      <w:r w:rsidR="00A57549" w:rsidRPr="004F3955">
        <w:rPr>
          <w:rFonts w:ascii="Arial" w:hAnsi="Arial" w:cs="Arial"/>
          <w:b/>
          <w:sz w:val="18"/>
          <w:szCs w:val="18"/>
          <w:u w:val="single"/>
          <w:lang w:val="id-ID"/>
        </w:rPr>
        <w:t xml:space="preserve"> AND PAYMENT</w:t>
      </w:r>
    </w:p>
    <w:p w:rsidR="00AE2A04" w:rsidRPr="004F3955" w:rsidRDefault="00AE2A04" w:rsidP="002703FA">
      <w:pPr>
        <w:tabs>
          <w:tab w:val="left" w:pos="540"/>
          <w:tab w:val="left" w:pos="1080"/>
          <w:tab w:val="left" w:pos="1800"/>
          <w:tab w:val="left" w:pos="4590"/>
          <w:tab w:val="left" w:pos="5130"/>
          <w:tab w:val="left" w:pos="6120"/>
        </w:tabs>
        <w:spacing w:line="240" w:lineRule="atLeast"/>
        <w:ind w:left="5040" w:hanging="5040"/>
        <w:jc w:val="center"/>
        <w:rPr>
          <w:rFonts w:ascii="Arial" w:hAnsi="Arial" w:cs="Arial"/>
          <w:sz w:val="18"/>
          <w:szCs w:val="18"/>
        </w:rPr>
      </w:pPr>
    </w:p>
    <w:tbl>
      <w:tblPr>
        <w:tblW w:w="10103" w:type="dxa"/>
        <w:tblLayout w:type="fixed"/>
        <w:tblCellMar>
          <w:left w:w="180" w:type="dxa"/>
          <w:right w:w="180" w:type="dxa"/>
        </w:tblCellMar>
        <w:tblLook w:val="0000" w:firstRow="0" w:lastRow="0" w:firstColumn="0" w:lastColumn="0" w:noHBand="0" w:noVBand="0"/>
      </w:tblPr>
      <w:tblGrid>
        <w:gridCol w:w="6"/>
        <w:gridCol w:w="5101"/>
        <w:gridCol w:w="380"/>
        <w:gridCol w:w="4545"/>
        <w:gridCol w:w="71"/>
      </w:tblGrid>
      <w:tr w:rsidR="00AE2A04" w:rsidRPr="004F3955" w:rsidTr="003D0C2E">
        <w:trPr>
          <w:gridAfter w:val="1"/>
          <w:wAfter w:w="72" w:type="dxa"/>
          <w:cantSplit/>
        </w:trPr>
        <w:tc>
          <w:tcPr>
            <w:tcW w:w="5142" w:type="dxa"/>
            <w:gridSpan w:val="2"/>
          </w:tcPr>
          <w:p w:rsidR="002703FA" w:rsidRPr="005871AC" w:rsidRDefault="00A57549" w:rsidP="00A57549">
            <w:pPr>
              <w:widowControl/>
              <w:tabs>
                <w:tab w:val="left" w:pos="0"/>
                <w:tab w:val="left" w:pos="284"/>
              </w:tabs>
              <w:autoSpaceDE w:val="0"/>
              <w:autoSpaceDN w:val="0"/>
              <w:adjustRightInd w:val="0"/>
              <w:spacing w:line="240" w:lineRule="atLeast"/>
              <w:ind w:left="284" w:hanging="426"/>
              <w:jc w:val="both"/>
              <w:rPr>
                <w:rFonts w:ascii="Arial" w:hAnsi="Arial" w:cs="Arial"/>
                <w:color w:val="FF0000"/>
                <w:sz w:val="18"/>
                <w:szCs w:val="18"/>
              </w:rPr>
            </w:pPr>
            <w:r w:rsidRPr="004F3955">
              <w:rPr>
                <w:rFonts w:ascii="Arial" w:hAnsi="Arial" w:cs="Arial"/>
                <w:color w:val="000000"/>
                <w:sz w:val="18"/>
                <w:szCs w:val="18"/>
                <w:lang w:val="id-ID"/>
              </w:rPr>
              <w:t>5.1</w:t>
            </w:r>
            <w:r w:rsidRPr="004F3955">
              <w:rPr>
                <w:rFonts w:ascii="Arial" w:hAnsi="Arial" w:cs="Arial"/>
                <w:color w:val="000000"/>
                <w:sz w:val="18"/>
                <w:szCs w:val="18"/>
                <w:lang w:val="id-ID"/>
              </w:rPr>
              <w:tab/>
            </w:r>
            <w:r w:rsidR="002703FA" w:rsidRPr="004F3955">
              <w:rPr>
                <w:rFonts w:ascii="Arial" w:hAnsi="Arial" w:cs="Arial"/>
                <w:sz w:val="18"/>
                <w:szCs w:val="18"/>
              </w:rPr>
              <w:t xml:space="preserve">Jumlah maksimum imbalan untuk pelaksanaan </w:t>
            </w:r>
            <w:r w:rsidR="004F3955">
              <w:rPr>
                <w:rFonts w:ascii="Arial" w:hAnsi="Arial" w:cs="Arial"/>
                <w:sz w:val="18"/>
                <w:szCs w:val="18"/>
                <w:lang w:val="id-ID"/>
              </w:rPr>
              <w:t>pekerjaan/jasa</w:t>
            </w:r>
            <w:r w:rsidR="002703FA" w:rsidRPr="004F3955">
              <w:rPr>
                <w:rFonts w:ascii="Arial" w:hAnsi="Arial" w:cs="Arial"/>
                <w:sz w:val="18"/>
                <w:szCs w:val="18"/>
              </w:rPr>
              <w:t xml:space="preserve"> yang diuraikan dalam </w:t>
            </w:r>
            <w:r w:rsidR="004F3955" w:rsidRPr="004F3955">
              <w:rPr>
                <w:rFonts w:ascii="Arial" w:hAnsi="Arial" w:cs="Arial"/>
                <w:sz w:val="18"/>
                <w:szCs w:val="18"/>
                <w:lang w:val="id-ID"/>
              </w:rPr>
              <w:t>Kontrak</w:t>
            </w:r>
            <w:r w:rsidR="002703FA" w:rsidRPr="004F3955">
              <w:rPr>
                <w:rFonts w:ascii="Arial" w:hAnsi="Arial" w:cs="Arial"/>
                <w:sz w:val="18"/>
                <w:szCs w:val="18"/>
              </w:rPr>
              <w:t xml:space="preserve"> ini</w:t>
            </w:r>
            <w:r w:rsidR="004F3955">
              <w:rPr>
                <w:rFonts w:ascii="Arial" w:hAnsi="Arial" w:cs="Arial"/>
                <w:sz w:val="18"/>
                <w:szCs w:val="18"/>
                <w:lang w:val="id-ID"/>
              </w:rPr>
              <w:t>,</w:t>
            </w:r>
            <w:r w:rsidR="002703FA" w:rsidRPr="004F3955">
              <w:rPr>
                <w:rFonts w:ascii="Arial" w:hAnsi="Arial" w:cs="Arial"/>
                <w:sz w:val="18"/>
                <w:szCs w:val="18"/>
              </w:rPr>
              <w:t xml:space="preserve"> dalam jangka waktu sebagaimana tersebut dalam Pasal </w:t>
            </w:r>
            <w:r w:rsidR="002703FA" w:rsidRPr="004F3955">
              <w:rPr>
                <w:rFonts w:ascii="Arial" w:hAnsi="Arial" w:cs="Arial"/>
                <w:sz w:val="18"/>
                <w:szCs w:val="18"/>
                <w:lang w:val="id-ID"/>
              </w:rPr>
              <w:t>3</w:t>
            </w:r>
            <w:r w:rsidR="002703FA" w:rsidRPr="004F3955">
              <w:rPr>
                <w:rFonts w:ascii="Arial" w:hAnsi="Arial" w:cs="Arial"/>
                <w:sz w:val="18"/>
                <w:szCs w:val="18"/>
              </w:rPr>
              <w:t xml:space="preserve"> diatas</w:t>
            </w:r>
            <w:r w:rsidR="004F3955">
              <w:rPr>
                <w:rFonts w:ascii="Arial" w:hAnsi="Arial" w:cs="Arial"/>
                <w:sz w:val="18"/>
                <w:szCs w:val="18"/>
                <w:lang w:val="id-ID"/>
              </w:rPr>
              <w:t>,</w:t>
            </w:r>
            <w:r w:rsidR="002703FA" w:rsidRPr="004F3955">
              <w:rPr>
                <w:rFonts w:ascii="Arial" w:hAnsi="Arial" w:cs="Arial"/>
                <w:sz w:val="18"/>
                <w:szCs w:val="18"/>
              </w:rPr>
              <w:t xml:space="preserve">  </w:t>
            </w:r>
            <w:r w:rsidR="004F3955">
              <w:rPr>
                <w:rFonts w:ascii="Arial" w:hAnsi="Arial" w:cs="Arial"/>
                <w:sz w:val="18"/>
                <w:szCs w:val="18"/>
                <w:lang w:val="id-ID"/>
              </w:rPr>
              <w:t>adalah sebagaimana</w:t>
            </w:r>
            <w:r w:rsidR="002703FA" w:rsidRPr="004F3955">
              <w:rPr>
                <w:rFonts w:ascii="Arial" w:hAnsi="Arial" w:cs="Arial"/>
                <w:sz w:val="18"/>
                <w:szCs w:val="18"/>
              </w:rPr>
              <w:t xml:space="preserve"> dirinci lebih lanjut dalam </w:t>
            </w:r>
            <w:r w:rsidR="002703FA" w:rsidRPr="004F3955">
              <w:rPr>
                <w:rFonts w:ascii="Arial" w:hAnsi="Arial" w:cs="Arial"/>
                <w:color w:val="FF0000"/>
                <w:sz w:val="18"/>
                <w:szCs w:val="18"/>
              </w:rPr>
              <w:t xml:space="preserve">Lampiran </w:t>
            </w:r>
            <w:r w:rsidR="002703FA" w:rsidRPr="004F3955">
              <w:rPr>
                <w:rFonts w:ascii="Arial" w:hAnsi="Arial" w:cs="Arial"/>
                <w:color w:val="FF0000"/>
                <w:sz w:val="18"/>
                <w:szCs w:val="18"/>
                <w:lang w:val="id-ID"/>
              </w:rPr>
              <w:t>C.</w:t>
            </w:r>
            <w:r w:rsidR="005871AC">
              <w:rPr>
                <w:rFonts w:ascii="Arial" w:hAnsi="Arial" w:cs="Arial"/>
                <w:color w:val="FF0000"/>
                <w:sz w:val="18"/>
                <w:szCs w:val="18"/>
              </w:rPr>
              <w:t xml:space="preserve"> </w:t>
            </w:r>
            <w:r w:rsidR="005871AC">
              <w:rPr>
                <w:rFonts w:ascii="Arial" w:eastAsia="SimSun" w:hAnsi="Arial" w:cs="Arial"/>
                <w:sz w:val="18"/>
                <w:szCs w:val="18"/>
              </w:rPr>
              <w:t>Jumlah ini adalah maksimal yang tidak dapat dilebihi untuk pekerjaan/jasa yang diberikan selama masa Kontrak.</w:t>
            </w:r>
          </w:p>
          <w:p w:rsidR="004F3955" w:rsidRPr="004F3955" w:rsidRDefault="004F3955" w:rsidP="004F3955">
            <w:pPr>
              <w:widowControl/>
              <w:tabs>
                <w:tab w:val="left" w:pos="0"/>
                <w:tab w:val="left" w:pos="284"/>
              </w:tabs>
              <w:autoSpaceDE w:val="0"/>
              <w:autoSpaceDN w:val="0"/>
              <w:adjustRightInd w:val="0"/>
              <w:spacing w:line="240" w:lineRule="atLeast"/>
              <w:jc w:val="both"/>
              <w:rPr>
                <w:rFonts w:ascii="Arial" w:hAnsi="Arial" w:cs="Arial"/>
                <w:color w:val="FF0000"/>
                <w:sz w:val="18"/>
                <w:szCs w:val="18"/>
                <w:lang w:val="id-ID"/>
              </w:rPr>
            </w:pPr>
          </w:p>
          <w:p w:rsidR="00AE2A04" w:rsidRPr="004F3955" w:rsidRDefault="00A57549" w:rsidP="008F2E53">
            <w:pPr>
              <w:tabs>
                <w:tab w:val="left" w:pos="284"/>
              </w:tabs>
              <w:spacing w:line="240" w:lineRule="atLeast"/>
              <w:ind w:left="284" w:right="-90" w:hanging="426"/>
              <w:jc w:val="both"/>
              <w:rPr>
                <w:rFonts w:ascii="Arial" w:hAnsi="Arial" w:cs="Arial"/>
                <w:color w:val="000000"/>
                <w:sz w:val="18"/>
                <w:szCs w:val="18"/>
              </w:rPr>
            </w:pPr>
            <w:r w:rsidRPr="004F3955">
              <w:rPr>
                <w:rFonts w:ascii="Arial" w:hAnsi="Arial" w:cs="Arial"/>
                <w:color w:val="000000"/>
                <w:sz w:val="18"/>
                <w:szCs w:val="18"/>
                <w:lang w:val="id-ID"/>
              </w:rPr>
              <w:t xml:space="preserve">5.2 </w:t>
            </w:r>
            <w:r w:rsidRPr="004F3955">
              <w:rPr>
                <w:rFonts w:ascii="Arial" w:hAnsi="Arial" w:cs="Arial"/>
                <w:color w:val="000000"/>
                <w:sz w:val="18"/>
                <w:szCs w:val="18"/>
                <w:lang w:val="id-ID"/>
              </w:rPr>
              <w:tab/>
            </w:r>
            <w:r w:rsidR="00AE2A04" w:rsidRPr="004F3955">
              <w:rPr>
                <w:rFonts w:ascii="Arial" w:hAnsi="Arial" w:cs="Arial"/>
                <w:color w:val="000000"/>
                <w:sz w:val="18"/>
                <w:szCs w:val="18"/>
              </w:rPr>
              <w:t xml:space="preserve">Kecuali  secara  khusus  ditentukan  lain dalam </w:t>
            </w:r>
            <w:r w:rsidR="00AE2A04" w:rsidRPr="004F3955">
              <w:rPr>
                <w:rFonts w:ascii="Arial" w:hAnsi="Arial" w:cs="Arial"/>
                <w:sz w:val="18"/>
                <w:szCs w:val="18"/>
              </w:rPr>
              <w:t>Lampiran C – Kompensasi dan Pembayaran,</w:t>
            </w:r>
            <w:r w:rsidR="00AE2A04" w:rsidRPr="004F3955">
              <w:rPr>
                <w:rFonts w:ascii="Arial" w:hAnsi="Arial" w:cs="Arial"/>
                <w:color w:val="000000"/>
                <w:sz w:val="18"/>
                <w:szCs w:val="18"/>
              </w:rPr>
              <w:t xml:space="preserve"> atau pada bagian-bagian lain dalam Lampiran C terlampir, jumlah tersebut di atas sudah mencakup keseluruhan jumlah yang harus dibayar PERUSAHAAN kepada KONTRAKTOR untuk pekerjaan/jasa yang dilaksanakan sebagaimana dimaksudkan dalam Kontrak ini, termasuk namun tidak terbatas pada upah tenaga kerja, peralatan, material, asuransi, pajak, biaya kantor dan keuntungan KONTRAKTOR serta biaya-biaya lain yang merupakan tanggung jawab KONTRAKTOR menurut Kontrak ini.</w:t>
            </w:r>
          </w:p>
          <w:p w:rsidR="00AE2A04" w:rsidRPr="004F3955" w:rsidRDefault="00AE2A04" w:rsidP="003B19C2">
            <w:pPr>
              <w:tabs>
                <w:tab w:val="left" w:pos="180"/>
                <w:tab w:val="left" w:pos="540"/>
                <w:tab w:val="left" w:pos="1080"/>
                <w:tab w:val="left" w:pos="1800"/>
                <w:tab w:val="left" w:pos="2340"/>
                <w:tab w:val="left" w:pos="6120"/>
                <w:tab w:val="left" w:pos="10620"/>
              </w:tabs>
              <w:spacing w:line="240" w:lineRule="atLeast"/>
              <w:ind w:left="180" w:hanging="360"/>
              <w:jc w:val="both"/>
              <w:rPr>
                <w:rFonts w:ascii="Arial" w:hAnsi="Arial" w:cs="Arial"/>
                <w:color w:val="000000"/>
                <w:sz w:val="18"/>
                <w:szCs w:val="18"/>
              </w:rPr>
            </w:pPr>
          </w:p>
        </w:tc>
        <w:tc>
          <w:tcPr>
            <w:tcW w:w="380" w:type="dxa"/>
          </w:tcPr>
          <w:p w:rsidR="00AE2A04" w:rsidRPr="004F3955" w:rsidRDefault="00AE2A04" w:rsidP="003B19C2">
            <w:pPr>
              <w:tabs>
                <w:tab w:val="left" w:pos="180"/>
                <w:tab w:val="left" w:pos="540"/>
                <w:tab w:val="left" w:pos="1080"/>
                <w:tab w:val="left" w:pos="1800"/>
                <w:tab w:val="left" w:pos="2340"/>
                <w:tab w:val="left" w:pos="6120"/>
                <w:tab w:val="left" w:pos="10620"/>
              </w:tabs>
              <w:spacing w:line="240" w:lineRule="atLeast"/>
              <w:ind w:left="454" w:hanging="360"/>
              <w:jc w:val="both"/>
              <w:rPr>
                <w:rFonts w:ascii="Arial" w:hAnsi="Arial" w:cs="Arial"/>
                <w:color w:val="000000"/>
                <w:sz w:val="18"/>
                <w:szCs w:val="18"/>
              </w:rPr>
            </w:pPr>
          </w:p>
        </w:tc>
        <w:tc>
          <w:tcPr>
            <w:tcW w:w="4581" w:type="dxa"/>
          </w:tcPr>
          <w:p w:rsidR="004F3955" w:rsidRPr="005871AC" w:rsidRDefault="00AE2A04" w:rsidP="004F3955">
            <w:pPr>
              <w:widowControl/>
              <w:spacing w:line="240" w:lineRule="atLeast"/>
              <w:ind w:left="290" w:hanging="425"/>
              <w:jc w:val="both"/>
              <w:rPr>
                <w:rFonts w:ascii="Arial" w:hAnsi="Arial" w:cs="Arial"/>
                <w:color w:val="FF0000"/>
                <w:sz w:val="18"/>
                <w:szCs w:val="18"/>
              </w:rPr>
            </w:pPr>
            <w:r w:rsidRPr="004F3955">
              <w:rPr>
                <w:rFonts w:ascii="Arial" w:hAnsi="Arial" w:cs="Arial"/>
                <w:color w:val="000000"/>
                <w:sz w:val="18"/>
                <w:szCs w:val="18"/>
              </w:rPr>
              <w:t xml:space="preserve">5.1 </w:t>
            </w:r>
            <w:r w:rsidR="00A40C98" w:rsidRPr="004F3955">
              <w:rPr>
                <w:rFonts w:ascii="Arial" w:hAnsi="Arial" w:cs="Arial"/>
                <w:color w:val="000000"/>
                <w:sz w:val="18"/>
                <w:szCs w:val="18"/>
                <w:lang w:val="id-ID"/>
              </w:rPr>
              <w:tab/>
            </w:r>
            <w:r w:rsidR="004F3955" w:rsidRPr="004F3955">
              <w:rPr>
                <w:rFonts w:ascii="Arial" w:hAnsi="Arial" w:cs="Arial"/>
                <w:sz w:val="18"/>
                <w:szCs w:val="18"/>
              </w:rPr>
              <w:t>The maximum amount of c</w:t>
            </w:r>
            <w:r w:rsidR="004F3955">
              <w:rPr>
                <w:rFonts w:ascii="Arial" w:hAnsi="Arial" w:cs="Arial"/>
                <w:sz w:val="18"/>
                <w:szCs w:val="18"/>
              </w:rPr>
              <w:t xml:space="preserve">ompensation for performing the </w:t>
            </w:r>
            <w:r w:rsidR="004F3955">
              <w:rPr>
                <w:rFonts w:ascii="Arial" w:hAnsi="Arial" w:cs="Arial"/>
                <w:sz w:val="18"/>
                <w:szCs w:val="18"/>
                <w:lang w:val="id-ID"/>
              </w:rPr>
              <w:t>work/s</w:t>
            </w:r>
            <w:r w:rsidR="004F3955" w:rsidRPr="004F3955">
              <w:rPr>
                <w:rFonts w:ascii="Arial" w:hAnsi="Arial" w:cs="Arial"/>
                <w:sz w:val="18"/>
                <w:szCs w:val="18"/>
              </w:rPr>
              <w:t xml:space="preserve">ervices rendered under this </w:t>
            </w:r>
            <w:r w:rsidR="004F3955" w:rsidRPr="004F3955">
              <w:rPr>
                <w:rFonts w:ascii="Arial" w:hAnsi="Arial" w:cs="Arial"/>
                <w:sz w:val="18"/>
                <w:szCs w:val="18"/>
                <w:lang w:val="id-ID"/>
              </w:rPr>
              <w:t>Contract</w:t>
            </w:r>
            <w:r w:rsidR="004F3955" w:rsidRPr="004F3955">
              <w:rPr>
                <w:rFonts w:ascii="Arial" w:hAnsi="Arial" w:cs="Arial"/>
                <w:sz w:val="18"/>
                <w:szCs w:val="18"/>
              </w:rPr>
              <w:t xml:space="preserve"> during the period specified in Article </w:t>
            </w:r>
            <w:r w:rsidR="004F3955" w:rsidRPr="004F3955">
              <w:rPr>
                <w:rFonts w:ascii="Arial" w:hAnsi="Arial" w:cs="Arial"/>
                <w:sz w:val="18"/>
                <w:szCs w:val="18"/>
                <w:lang w:val="id-ID"/>
              </w:rPr>
              <w:t xml:space="preserve">3 </w:t>
            </w:r>
            <w:r w:rsidR="004F3955" w:rsidRPr="004F3955">
              <w:rPr>
                <w:rFonts w:ascii="Arial" w:hAnsi="Arial" w:cs="Arial"/>
                <w:sz w:val="18"/>
                <w:szCs w:val="18"/>
              </w:rPr>
              <w:t>herein above</w:t>
            </w:r>
            <w:r w:rsidR="004F3955">
              <w:rPr>
                <w:rFonts w:ascii="Arial" w:hAnsi="Arial" w:cs="Arial"/>
                <w:sz w:val="18"/>
                <w:szCs w:val="18"/>
                <w:lang w:val="id-ID"/>
              </w:rPr>
              <w:t>,</w:t>
            </w:r>
            <w:r w:rsidR="004F3955">
              <w:rPr>
                <w:rFonts w:ascii="Arial" w:hAnsi="Arial" w:cs="Arial"/>
                <w:sz w:val="18"/>
                <w:szCs w:val="18"/>
              </w:rPr>
              <w:t xml:space="preserve"> </w:t>
            </w:r>
            <w:r w:rsidR="004F3955">
              <w:rPr>
                <w:rFonts w:ascii="Arial" w:hAnsi="Arial" w:cs="Arial"/>
                <w:sz w:val="18"/>
                <w:szCs w:val="18"/>
                <w:lang w:val="id-ID"/>
              </w:rPr>
              <w:t>is as</w:t>
            </w:r>
            <w:r w:rsidR="004F3955" w:rsidRPr="004F3955">
              <w:rPr>
                <w:rFonts w:ascii="Arial" w:hAnsi="Arial" w:cs="Arial"/>
                <w:sz w:val="18"/>
                <w:szCs w:val="18"/>
              </w:rPr>
              <w:t xml:space="preserve"> further detailed in </w:t>
            </w:r>
            <w:r w:rsidR="004F3955" w:rsidRPr="004F3955">
              <w:rPr>
                <w:rFonts w:ascii="Arial" w:hAnsi="Arial" w:cs="Arial"/>
                <w:color w:val="FF0000"/>
                <w:sz w:val="18"/>
                <w:szCs w:val="18"/>
              </w:rPr>
              <w:t xml:space="preserve">Exhibit </w:t>
            </w:r>
            <w:r w:rsidR="004F3955" w:rsidRPr="004F3955">
              <w:rPr>
                <w:rFonts w:ascii="Arial" w:hAnsi="Arial" w:cs="Arial"/>
                <w:color w:val="FF0000"/>
                <w:sz w:val="18"/>
                <w:szCs w:val="18"/>
                <w:lang w:val="id-ID"/>
              </w:rPr>
              <w:t>C.</w:t>
            </w:r>
            <w:r w:rsidR="005871AC">
              <w:rPr>
                <w:rFonts w:ascii="Arial" w:hAnsi="Arial" w:cs="Arial"/>
                <w:color w:val="FF0000"/>
                <w:sz w:val="18"/>
                <w:szCs w:val="18"/>
              </w:rPr>
              <w:t xml:space="preserve"> </w:t>
            </w:r>
            <w:r w:rsidR="005871AC">
              <w:rPr>
                <w:rFonts w:ascii="Arial" w:hAnsi="Arial" w:cs="Arial"/>
                <w:sz w:val="18"/>
                <w:szCs w:val="18"/>
              </w:rPr>
              <w:t>This amount is a maximum value not to be exceeded for the work/services rendered during the period of the Contract.</w:t>
            </w:r>
          </w:p>
          <w:p w:rsidR="004F3955" w:rsidRPr="004F3955" w:rsidRDefault="004F3955" w:rsidP="004F3955">
            <w:pPr>
              <w:tabs>
                <w:tab w:val="left" w:pos="180"/>
                <w:tab w:val="left" w:pos="1080"/>
                <w:tab w:val="left" w:pos="1800"/>
                <w:tab w:val="left" w:pos="2340"/>
                <w:tab w:val="left" w:pos="6120"/>
                <w:tab w:val="left" w:pos="10620"/>
              </w:tabs>
              <w:spacing w:line="240" w:lineRule="atLeast"/>
              <w:ind w:left="160" w:right="-82" w:hanging="295"/>
              <w:jc w:val="both"/>
              <w:rPr>
                <w:rFonts w:ascii="Arial" w:hAnsi="Arial" w:cs="Arial"/>
                <w:color w:val="000000"/>
                <w:sz w:val="18"/>
                <w:szCs w:val="18"/>
                <w:lang w:val="id-ID"/>
              </w:rPr>
            </w:pPr>
          </w:p>
          <w:p w:rsidR="00AE2A04" w:rsidRPr="004F3955" w:rsidRDefault="004F3955" w:rsidP="004F3955">
            <w:pPr>
              <w:tabs>
                <w:tab w:val="left" w:pos="290"/>
                <w:tab w:val="left" w:pos="1080"/>
                <w:tab w:val="left" w:pos="1800"/>
                <w:tab w:val="left" w:pos="2340"/>
                <w:tab w:val="left" w:pos="6120"/>
                <w:tab w:val="left" w:pos="10620"/>
              </w:tabs>
              <w:spacing w:line="240" w:lineRule="atLeast"/>
              <w:ind w:left="290" w:right="-82" w:hanging="425"/>
              <w:jc w:val="both"/>
              <w:rPr>
                <w:rFonts w:ascii="Arial" w:hAnsi="Arial" w:cs="Arial"/>
                <w:color w:val="000000"/>
                <w:sz w:val="18"/>
                <w:szCs w:val="18"/>
              </w:rPr>
            </w:pPr>
            <w:r w:rsidRPr="004F3955">
              <w:rPr>
                <w:rFonts w:ascii="Arial" w:hAnsi="Arial" w:cs="Arial"/>
                <w:color w:val="000000"/>
                <w:sz w:val="18"/>
                <w:szCs w:val="18"/>
                <w:lang w:val="id-ID"/>
              </w:rPr>
              <w:t>5.2</w:t>
            </w:r>
            <w:r w:rsidRPr="004F3955">
              <w:rPr>
                <w:rFonts w:ascii="Arial" w:hAnsi="Arial" w:cs="Arial"/>
                <w:color w:val="000000"/>
                <w:sz w:val="18"/>
                <w:szCs w:val="18"/>
                <w:lang w:val="id-ID"/>
              </w:rPr>
              <w:tab/>
            </w:r>
            <w:r w:rsidR="00AE2A04" w:rsidRPr="004F3955">
              <w:rPr>
                <w:rFonts w:ascii="Arial" w:hAnsi="Arial" w:cs="Arial"/>
                <w:color w:val="000000"/>
                <w:sz w:val="18"/>
                <w:szCs w:val="18"/>
              </w:rPr>
              <w:t xml:space="preserve">Unless specifically stated otherwise </w:t>
            </w:r>
            <w:r w:rsidR="00AE2A04" w:rsidRPr="004F3955">
              <w:rPr>
                <w:rFonts w:ascii="Arial" w:hAnsi="Arial" w:cs="Arial"/>
                <w:sz w:val="18"/>
                <w:szCs w:val="18"/>
              </w:rPr>
              <w:t>under Exhibit C – Compensation and Payment,</w:t>
            </w:r>
            <w:r w:rsidR="00AE2A04" w:rsidRPr="004F3955">
              <w:rPr>
                <w:rFonts w:ascii="Arial" w:hAnsi="Arial" w:cs="Arial"/>
                <w:color w:val="000000"/>
                <w:sz w:val="18"/>
                <w:szCs w:val="18"/>
              </w:rPr>
              <w:t xml:space="preserve"> or under other paragraphs of Exhibit C attached, the aforementioned amounts is inclusive and exhaustive of all payments due to CONTRACTOR from COMPANY in performing the work/services contemplated under this Contract, to include but not be limited for the payments of laborers, equipment, materials, insurances, taxes, overhead, and CONTRACTOR profits and other expenses which under this Contract CONTRACTOR is liable.</w:t>
            </w:r>
          </w:p>
        </w:tc>
      </w:tr>
      <w:tr w:rsidR="00AE2A04" w:rsidRPr="005672E5" w:rsidTr="003D0C2E">
        <w:trPr>
          <w:gridAfter w:val="1"/>
          <w:wAfter w:w="72" w:type="dxa"/>
          <w:cantSplit/>
        </w:trPr>
        <w:tc>
          <w:tcPr>
            <w:tcW w:w="5142" w:type="dxa"/>
            <w:gridSpan w:val="2"/>
          </w:tcPr>
          <w:p w:rsidR="002703FA" w:rsidRPr="008F2E53" w:rsidRDefault="008F11E2" w:rsidP="00EE08E2">
            <w:pPr>
              <w:tabs>
                <w:tab w:val="left" w:pos="284"/>
              </w:tabs>
              <w:autoSpaceDE w:val="0"/>
              <w:autoSpaceDN w:val="0"/>
              <w:adjustRightInd w:val="0"/>
              <w:ind w:left="360" w:hanging="502"/>
              <w:jc w:val="both"/>
              <w:rPr>
                <w:rFonts w:ascii="Arial" w:hAnsi="Arial" w:cs="Arial"/>
                <w:color w:val="000000"/>
                <w:sz w:val="18"/>
                <w:szCs w:val="18"/>
              </w:rPr>
            </w:pPr>
            <w:r>
              <w:rPr>
                <w:rFonts w:ascii="Arial" w:hAnsi="Arial" w:cs="Arial"/>
                <w:sz w:val="18"/>
                <w:szCs w:val="18"/>
                <w:lang w:val="nb-NO"/>
              </w:rPr>
              <w:lastRenderedPageBreak/>
              <w:t>5.3</w:t>
            </w:r>
            <w:r w:rsidR="00AE2A04" w:rsidRPr="008F2E53">
              <w:rPr>
                <w:rFonts w:ascii="Arial" w:hAnsi="Arial" w:cs="Arial"/>
                <w:sz w:val="18"/>
                <w:szCs w:val="18"/>
                <w:lang w:val="nb-NO"/>
              </w:rPr>
              <w:t xml:space="preserve"> </w:t>
            </w:r>
            <w:r w:rsidR="00AE2A04" w:rsidRPr="008F2E53">
              <w:rPr>
                <w:rFonts w:ascii="Arial" w:hAnsi="Arial" w:cs="Arial"/>
                <w:sz w:val="18"/>
                <w:szCs w:val="18"/>
                <w:lang w:val="nb-NO"/>
              </w:rPr>
              <w:tab/>
            </w:r>
            <w:r w:rsidR="008F2E53">
              <w:rPr>
                <w:rFonts w:ascii="Arial" w:hAnsi="Arial" w:cs="Arial"/>
                <w:sz w:val="18"/>
                <w:szCs w:val="18"/>
                <w:lang w:val="id-ID"/>
              </w:rPr>
              <w:tab/>
            </w:r>
            <w:r w:rsidR="002703FA" w:rsidRPr="008F2E53">
              <w:rPr>
                <w:rFonts w:ascii="Arial" w:hAnsi="Arial" w:cs="Arial"/>
                <w:color w:val="000000"/>
                <w:sz w:val="18"/>
                <w:szCs w:val="18"/>
              </w:rPr>
              <w:t xml:space="preserve">Dengan diterimanya secara memuaskan pekerjaan/jasa yang diselesaikan berdasarkan </w:t>
            </w:r>
            <w:r w:rsidR="002703FA" w:rsidRPr="008F2E53">
              <w:rPr>
                <w:rFonts w:ascii="Arial" w:hAnsi="Arial" w:cs="Arial"/>
                <w:color w:val="000000"/>
                <w:sz w:val="18"/>
                <w:szCs w:val="18"/>
                <w:lang w:val="id-ID"/>
              </w:rPr>
              <w:t xml:space="preserve">Kontrak </w:t>
            </w:r>
            <w:r w:rsidR="002703FA" w:rsidRPr="008F2E53">
              <w:rPr>
                <w:rFonts w:ascii="Arial" w:hAnsi="Arial" w:cs="Arial"/>
                <w:color w:val="000000"/>
                <w:sz w:val="18"/>
                <w:szCs w:val="18"/>
              </w:rPr>
              <w:t xml:space="preserve">ini oleh wakil </w:t>
            </w:r>
            <w:r w:rsidR="00EE08E2" w:rsidRPr="008F2E53">
              <w:rPr>
                <w:rFonts w:ascii="Arial" w:hAnsi="Arial" w:cs="Arial"/>
                <w:color w:val="000000"/>
                <w:sz w:val="18"/>
                <w:szCs w:val="18"/>
              </w:rPr>
              <w:t>PERUSAHAAN</w:t>
            </w:r>
            <w:r w:rsidR="002703FA" w:rsidRPr="008F2E53">
              <w:rPr>
                <w:rFonts w:ascii="Arial" w:hAnsi="Arial" w:cs="Arial"/>
                <w:color w:val="000000"/>
                <w:sz w:val="18"/>
                <w:szCs w:val="18"/>
              </w:rPr>
              <w:t xml:space="preserve">, sebagaimana dibuktikan dengan penyelesaian laporan yang ditandatangani atas </w:t>
            </w:r>
            <w:r w:rsidR="002703FA" w:rsidRPr="008F2E53">
              <w:rPr>
                <w:rFonts w:ascii="Arial" w:hAnsi="Arial" w:cs="Arial"/>
                <w:color w:val="000000"/>
                <w:sz w:val="18"/>
                <w:szCs w:val="18"/>
                <w:lang w:val="id-ID"/>
              </w:rPr>
              <w:t>Kontrak</w:t>
            </w:r>
            <w:r w:rsidR="002703FA" w:rsidRPr="008F2E53">
              <w:rPr>
                <w:rFonts w:ascii="Arial" w:hAnsi="Arial" w:cs="Arial"/>
                <w:color w:val="000000"/>
                <w:sz w:val="18"/>
                <w:szCs w:val="18"/>
              </w:rPr>
              <w:t xml:space="preserve"> ini, </w:t>
            </w:r>
            <w:r w:rsidR="00EE08E2" w:rsidRPr="008F2E53">
              <w:rPr>
                <w:rFonts w:ascii="Arial" w:hAnsi="Arial" w:cs="Arial"/>
                <w:color w:val="000000"/>
                <w:sz w:val="18"/>
                <w:szCs w:val="18"/>
              </w:rPr>
              <w:t xml:space="preserve">KONTRAKTOR </w:t>
            </w:r>
            <w:r w:rsidR="002703FA" w:rsidRPr="008F2E53">
              <w:rPr>
                <w:rFonts w:ascii="Arial" w:hAnsi="Arial" w:cs="Arial"/>
                <w:color w:val="000000"/>
                <w:sz w:val="18"/>
                <w:szCs w:val="18"/>
              </w:rPr>
              <w:t>harus mengajukan kepada Departemen Finance</w:t>
            </w:r>
            <w:r w:rsidR="002703FA" w:rsidRPr="008F2E53">
              <w:rPr>
                <w:rFonts w:ascii="Arial" w:hAnsi="Arial" w:cs="Arial"/>
                <w:color w:val="000000"/>
                <w:sz w:val="18"/>
                <w:szCs w:val="18"/>
                <w:lang w:val="id-ID"/>
              </w:rPr>
              <w:t xml:space="preserve"> and </w:t>
            </w:r>
            <w:r w:rsidR="002703FA" w:rsidRPr="008F2E53">
              <w:rPr>
                <w:rFonts w:ascii="Arial" w:hAnsi="Arial" w:cs="Arial"/>
                <w:color w:val="000000"/>
                <w:sz w:val="18"/>
                <w:szCs w:val="18"/>
              </w:rPr>
              <w:t>Accou</w:t>
            </w:r>
            <w:r w:rsidR="002703FA" w:rsidRPr="008F2E53">
              <w:rPr>
                <w:rFonts w:ascii="Arial" w:hAnsi="Arial" w:cs="Arial"/>
                <w:color w:val="000000"/>
                <w:sz w:val="18"/>
                <w:szCs w:val="18"/>
                <w:lang w:val="id-ID"/>
              </w:rPr>
              <w:t>n</w:t>
            </w:r>
            <w:r w:rsidR="002703FA" w:rsidRPr="008F2E53">
              <w:rPr>
                <w:rFonts w:ascii="Arial" w:hAnsi="Arial" w:cs="Arial"/>
                <w:color w:val="000000"/>
                <w:sz w:val="18"/>
                <w:szCs w:val="18"/>
              </w:rPr>
              <w:t>ting</w:t>
            </w:r>
            <w:r w:rsidR="002703FA" w:rsidRPr="008F2E53">
              <w:rPr>
                <w:rFonts w:ascii="Arial" w:hAnsi="Arial" w:cs="Arial"/>
                <w:color w:val="000000"/>
                <w:sz w:val="18"/>
                <w:szCs w:val="18"/>
                <w:lang w:val="id-ID"/>
              </w:rPr>
              <w:t xml:space="preserve"> Perusahaan</w:t>
            </w:r>
            <w:r w:rsidR="002703FA" w:rsidRPr="008F2E53">
              <w:rPr>
                <w:rFonts w:ascii="Arial" w:hAnsi="Arial" w:cs="Arial"/>
                <w:color w:val="000000"/>
                <w:sz w:val="18"/>
                <w:szCs w:val="18"/>
              </w:rPr>
              <w:t xml:space="preserve">, </w:t>
            </w:r>
            <w:r w:rsidR="002703FA" w:rsidRPr="008F2E53">
              <w:rPr>
                <w:rFonts w:ascii="Arial" w:hAnsi="Arial" w:cs="Arial"/>
                <w:color w:val="000000"/>
                <w:sz w:val="18"/>
                <w:szCs w:val="18"/>
                <w:lang w:val="id-ID"/>
              </w:rPr>
              <w:t xml:space="preserve">dengan alamat Gedung </w:t>
            </w:r>
            <w:ins w:id="0" w:author="Faishal Dwi Ismail" w:date="2016-06-20T20:55:00Z">
              <w:r w:rsidR="009E6C25" w:rsidRPr="00065E5D">
                <w:rPr>
                  <w:rFonts w:ascii="Arial" w:hAnsi="Arial" w:cs="Arial"/>
                  <w:color w:val="000000"/>
                  <w:sz w:val="20"/>
                  <w:lang w:val="id-ID"/>
                </w:rPr>
                <w:t>Menara Sentraya, Lantai 23, Jl. Iskandarsyah Raya No. 1A, Kebayoran Baru, Jakarta 12160</w:t>
              </w:r>
            </w:ins>
            <w:del w:id="1" w:author="Faishal Dwi Ismail" w:date="2016-06-20T20:55:00Z">
              <w:r w:rsidR="00690224" w:rsidDel="009E6C25">
                <w:rPr>
                  <w:rFonts w:ascii="Arial" w:hAnsi="Arial" w:cs="Arial"/>
                  <w:color w:val="000000"/>
                  <w:sz w:val="18"/>
                  <w:szCs w:val="18"/>
                </w:rPr>
                <w:delText>Equity Tower</w:delText>
              </w:r>
              <w:r w:rsidR="002703FA" w:rsidRPr="008F2E53" w:rsidDel="009E6C25">
                <w:rPr>
                  <w:rFonts w:ascii="Arial" w:hAnsi="Arial" w:cs="Arial"/>
                  <w:sz w:val="18"/>
                  <w:szCs w:val="18"/>
                </w:rPr>
                <w:delText xml:space="preserve">, </w:delText>
              </w:r>
              <w:r w:rsidR="002703FA" w:rsidRPr="008F2E53" w:rsidDel="009E6C25">
                <w:rPr>
                  <w:rFonts w:ascii="Arial" w:hAnsi="Arial" w:cs="Arial"/>
                  <w:sz w:val="18"/>
                  <w:szCs w:val="18"/>
                  <w:lang w:val="id-ID"/>
                </w:rPr>
                <w:delText xml:space="preserve">Lantai </w:delText>
              </w:r>
              <w:r w:rsidR="00690224" w:rsidDel="009E6C25">
                <w:rPr>
                  <w:rFonts w:ascii="Arial" w:hAnsi="Arial" w:cs="Arial"/>
                  <w:sz w:val="18"/>
                  <w:szCs w:val="18"/>
                </w:rPr>
                <w:delText>18</w:delText>
              </w:r>
              <w:r w:rsidR="002703FA" w:rsidRPr="008F2E53" w:rsidDel="009E6C25">
                <w:rPr>
                  <w:rFonts w:ascii="Arial" w:hAnsi="Arial" w:cs="Arial"/>
                  <w:sz w:val="18"/>
                  <w:szCs w:val="18"/>
                </w:rPr>
                <w:delText xml:space="preserve">, </w:delText>
              </w:r>
              <w:r w:rsidR="00690224" w:rsidDel="009E6C25">
                <w:rPr>
                  <w:rFonts w:ascii="Arial" w:hAnsi="Arial" w:cs="Arial"/>
                  <w:sz w:val="18"/>
                  <w:szCs w:val="18"/>
                </w:rPr>
                <w:delText xml:space="preserve">SCBD Lot. 9, </w:delText>
              </w:r>
              <w:r w:rsidR="002703FA" w:rsidRPr="008F2E53" w:rsidDel="009E6C25">
                <w:rPr>
                  <w:rFonts w:ascii="Arial" w:hAnsi="Arial" w:cs="Arial"/>
                  <w:sz w:val="18"/>
                  <w:szCs w:val="18"/>
                </w:rPr>
                <w:delText xml:space="preserve">Jl. </w:delText>
              </w:r>
              <w:r w:rsidR="002703FA" w:rsidRPr="008F2E53" w:rsidDel="009E6C25">
                <w:rPr>
                  <w:rFonts w:ascii="Arial" w:hAnsi="Arial" w:cs="Arial"/>
                  <w:sz w:val="18"/>
                  <w:szCs w:val="18"/>
                  <w:lang w:val="id-ID"/>
                </w:rPr>
                <w:delText>Jend. Sudirman Kav. 52-53</w:delText>
              </w:r>
              <w:r w:rsidR="002703FA" w:rsidRPr="008F2E53" w:rsidDel="009E6C25">
                <w:rPr>
                  <w:rFonts w:ascii="Arial" w:hAnsi="Arial" w:cs="Arial"/>
                  <w:sz w:val="18"/>
                  <w:szCs w:val="18"/>
                </w:rPr>
                <w:delText>, Jakarta</w:delText>
              </w:r>
              <w:r w:rsidR="002703FA" w:rsidRPr="008F2E53" w:rsidDel="009E6C25">
                <w:rPr>
                  <w:rFonts w:ascii="Arial" w:hAnsi="Arial" w:cs="Arial"/>
                  <w:sz w:val="18"/>
                  <w:szCs w:val="18"/>
                  <w:lang w:val="id-ID"/>
                </w:rPr>
                <w:delText xml:space="preserve"> 12190</w:delText>
              </w:r>
            </w:del>
            <w:r w:rsidR="002703FA" w:rsidRPr="008F2E53">
              <w:rPr>
                <w:rFonts w:ascii="Arial" w:hAnsi="Arial" w:cs="Arial"/>
                <w:sz w:val="18"/>
                <w:szCs w:val="18"/>
                <w:lang w:val="id-ID"/>
              </w:rPr>
              <w:t xml:space="preserve">, </w:t>
            </w:r>
            <w:r w:rsidR="002703FA" w:rsidRPr="008F2E53">
              <w:rPr>
                <w:rFonts w:ascii="Arial" w:hAnsi="Arial" w:cs="Arial"/>
                <w:color w:val="000000"/>
                <w:sz w:val="18"/>
                <w:szCs w:val="18"/>
              </w:rPr>
              <w:t xml:space="preserve">tagihan yang mencatumkan kompensasi yang harus dibayarkan kepada </w:t>
            </w:r>
            <w:r w:rsidR="00EE08E2" w:rsidRPr="008F2E53">
              <w:rPr>
                <w:rFonts w:ascii="Arial" w:hAnsi="Arial" w:cs="Arial"/>
                <w:color w:val="000000"/>
                <w:sz w:val="18"/>
                <w:szCs w:val="18"/>
              </w:rPr>
              <w:t>KONTRAKTOR</w:t>
            </w:r>
            <w:r w:rsidR="002703FA" w:rsidRPr="008F2E53">
              <w:rPr>
                <w:rFonts w:ascii="Arial" w:hAnsi="Arial" w:cs="Arial"/>
                <w:color w:val="000000"/>
                <w:sz w:val="18"/>
                <w:szCs w:val="18"/>
              </w:rPr>
              <w:t xml:space="preserve"> dan pengeluaran-peng</w:t>
            </w:r>
            <w:r w:rsidR="002703FA" w:rsidRPr="008F2E53">
              <w:rPr>
                <w:rFonts w:ascii="Arial" w:hAnsi="Arial" w:cs="Arial"/>
                <w:color w:val="000000"/>
                <w:sz w:val="18"/>
                <w:szCs w:val="18"/>
                <w:lang w:val="id-ID"/>
              </w:rPr>
              <w:t>e</w:t>
            </w:r>
            <w:r w:rsidR="002703FA" w:rsidRPr="008F2E53">
              <w:rPr>
                <w:rFonts w:ascii="Arial" w:hAnsi="Arial" w:cs="Arial"/>
                <w:color w:val="000000"/>
                <w:sz w:val="18"/>
                <w:szCs w:val="18"/>
              </w:rPr>
              <w:t xml:space="preserve">luaran yang dapat digantikan lainnya yang telah secara khusus disetujui dalam </w:t>
            </w:r>
            <w:r w:rsidR="002703FA" w:rsidRPr="008F2E53">
              <w:rPr>
                <w:rFonts w:ascii="Arial" w:hAnsi="Arial" w:cs="Arial"/>
                <w:color w:val="000000"/>
                <w:sz w:val="18"/>
                <w:szCs w:val="18"/>
                <w:lang w:val="id-ID"/>
              </w:rPr>
              <w:t>Exhibit C</w:t>
            </w:r>
            <w:r w:rsidR="002703FA" w:rsidRPr="008F2E53">
              <w:rPr>
                <w:rFonts w:ascii="Arial" w:hAnsi="Arial" w:cs="Arial"/>
                <w:color w:val="000000"/>
                <w:sz w:val="18"/>
                <w:szCs w:val="18"/>
              </w:rPr>
              <w:t xml:space="preserve">, apabila ada. </w:t>
            </w:r>
            <w:r w:rsidR="00EE08E2" w:rsidRPr="008F2E53">
              <w:rPr>
                <w:rFonts w:ascii="Arial" w:hAnsi="Arial" w:cs="Arial"/>
                <w:color w:val="000000"/>
                <w:sz w:val="18"/>
                <w:szCs w:val="18"/>
              </w:rPr>
              <w:t>KONTRAKTOR</w:t>
            </w:r>
            <w:r w:rsidR="002703FA" w:rsidRPr="008F2E53">
              <w:rPr>
                <w:rFonts w:ascii="Arial" w:hAnsi="Arial" w:cs="Arial"/>
                <w:color w:val="000000"/>
                <w:sz w:val="18"/>
                <w:szCs w:val="18"/>
              </w:rPr>
              <w:t xml:space="preserve"> harus mencantumkan dalam tagihan hal-hal yang diminta untuk diganti dan memberikan dokumen-dokumen yang terkait </w:t>
            </w:r>
            <w:r w:rsidR="008F2E53">
              <w:rPr>
                <w:rFonts w:ascii="Arial" w:hAnsi="Arial" w:cs="Arial"/>
                <w:color w:val="000000"/>
                <w:sz w:val="18"/>
                <w:szCs w:val="18"/>
                <w:lang w:val="id-ID"/>
              </w:rPr>
              <w:t xml:space="preserve">dan layak </w:t>
            </w:r>
            <w:r w:rsidR="002703FA" w:rsidRPr="008F2E53">
              <w:rPr>
                <w:rFonts w:ascii="Arial" w:hAnsi="Arial" w:cs="Arial"/>
                <w:color w:val="000000"/>
                <w:sz w:val="18"/>
                <w:szCs w:val="18"/>
              </w:rPr>
              <w:t>untuk menunjang permintaan tersebut.</w:t>
            </w:r>
          </w:p>
          <w:p w:rsidR="00AE2A04" w:rsidRPr="008F2E53" w:rsidRDefault="00AE2A04" w:rsidP="00690224">
            <w:pPr>
              <w:tabs>
                <w:tab w:val="left" w:pos="180"/>
              </w:tabs>
              <w:jc w:val="both"/>
              <w:rPr>
                <w:rFonts w:ascii="Arial" w:hAnsi="Arial" w:cs="Arial"/>
                <w:sz w:val="18"/>
                <w:szCs w:val="18"/>
                <w:lang w:val="nb-NO"/>
              </w:rPr>
            </w:pPr>
          </w:p>
        </w:tc>
        <w:tc>
          <w:tcPr>
            <w:tcW w:w="380" w:type="dxa"/>
          </w:tcPr>
          <w:p w:rsidR="00AE2A04" w:rsidRPr="008F2E53" w:rsidRDefault="00AE2A04" w:rsidP="00EE08E2">
            <w:pPr>
              <w:tabs>
                <w:tab w:val="left" w:pos="180"/>
              </w:tabs>
              <w:ind w:left="454" w:hanging="360"/>
              <w:jc w:val="both"/>
              <w:rPr>
                <w:rFonts w:ascii="Arial" w:hAnsi="Arial" w:cs="Arial"/>
                <w:sz w:val="18"/>
                <w:szCs w:val="18"/>
                <w:lang w:val="nb-NO"/>
              </w:rPr>
            </w:pPr>
          </w:p>
        </w:tc>
        <w:tc>
          <w:tcPr>
            <w:tcW w:w="4581" w:type="dxa"/>
          </w:tcPr>
          <w:p w:rsidR="002703FA" w:rsidRPr="008F2E53" w:rsidRDefault="008F11E2" w:rsidP="00EE08E2">
            <w:pPr>
              <w:tabs>
                <w:tab w:val="left" w:pos="284"/>
                <w:tab w:val="left" w:pos="900"/>
              </w:tabs>
              <w:ind w:left="284" w:hanging="426"/>
              <w:jc w:val="both"/>
              <w:rPr>
                <w:rFonts w:ascii="Arial" w:hAnsi="Arial" w:cs="Arial"/>
                <w:sz w:val="18"/>
                <w:szCs w:val="18"/>
              </w:rPr>
            </w:pPr>
            <w:r>
              <w:rPr>
                <w:rFonts w:ascii="Arial" w:hAnsi="Arial" w:cs="Arial"/>
                <w:sz w:val="18"/>
                <w:szCs w:val="18"/>
              </w:rPr>
              <w:t>5.3</w:t>
            </w:r>
            <w:r w:rsidR="00AE2A04" w:rsidRPr="008F2E53">
              <w:rPr>
                <w:rFonts w:ascii="Arial" w:hAnsi="Arial" w:cs="Arial"/>
                <w:sz w:val="18"/>
                <w:szCs w:val="18"/>
              </w:rPr>
              <w:t xml:space="preserve"> </w:t>
            </w:r>
            <w:r w:rsidR="00AE2A04" w:rsidRPr="008F2E53">
              <w:rPr>
                <w:rFonts w:ascii="Arial" w:hAnsi="Arial" w:cs="Arial"/>
                <w:sz w:val="18"/>
                <w:szCs w:val="18"/>
              </w:rPr>
              <w:tab/>
            </w:r>
            <w:r w:rsidR="002703FA" w:rsidRPr="008F2E53">
              <w:rPr>
                <w:rFonts w:ascii="Arial" w:hAnsi="Arial" w:cs="Arial"/>
                <w:sz w:val="18"/>
                <w:szCs w:val="18"/>
              </w:rPr>
              <w:t xml:space="preserve">Upon the satisfactory acceptance by </w:t>
            </w:r>
            <w:r w:rsidR="00EE08E2" w:rsidRPr="008F2E53">
              <w:rPr>
                <w:rFonts w:ascii="Arial" w:hAnsi="Arial" w:cs="Arial"/>
                <w:sz w:val="18"/>
                <w:szCs w:val="18"/>
              </w:rPr>
              <w:t>COMPANY</w:t>
            </w:r>
            <w:r w:rsidR="002703FA" w:rsidRPr="008F2E53">
              <w:rPr>
                <w:rFonts w:ascii="Arial" w:hAnsi="Arial" w:cs="Arial"/>
                <w:sz w:val="18"/>
                <w:szCs w:val="18"/>
              </w:rPr>
              <w:t xml:space="preserve">’s representative of the works/services completed by </w:t>
            </w:r>
            <w:r w:rsidR="00EE08E2" w:rsidRPr="008F2E53">
              <w:rPr>
                <w:rFonts w:ascii="Arial" w:hAnsi="Arial" w:cs="Arial"/>
                <w:sz w:val="18"/>
                <w:szCs w:val="18"/>
              </w:rPr>
              <w:t xml:space="preserve">CONTRACTOR </w:t>
            </w:r>
            <w:r w:rsidR="002703FA" w:rsidRPr="008F2E53">
              <w:rPr>
                <w:rFonts w:ascii="Arial" w:hAnsi="Arial" w:cs="Arial"/>
                <w:sz w:val="18"/>
                <w:szCs w:val="18"/>
              </w:rPr>
              <w:t xml:space="preserve">hereunder, as evident by the signed completion report of this </w:t>
            </w:r>
            <w:r w:rsidR="008F2E53">
              <w:rPr>
                <w:rFonts w:ascii="Arial" w:hAnsi="Arial" w:cs="Arial"/>
                <w:sz w:val="18"/>
                <w:szCs w:val="18"/>
                <w:lang w:val="id-ID"/>
              </w:rPr>
              <w:t>Contract</w:t>
            </w:r>
            <w:r w:rsidR="002703FA" w:rsidRPr="008F2E53">
              <w:rPr>
                <w:rFonts w:ascii="Arial" w:hAnsi="Arial" w:cs="Arial"/>
                <w:sz w:val="18"/>
                <w:szCs w:val="18"/>
              </w:rPr>
              <w:t xml:space="preserve">, </w:t>
            </w:r>
            <w:r w:rsidR="00EE08E2" w:rsidRPr="008F2E53">
              <w:rPr>
                <w:rFonts w:ascii="Arial" w:hAnsi="Arial" w:cs="Arial"/>
                <w:sz w:val="18"/>
                <w:szCs w:val="18"/>
              </w:rPr>
              <w:t xml:space="preserve">CONTRACTOR </w:t>
            </w:r>
            <w:r w:rsidR="002703FA" w:rsidRPr="008F2E53">
              <w:rPr>
                <w:rFonts w:ascii="Arial" w:hAnsi="Arial" w:cs="Arial"/>
                <w:sz w:val="18"/>
                <w:szCs w:val="18"/>
              </w:rPr>
              <w:t xml:space="preserve">shall submit to Company Accounting and Finance Department, </w:t>
            </w:r>
            <w:r w:rsidR="002703FA" w:rsidRPr="008F2E53">
              <w:rPr>
                <w:rFonts w:ascii="Arial" w:hAnsi="Arial" w:cs="Arial"/>
                <w:sz w:val="18"/>
                <w:szCs w:val="18"/>
                <w:lang w:val="id-ID"/>
              </w:rPr>
              <w:t xml:space="preserve">at the address of </w:t>
            </w:r>
            <w:ins w:id="2" w:author="Faishal Dwi Ismail" w:date="2016-06-20T20:55:00Z">
              <w:r w:rsidR="009E6C25" w:rsidRPr="00065E5D">
                <w:rPr>
                  <w:rFonts w:ascii="Arial" w:hAnsi="Arial" w:cs="Arial"/>
                  <w:color w:val="000000"/>
                  <w:sz w:val="20"/>
                  <w:lang w:val="id-ID"/>
                </w:rPr>
                <w:t xml:space="preserve">Menara Sentraya, </w:t>
              </w:r>
              <w:r w:rsidR="009E6C25">
                <w:rPr>
                  <w:rFonts w:ascii="Arial" w:hAnsi="Arial" w:cs="Arial"/>
                  <w:color w:val="000000"/>
                  <w:sz w:val="20"/>
                </w:rPr>
                <w:t>Floor</w:t>
              </w:r>
              <w:r w:rsidR="009E6C25" w:rsidRPr="00065E5D">
                <w:rPr>
                  <w:rFonts w:ascii="Arial" w:hAnsi="Arial" w:cs="Arial"/>
                  <w:color w:val="000000"/>
                  <w:sz w:val="20"/>
                  <w:lang w:val="id-ID"/>
                </w:rPr>
                <w:t xml:space="preserve"> 23, Jl. Iskandarsyah Raya No. 1A, Kebayoran Baru, Jakarta 12160</w:t>
              </w:r>
            </w:ins>
            <w:del w:id="3" w:author="Faishal Dwi Ismail" w:date="2016-06-20T20:55:00Z">
              <w:r w:rsidR="00690224" w:rsidDel="009E6C25">
                <w:rPr>
                  <w:rFonts w:ascii="Arial" w:hAnsi="Arial" w:cs="Arial"/>
                  <w:sz w:val="18"/>
                  <w:szCs w:val="18"/>
                </w:rPr>
                <w:delText>Equity Tower</w:delText>
              </w:r>
              <w:r w:rsidR="002703FA" w:rsidRPr="008F2E53" w:rsidDel="009E6C25">
                <w:rPr>
                  <w:rFonts w:ascii="Arial" w:hAnsi="Arial" w:cs="Arial"/>
                  <w:sz w:val="18"/>
                  <w:szCs w:val="18"/>
                  <w:lang w:val="id-ID"/>
                </w:rPr>
                <w:delText xml:space="preserve">, </w:delText>
              </w:r>
              <w:r w:rsidR="00690224" w:rsidDel="009E6C25">
                <w:rPr>
                  <w:rFonts w:ascii="Arial" w:hAnsi="Arial" w:cs="Arial"/>
                  <w:sz w:val="18"/>
                  <w:szCs w:val="18"/>
                </w:rPr>
                <w:delText>18</w:delText>
              </w:r>
              <w:r w:rsidR="002703FA" w:rsidRPr="008F2E53" w:rsidDel="009E6C25">
                <w:rPr>
                  <w:rFonts w:ascii="Arial" w:hAnsi="Arial" w:cs="Arial"/>
                  <w:sz w:val="18"/>
                  <w:szCs w:val="18"/>
                </w:rPr>
                <w:delText xml:space="preserve">th Floor, </w:delText>
              </w:r>
              <w:r w:rsidR="00690224" w:rsidDel="009E6C25">
                <w:rPr>
                  <w:rFonts w:ascii="Arial" w:hAnsi="Arial" w:cs="Arial"/>
                  <w:sz w:val="18"/>
                  <w:szCs w:val="18"/>
                </w:rPr>
                <w:delText xml:space="preserve">SCBD Lot. 9, </w:delText>
              </w:r>
              <w:r w:rsidR="002703FA" w:rsidRPr="008F2E53" w:rsidDel="009E6C25">
                <w:rPr>
                  <w:rFonts w:ascii="Arial" w:hAnsi="Arial" w:cs="Arial"/>
                  <w:sz w:val="18"/>
                  <w:szCs w:val="18"/>
                </w:rPr>
                <w:delText xml:space="preserve">Jl. </w:delText>
              </w:r>
              <w:r w:rsidR="002703FA" w:rsidRPr="008F2E53" w:rsidDel="009E6C25">
                <w:rPr>
                  <w:rFonts w:ascii="Arial" w:hAnsi="Arial" w:cs="Arial"/>
                  <w:sz w:val="18"/>
                  <w:szCs w:val="18"/>
                  <w:lang w:val="id-ID"/>
                </w:rPr>
                <w:delText>Jend. Sudirman Kav. 52-53</w:delText>
              </w:r>
              <w:r w:rsidR="002703FA" w:rsidRPr="008F2E53" w:rsidDel="009E6C25">
                <w:rPr>
                  <w:rFonts w:ascii="Arial" w:hAnsi="Arial" w:cs="Arial"/>
                  <w:sz w:val="18"/>
                  <w:szCs w:val="18"/>
                </w:rPr>
                <w:delText>, Jakarta</w:delText>
              </w:r>
              <w:r w:rsidR="002703FA" w:rsidRPr="008F2E53" w:rsidDel="009E6C25">
                <w:rPr>
                  <w:rFonts w:ascii="Arial" w:hAnsi="Arial" w:cs="Arial"/>
                  <w:sz w:val="18"/>
                  <w:szCs w:val="18"/>
                  <w:lang w:val="id-ID"/>
                </w:rPr>
                <w:delText xml:space="preserve"> 12190</w:delText>
              </w:r>
            </w:del>
            <w:r w:rsidR="002703FA" w:rsidRPr="008F2E53">
              <w:rPr>
                <w:rFonts w:ascii="Arial" w:hAnsi="Arial" w:cs="Arial"/>
                <w:sz w:val="18"/>
                <w:szCs w:val="18"/>
              </w:rPr>
              <w:t xml:space="preserve">, an invoice covering the compensation due Contractor and other reimbursable expenses specifically agreed in </w:t>
            </w:r>
            <w:r w:rsidR="002703FA" w:rsidRPr="008F2E53">
              <w:rPr>
                <w:rFonts w:ascii="Arial" w:hAnsi="Arial" w:cs="Arial"/>
                <w:sz w:val="18"/>
                <w:szCs w:val="18"/>
                <w:lang w:val="id-ID"/>
              </w:rPr>
              <w:t>Exhibit C</w:t>
            </w:r>
            <w:r w:rsidR="002703FA" w:rsidRPr="008F2E53">
              <w:rPr>
                <w:rFonts w:ascii="Arial" w:hAnsi="Arial" w:cs="Arial"/>
                <w:sz w:val="18"/>
                <w:szCs w:val="18"/>
              </w:rPr>
              <w:t xml:space="preserve">, if any.  </w:t>
            </w:r>
            <w:r w:rsidR="00EE08E2" w:rsidRPr="008F2E53">
              <w:rPr>
                <w:rFonts w:ascii="Arial" w:hAnsi="Arial" w:cs="Arial"/>
                <w:sz w:val="18"/>
                <w:szCs w:val="18"/>
              </w:rPr>
              <w:t>CONTRACTOR</w:t>
            </w:r>
            <w:r w:rsidR="002703FA" w:rsidRPr="008F2E53">
              <w:rPr>
                <w:rFonts w:ascii="Arial" w:hAnsi="Arial" w:cs="Arial"/>
                <w:sz w:val="18"/>
                <w:szCs w:val="18"/>
              </w:rPr>
              <w:t xml:space="preserve"> sha</w:t>
            </w:r>
            <w:bookmarkStart w:id="4" w:name="_GoBack"/>
            <w:bookmarkEnd w:id="4"/>
            <w:r w:rsidR="002703FA" w:rsidRPr="008F2E53">
              <w:rPr>
                <w:rFonts w:ascii="Arial" w:hAnsi="Arial" w:cs="Arial"/>
                <w:sz w:val="18"/>
                <w:szCs w:val="18"/>
              </w:rPr>
              <w:t xml:space="preserve">ll describe in the invoice the items requested for reimbursement and support and provide relevant </w:t>
            </w:r>
            <w:r w:rsidR="008F2E53">
              <w:rPr>
                <w:rFonts w:ascii="Arial" w:hAnsi="Arial" w:cs="Arial"/>
                <w:sz w:val="18"/>
                <w:szCs w:val="18"/>
                <w:lang w:val="id-ID"/>
              </w:rPr>
              <w:t xml:space="preserve">and appropriate </w:t>
            </w:r>
            <w:r w:rsidR="002703FA" w:rsidRPr="008F2E53">
              <w:rPr>
                <w:rFonts w:ascii="Arial" w:hAnsi="Arial" w:cs="Arial"/>
                <w:sz w:val="18"/>
                <w:szCs w:val="18"/>
              </w:rPr>
              <w:t>documents to support such requests.</w:t>
            </w:r>
          </w:p>
          <w:p w:rsidR="00AE2A04" w:rsidRPr="008F2E53" w:rsidRDefault="00AE2A04" w:rsidP="00EE08E2">
            <w:pPr>
              <w:tabs>
                <w:tab w:val="left" w:pos="180"/>
              </w:tabs>
              <w:ind w:left="160" w:right="-82" w:hanging="36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Default="008F11E2" w:rsidP="008F2E53">
            <w:pPr>
              <w:tabs>
                <w:tab w:val="left" w:pos="426"/>
              </w:tabs>
              <w:ind w:left="426" w:hanging="606"/>
              <w:jc w:val="both"/>
              <w:rPr>
                <w:rFonts w:ascii="Arial" w:hAnsi="Arial" w:cs="Arial"/>
                <w:sz w:val="18"/>
                <w:szCs w:val="18"/>
                <w:lang w:val="id-ID"/>
              </w:rPr>
            </w:pPr>
            <w:r>
              <w:rPr>
                <w:rFonts w:ascii="Arial" w:hAnsi="Arial" w:cs="Arial"/>
                <w:sz w:val="18"/>
                <w:szCs w:val="18"/>
              </w:rPr>
              <w:t>5.4</w:t>
            </w:r>
            <w:r w:rsidR="00AE2A04" w:rsidRPr="005672E5">
              <w:rPr>
                <w:rFonts w:ascii="Arial" w:hAnsi="Arial" w:cs="Arial"/>
                <w:sz w:val="18"/>
                <w:szCs w:val="18"/>
              </w:rPr>
              <w:t xml:space="preserve"> </w:t>
            </w:r>
            <w:r w:rsidR="00AE2A04">
              <w:rPr>
                <w:rFonts w:ascii="Arial" w:hAnsi="Arial" w:cs="Arial"/>
                <w:sz w:val="18"/>
                <w:szCs w:val="18"/>
              </w:rPr>
              <w:tab/>
            </w:r>
            <w:r w:rsidR="00AE2A04" w:rsidRPr="005672E5">
              <w:rPr>
                <w:rFonts w:ascii="Arial" w:hAnsi="Arial" w:cs="Arial"/>
                <w:sz w:val="18"/>
                <w:szCs w:val="18"/>
              </w:rPr>
              <w:t xml:space="preserve">Tagihan yang tidak diperselisihkan akan dibayar </w:t>
            </w:r>
            <w:r w:rsidR="00AE2A04" w:rsidRPr="006D1B14">
              <w:rPr>
                <w:rFonts w:ascii="Arial" w:hAnsi="Arial" w:cs="Arial"/>
                <w:sz w:val="18"/>
                <w:szCs w:val="18"/>
              </w:rPr>
              <w:t>dalam waktu</w:t>
            </w:r>
            <w:r w:rsidR="00AE2A04">
              <w:rPr>
                <w:rFonts w:ascii="Arial" w:hAnsi="Arial" w:cs="Arial"/>
                <w:sz w:val="18"/>
                <w:szCs w:val="18"/>
              </w:rPr>
              <w:t xml:space="preserve"> </w:t>
            </w:r>
            <w:r w:rsidR="00AE2A04" w:rsidRPr="005672E5">
              <w:rPr>
                <w:rFonts w:ascii="Arial" w:hAnsi="Arial" w:cs="Arial"/>
                <w:sz w:val="18"/>
                <w:szCs w:val="18"/>
              </w:rPr>
              <w:t xml:space="preserve">30 (tigapuluh) hari setelah diterimanya tagihan tersebut. </w:t>
            </w:r>
            <w:r w:rsidR="00AE2A04" w:rsidRPr="00E86B64">
              <w:rPr>
                <w:rFonts w:ascii="Arial" w:hAnsi="Arial" w:cs="Arial"/>
                <w:sz w:val="18"/>
                <w:szCs w:val="18"/>
                <w:lang w:val="nb-NO"/>
              </w:rPr>
              <w:t>Dalam hal pembayaran dilakukan dengan transfer, KONTRAKTOR akan menanggung segala konsekwensi sehubungan dengan transfer tersebut.</w:t>
            </w:r>
          </w:p>
          <w:p w:rsidR="00EE08E2" w:rsidRPr="00EE08E2" w:rsidRDefault="00EE08E2" w:rsidP="008F2E53">
            <w:pPr>
              <w:tabs>
                <w:tab w:val="left" w:pos="426"/>
              </w:tabs>
              <w:ind w:left="426" w:hanging="606"/>
              <w:jc w:val="both"/>
              <w:rPr>
                <w:rFonts w:ascii="Arial" w:hAnsi="Arial" w:cs="Arial"/>
                <w:sz w:val="18"/>
                <w:szCs w:val="18"/>
                <w:lang w:val="id-ID"/>
              </w:rPr>
            </w:pPr>
          </w:p>
        </w:tc>
        <w:tc>
          <w:tcPr>
            <w:tcW w:w="380" w:type="dxa"/>
          </w:tcPr>
          <w:p w:rsidR="00AE2A04" w:rsidRPr="00E86B64" w:rsidRDefault="00AE2A04" w:rsidP="003B19C2">
            <w:pPr>
              <w:tabs>
                <w:tab w:val="left" w:pos="180"/>
              </w:tabs>
              <w:ind w:left="454" w:hanging="360"/>
              <w:jc w:val="both"/>
              <w:rPr>
                <w:rFonts w:ascii="Arial" w:hAnsi="Arial" w:cs="Arial"/>
                <w:sz w:val="18"/>
                <w:szCs w:val="18"/>
                <w:lang w:val="nb-NO"/>
              </w:rPr>
            </w:pPr>
          </w:p>
        </w:tc>
        <w:tc>
          <w:tcPr>
            <w:tcW w:w="4581" w:type="dxa"/>
          </w:tcPr>
          <w:p w:rsidR="00AE2A04" w:rsidRPr="005672E5" w:rsidRDefault="008F11E2" w:rsidP="00EE08E2">
            <w:pPr>
              <w:tabs>
                <w:tab w:val="left" w:pos="290"/>
              </w:tabs>
              <w:ind w:left="290" w:hanging="490"/>
              <w:jc w:val="both"/>
              <w:rPr>
                <w:rFonts w:ascii="Arial" w:hAnsi="Arial" w:cs="Arial"/>
                <w:sz w:val="18"/>
                <w:szCs w:val="18"/>
              </w:rPr>
            </w:pPr>
            <w:r>
              <w:rPr>
                <w:rFonts w:ascii="Arial" w:hAnsi="Arial" w:cs="Arial"/>
                <w:sz w:val="18"/>
                <w:szCs w:val="18"/>
              </w:rPr>
              <w:t>5.4</w:t>
            </w:r>
            <w:r w:rsidR="00AE2A04">
              <w:rPr>
                <w:rFonts w:ascii="Arial" w:hAnsi="Arial" w:cs="Arial"/>
                <w:sz w:val="18"/>
                <w:szCs w:val="18"/>
              </w:rPr>
              <w:t xml:space="preserve"> </w:t>
            </w:r>
            <w:r w:rsidR="00AE2A04">
              <w:rPr>
                <w:rFonts w:ascii="Arial" w:hAnsi="Arial" w:cs="Arial"/>
                <w:sz w:val="18"/>
                <w:szCs w:val="18"/>
              </w:rPr>
              <w:tab/>
            </w:r>
            <w:r w:rsidR="00AE2A04" w:rsidRPr="005672E5">
              <w:rPr>
                <w:rFonts w:ascii="Arial" w:hAnsi="Arial" w:cs="Arial"/>
                <w:sz w:val="18"/>
                <w:szCs w:val="18"/>
              </w:rPr>
              <w:t xml:space="preserve">The undisputed invoices hereunder shall be paid </w:t>
            </w:r>
            <w:r w:rsidR="00AE2A04" w:rsidRPr="006D1B14">
              <w:rPr>
                <w:rFonts w:ascii="Arial" w:hAnsi="Arial" w:cs="Arial"/>
                <w:sz w:val="18"/>
                <w:szCs w:val="18"/>
              </w:rPr>
              <w:t>within t</w:t>
            </w:r>
            <w:r w:rsidR="00AE2A04" w:rsidRPr="005672E5">
              <w:rPr>
                <w:rFonts w:ascii="Arial" w:hAnsi="Arial" w:cs="Arial"/>
                <w:sz w:val="18"/>
                <w:szCs w:val="18"/>
              </w:rPr>
              <w:t>hirty (30) days of receipt of invoices. In the event payment made by transfer, CONTRACTOR shall be responsible for any consequences arising from such transfer.</w:t>
            </w:r>
          </w:p>
          <w:p w:rsidR="00AE2A04" w:rsidRPr="005672E5" w:rsidRDefault="00AE2A04" w:rsidP="003B19C2">
            <w:pPr>
              <w:tabs>
                <w:tab w:val="left" w:pos="180"/>
                <w:tab w:val="left" w:pos="340"/>
              </w:tabs>
              <w:ind w:left="340" w:hanging="360"/>
              <w:jc w:val="both"/>
              <w:rPr>
                <w:rFonts w:ascii="Arial" w:hAnsi="Arial" w:cs="Arial"/>
                <w:sz w:val="18"/>
                <w:szCs w:val="18"/>
              </w:rPr>
            </w:pPr>
          </w:p>
        </w:tc>
      </w:tr>
      <w:tr w:rsidR="00AE2A04" w:rsidRPr="005672E5" w:rsidTr="008F11E2">
        <w:trPr>
          <w:gridAfter w:val="1"/>
          <w:wAfter w:w="72" w:type="dxa"/>
          <w:cantSplit/>
          <w:trHeight w:val="1330"/>
        </w:trPr>
        <w:tc>
          <w:tcPr>
            <w:tcW w:w="5142" w:type="dxa"/>
            <w:gridSpan w:val="2"/>
          </w:tcPr>
          <w:p w:rsidR="00AE2A04" w:rsidRPr="005672E5" w:rsidRDefault="008F11E2" w:rsidP="008F2E53">
            <w:pPr>
              <w:tabs>
                <w:tab w:val="left" w:pos="426"/>
              </w:tabs>
              <w:ind w:left="426" w:hanging="606"/>
              <w:jc w:val="both"/>
              <w:rPr>
                <w:rFonts w:ascii="Arial" w:hAnsi="Arial" w:cs="Arial"/>
                <w:sz w:val="18"/>
                <w:szCs w:val="18"/>
              </w:rPr>
            </w:pPr>
            <w:r>
              <w:rPr>
                <w:rFonts w:ascii="Arial" w:hAnsi="Arial" w:cs="Arial"/>
                <w:sz w:val="18"/>
                <w:szCs w:val="18"/>
              </w:rPr>
              <w:t>5.5</w:t>
            </w:r>
            <w:r w:rsidR="00AE2A04" w:rsidRPr="005672E5">
              <w:rPr>
                <w:rFonts w:ascii="Arial" w:hAnsi="Arial" w:cs="Arial"/>
                <w:sz w:val="18"/>
                <w:szCs w:val="18"/>
              </w:rPr>
              <w:t xml:space="preserve"> </w:t>
            </w:r>
            <w:r w:rsidR="00AE2A04">
              <w:rPr>
                <w:rFonts w:ascii="Arial" w:hAnsi="Arial" w:cs="Arial"/>
                <w:sz w:val="18"/>
                <w:szCs w:val="18"/>
              </w:rPr>
              <w:tab/>
              <w:t xml:space="preserve">Jumlah yang </w:t>
            </w:r>
            <w:r w:rsidR="00AE2A04" w:rsidRPr="005672E5">
              <w:rPr>
                <w:rFonts w:ascii="Arial" w:hAnsi="Arial" w:cs="Arial"/>
                <w:sz w:val="18"/>
                <w:szCs w:val="18"/>
              </w:rPr>
              <w:t xml:space="preserve">diperselisihkan, akan ditangguhkan pembayarannya tanpa kewajiban </w:t>
            </w:r>
            <w:r w:rsidR="00AE2A04">
              <w:rPr>
                <w:rFonts w:ascii="Arial" w:hAnsi="Arial" w:cs="Arial"/>
                <w:sz w:val="18"/>
                <w:szCs w:val="18"/>
              </w:rPr>
              <w:t>PERUSAHAAN</w:t>
            </w:r>
            <w:r w:rsidR="00AE2A04" w:rsidRPr="005672E5">
              <w:rPr>
                <w:rFonts w:ascii="Arial" w:hAnsi="Arial" w:cs="Arial"/>
                <w:sz w:val="18"/>
                <w:szCs w:val="18"/>
              </w:rPr>
              <w:t xml:space="preserve"> untuk membayar bunga, dan selanjutnya para pihak akan berunding dengan itikad baik untuk penyelesaian jumlah yang diperselisihkan tersebut.</w:t>
            </w:r>
          </w:p>
          <w:p w:rsidR="00AE2A04" w:rsidRPr="005672E5" w:rsidRDefault="00AE2A04" w:rsidP="008F2E53">
            <w:pPr>
              <w:tabs>
                <w:tab w:val="left" w:pos="426"/>
              </w:tabs>
              <w:ind w:left="426" w:hanging="606"/>
              <w:jc w:val="both"/>
              <w:rPr>
                <w:rFonts w:ascii="Arial" w:hAnsi="Arial" w:cs="Arial"/>
                <w:sz w:val="18"/>
                <w:szCs w:val="18"/>
              </w:rPr>
            </w:pPr>
          </w:p>
        </w:tc>
        <w:tc>
          <w:tcPr>
            <w:tcW w:w="380" w:type="dxa"/>
          </w:tcPr>
          <w:p w:rsidR="00AE2A04" w:rsidRPr="005672E5" w:rsidRDefault="00AE2A04" w:rsidP="003B19C2">
            <w:pPr>
              <w:tabs>
                <w:tab w:val="left" w:pos="180"/>
              </w:tabs>
              <w:ind w:left="180" w:hanging="360"/>
              <w:jc w:val="both"/>
              <w:rPr>
                <w:rFonts w:ascii="Arial" w:hAnsi="Arial" w:cs="Arial"/>
                <w:sz w:val="18"/>
                <w:szCs w:val="18"/>
              </w:rPr>
            </w:pPr>
          </w:p>
        </w:tc>
        <w:tc>
          <w:tcPr>
            <w:tcW w:w="4581" w:type="dxa"/>
          </w:tcPr>
          <w:p w:rsidR="00AE2A04" w:rsidRPr="005672E5" w:rsidRDefault="008F11E2" w:rsidP="00EE08E2">
            <w:pPr>
              <w:tabs>
                <w:tab w:val="left" w:pos="290"/>
              </w:tabs>
              <w:ind w:left="290" w:hanging="470"/>
              <w:jc w:val="both"/>
              <w:rPr>
                <w:rFonts w:ascii="Arial" w:hAnsi="Arial" w:cs="Arial"/>
                <w:sz w:val="18"/>
                <w:szCs w:val="18"/>
              </w:rPr>
            </w:pPr>
            <w:r>
              <w:rPr>
                <w:rFonts w:ascii="Arial" w:hAnsi="Arial" w:cs="Arial"/>
                <w:sz w:val="18"/>
                <w:szCs w:val="18"/>
              </w:rPr>
              <w:t>5.5</w:t>
            </w:r>
            <w:r w:rsidR="00AE2A04" w:rsidRPr="005672E5">
              <w:rPr>
                <w:rFonts w:ascii="Arial" w:hAnsi="Arial" w:cs="Arial"/>
                <w:sz w:val="18"/>
                <w:szCs w:val="18"/>
              </w:rPr>
              <w:t xml:space="preserve"> </w:t>
            </w:r>
            <w:r w:rsidR="00EE08E2">
              <w:rPr>
                <w:rFonts w:ascii="Arial" w:hAnsi="Arial" w:cs="Arial"/>
                <w:sz w:val="18"/>
                <w:szCs w:val="18"/>
                <w:lang w:val="id-ID"/>
              </w:rPr>
              <w:tab/>
            </w:r>
            <w:r w:rsidR="00AE2A04" w:rsidRPr="005672E5">
              <w:rPr>
                <w:rFonts w:ascii="Arial" w:hAnsi="Arial" w:cs="Arial"/>
                <w:sz w:val="18"/>
                <w:szCs w:val="18"/>
              </w:rPr>
              <w:t xml:space="preserve">The amount in dispute shall be retained with no obligation on </w:t>
            </w:r>
            <w:r w:rsidR="00AE2A04">
              <w:rPr>
                <w:rFonts w:ascii="Arial" w:hAnsi="Arial" w:cs="Arial"/>
                <w:sz w:val="18"/>
                <w:szCs w:val="18"/>
              </w:rPr>
              <w:t>COMPANY</w:t>
            </w:r>
            <w:r w:rsidR="00AE2A04" w:rsidRPr="005672E5">
              <w:rPr>
                <w:rFonts w:ascii="Arial" w:hAnsi="Arial" w:cs="Arial"/>
                <w:sz w:val="18"/>
                <w:szCs w:val="18"/>
              </w:rPr>
              <w:t>’s part to pay interest and further the parties shall confer in good faith to resolve the disputed amount.</w:t>
            </w:r>
          </w:p>
        </w:tc>
      </w:tr>
      <w:tr w:rsidR="00AE2A04" w:rsidRPr="005672E5" w:rsidTr="003D0C2E">
        <w:trPr>
          <w:gridAfter w:val="1"/>
          <w:wAfter w:w="72" w:type="dxa"/>
          <w:cantSplit/>
        </w:trPr>
        <w:tc>
          <w:tcPr>
            <w:tcW w:w="5142" w:type="dxa"/>
            <w:gridSpan w:val="2"/>
          </w:tcPr>
          <w:p w:rsidR="00AE2A04" w:rsidRPr="005672E5" w:rsidRDefault="008F11E2" w:rsidP="008F2E53">
            <w:pPr>
              <w:tabs>
                <w:tab w:val="left" w:pos="426"/>
              </w:tabs>
              <w:ind w:left="426" w:hanging="606"/>
              <w:jc w:val="both"/>
              <w:rPr>
                <w:rFonts w:ascii="Arial" w:hAnsi="Arial" w:cs="Arial"/>
                <w:sz w:val="18"/>
                <w:szCs w:val="18"/>
              </w:rPr>
            </w:pPr>
            <w:r>
              <w:rPr>
                <w:rFonts w:ascii="Arial" w:hAnsi="Arial" w:cs="Arial"/>
                <w:sz w:val="18"/>
                <w:szCs w:val="18"/>
              </w:rPr>
              <w:t>5.6</w:t>
            </w:r>
            <w:r w:rsidR="00AE2A04" w:rsidRPr="005672E5">
              <w:rPr>
                <w:rFonts w:ascii="Arial" w:hAnsi="Arial" w:cs="Arial"/>
                <w:sz w:val="18"/>
                <w:szCs w:val="18"/>
              </w:rPr>
              <w:t xml:space="preserve"> </w:t>
            </w:r>
            <w:r w:rsidR="008F2E53">
              <w:rPr>
                <w:rFonts w:ascii="Arial" w:hAnsi="Arial" w:cs="Arial"/>
                <w:sz w:val="18"/>
                <w:szCs w:val="18"/>
                <w:lang w:val="id-ID"/>
              </w:rPr>
              <w:tab/>
            </w:r>
            <w:r w:rsidR="00AE2A04" w:rsidRPr="005672E5">
              <w:rPr>
                <w:rFonts w:ascii="Arial" w:hAnsi="Arial" w:cs="Arial"/>
                <w:sz w:val="18"/>
                <w:szCs w:val="18"/>
              </w:rPr>
              <w:t xml:space="preserve">Semua        pembayaran       kepada KONTRAKTOR menurut Kontrak ini dilaksanakan dengan syarat bahwa </w:t>
            </w:r>
            <w:r w:rsidR="00AE2A04">
              <w:rPr>
                <w:rFonts w:ascii="Arial" w:hAnsi="Arial" w:cs="Arial"/>
                <w:sz w:val="18"/>
                <w:szCs w:val="18"/>
              </w:rPr>
              <w:t>PERUSAHAAN</w:t>
            </w:r>
            <w:r w:rsidR="00AE2A04" w:rsidRPr="005672E5">
              <w:rPr>
                <w:rFonts w:ascii="Arial" w:hAnsi="Arial" w:cs="Arial"/>
                <w:sz w:val="18"/>
                <w:szCs w:val="18"/>
              </w:rPr>
              <w:t xml:space="preserve"> berhak untuk di kemudian hari mempersoalkan kebenaran dari semua jumlah yang pernah ditagihkan.</w:t>
            </w:r>
          </w:p>
          <w:p w:rsidR="00AE2A04" w:rsidRPr="005672E5" w:rsidRDefault="00AE2A04" w:rsidP="008F2E53">
            <w:pPr>
              <w:tabs>
                <w:tab w:val="left" w:pos="426"/>
              </w:tabs>
              <w:ind w:left="426" w:hanging="606"/>
              <w:jc w:val="both"/>
              <w:rPr>
                <w:rFonts w:ascii="Arial" w:hAnsi="Arial" w:cs="Arial"/>
                <w:sz w:val="18"/>
                <w:szCs w:val="18"/>
              </w:rPr>
            </w:pPr>
          </w:p>
        </w:tc>
        <w:tc>
          <w:tcPr>
            <w:tcW w:w="380" w:type="dxa"/>
          </w:tcPr>
          <w:p w:rsidR="00AE2A04" w:rsidRPr="005672E5" w:rsidRDefault="00AE2A04" w:rsidP="003B19C2">
            <w:pPr>
              <w:tabs>
                <w:tab w:val="left" w:pos="180"/>
              </w:tabs>
              <w:ind w:left="180" w:hanging="360"/>
              <w:jc w:val="both"/>
              <w:rPr>
                <w:rFonts w:ascii="Arial" w:hAnsi="Arial" w:cs="Arial"/>
                <w:sz w:val="18"/>
                <w:szCs w:val="18"/>
              </w:rPr>
            </w:pPr>
          </w:p>
        </w:tc>
        <w:tc>
          <w:tcPr>
            <w:tcW w:w="4581" w:type="dxa"/>
          </w:tcPr>
          <w:p w:rsidR="00AE2A04" w:rsidRPr="005672E5" w:rsidRDefault="008F11E2" w:rsidP="00EE08E2">
            <w:pPr>
              <w:tabs>
                <w:tab w:val="left" w:pos="290"/>
              </w:tabs>
              <w:ind w:left="290" w:hanging="470"/>
              <w:jc w:val="both"/>
              <w:rPr>
                <w:rFonts w:ascii="Arial" w:hAnsi="Arial" w:cs="Arial"/>
                <w:sz w:val="18"/>
                <w:szCs w:val="18"/>
              </w:rPr>
            </w:pPr>
            <w:r>
              <w:rPr>
                <w:rFonts w:ascii="Arial" w:hAnsi="Arial" w:cs="Arial"/>
                <w:sz w:val="18"/>
                <w:szCs w:val="18"/>
              </w:rPr>
              <w:t>5.6</w:t>
            </w:r>
            <w:r w:rsidR="00AE2A04" w:rsidRPr="005672E5">
              <w:rPr>
                <w:rFonts w:ascii="Arial" w:hAnsi="Arial" w:cs="Arial"/>
                <w:sz w:val="18"/>
                <w:szCs w:val="18"/>
              </w:rPr>
              <w:t xml:space="preserve">  </w:t>
            </w:r>
            <w:r w:rsidR="00AE2A04">
              <w:rPr>
                <w:rFonts w:ascii="Arial" w:hAnsi="Arial" w:cs="Arial"/>
                <w:sz w:val="18"/>
                <w:szCs w:val="18"/>
              </w:rPr>
              <w:tab/>
            </w:r>
            <w:r w:rsidR="00AE2A04" w:rsidRPr="005672E5">
              <w:rPr>
                <w:rFonts w:ascii="Arial" w:hAnsi="Arial" w:cs="Arial"/>
                <w:sz w:val="18"/>
                <w:szCs w:val="18"/>
              </w:rPr>
              <w:t xml:space="preserve">All payments to CONTRACTOR hereunder shall be deemed to be made on condition that </w:t>
            </w:r>
            <w:r w:rsidR="00AE2A04">
              <w:rPr>
                <w:rFonts w:ascii="Arial" w:hAnsi="Arial" w:cs="Arial"/>
                <w:sz w:val="18"/>
                <w:szCs w:val="18"/>
              </w:rPr>
              <w:t>COMPANY</w:t>
            </w:r>
            <w:r w:rsidR="00AE2A04" w:rsidRPr="005672E5">
              <w:rPr>
                <w:rFonts w:ascii="Arial" w:hAnsi="Arial" w:cs="Arial"/>
                <w:sz w:val="18"/>
                <w:szCs w:val="18"/>
              </w:rPr>
              <w:t xml:space="preserve"> shall have the right to subsequently challenge the accuracy of all invoiced amounts.</w:t>
            </w:r>
          </w:p>
          <w:p w:rsidR="00AE2A04" w:rsidRPr="005672E5" w:rsidRDefault="00AE2A04" w:rsidP="00EE08E2">
            <w:pPr>
              <w:tabs>
                <w:tab w:val="left" w:pos="290"/>
              </w:tabs>
              <w:ind w:left="290" w:hanging="47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672E5" w:rsidRDefault="008F11E2" w:rsidP="008F2E53">
            <w:pPr>
              <w:tabs>
                <w:tab w:val="left" w:pos="426"/>
              </w:tabs>
              <w:ind w:left="426" w:hanging="606"/>
              <w:jc w:val="both"/>
              <w:rPr>
                <w:rFonts w:ascii="Arial" w:hAnsi="Arial" w:cs="Arial"/>
                <w:sz w:val="18"/>
                <w:szCs w:val="18"/>
              </w:rPr>
            </w:pPr>
            <w:r>
              <w:rPr>
                <w:rFonts w:ascii="Arial" w:hAnsi="Arial" w:cs="Arial"/>
                <w:sz w:val="18"/>
                <w:szCs w:val="18"/>
              </w:rPr>
              <w:t>5.7</w:t>
            </w:r>
            <w:r w:rsidR="00AE2A04" w:rsidRPr="005672E5">
              <w:rPr>
                <w:rFonts w:ascii="Arial" w:hAnsi="Arial" w:cs="Arial"/>
                <w:sz w:val="18"/>
                <w:szCs w:val="18"/>
              </w:rPr>
              <w:t xml:space="preserve"> </w:t>
            </w:r>
            <w:r w:rsidR="008F2E53">
              <w:rPr>
                <w:rFonts w:ascii="Arial" w:hAnsi="Arial" w:cs="Arial"/>
                <w:sz w:val="18"/>
                <w:szCs w:val="18"/>
                <w:lang w:val="id-ID"/>
              </w:rPr>
              <w:tab/>
            </w:r>
            <w:r w:rsidR="00AE2A04" w:rsidRPr="005672E5">
              <w:rPr>
                <w:rFonts w:ascii="Arial" w:hAnsi="Arial" w:cs="Arial"/>
                <w:sz w:val="18"/>
                <w:szCs w:val="18"/>
              </w:rPr>
              <w:t xml:space="preserve">KONTRAKTOR     harus     menyerahkan tagihan terakhir atas barang dan jasa yang diserahkannya kepada </w:t>
            </w:r>
            <w:r w:rsidR="00AE2A04">
              <w:rPr>
                <w:rFonts w:ascii="Arial" w:hAnsi="Arial" w:cs="Arial"/>
                <w:sz w:val="18"/>
                <w:szCs w:val="18"/>
              </w:rPr>
              <w:t>PERUSAHAAN</w:t>
            </w:r>
            <w:r w:rsidR="00AE2A04" w:rsidRPr="005672E5">
              <w:rPr>
                <w:rFonts w:ascii="Arial" w:hAnsi="Arial" w:cs="Arial"/>
                <w:sz w:val="18"/>
                <w:szCs w:val="18"/>
              </w:rPr>
              <w:t xml:space="preserve"> maksimum dalam jangka waktu 6 (enam) bulan setelah tanggal berakhirnya Kontrak dan/atau perpanjangannya, jika ada.</w:t>
            </w:r>
          </w:p>
          <w:p w:rsidR="00AE2A04" w:rsidRPr="005672E5" w:rsidRDefault="00AE2A04" w:rsidP="008F2E53">
            <w:pPr>
              <w:tabs>
                <w:tab w:val="left" w:pos="426"/>
              </w:tabs>
              <w:ind w:left="426" w:hanging="606"/>
              <w:jc w:val="both"/>
              <w:rPr>
                <w:rFonts w:ascii="Arial" w:hAnsi="Arial" w:cs="Arial"/>
                <w:sz w:val="18"/>
                <w:szCs w:val="18"/>
              </w:rPr>
            </w:pPr>
          </w:p>
        </w:tc>
        <w:tc>
          <w:tcPr>
            <w:tcW w:w="380" w:type="dxa"/>
          </w:tcPr>
          <w:p w:rsidR="00AE2A04" w:rsidRPr="005672E5" w:rsidRDefault="00AE2A04" w:rsidP="003B19C2">
            <w:pPr>
              <w:tabs>
                <w:tab w:val="left" w:pos="180"/>
              </w:tabs>
              <w:ind w:left="180" w:hanging="360"/>
              <w:jc w:val="both"/>
              <w:rPr>
                <w:rFonts w:ascii="Arial" w:hAnsi="Arial" w:cs="Arial"/>
                <w:sz w:val="18"/>
                <w:szCs w:val="18"/>
              </w:rPr>
            </w:pPr>
          </w:p>
        </w:tc>
        <w:tc>
          <w:tcPr>
            <w:tcW w:w="4581" w:type="dxa"/>
          </w:tcPr>
          <w:p w:rsidR="00AE2A04" w:rsidRPr="005672E5" w:rsidRDefault="008F11E2" w:rsidP="00EE08E2">
            <w:pPr>
              <w:tabs>
                <w:tab w:val="left" w:pos="290"/>
                <w:tab w:val="left" w:pos="1800"/>
                <w:tab w:val="left" w:pos="2160"/>
                <w:tab w:val="left" w:pos="3060"/>
                <w:tab w:val="left" w:pos="4500"/>
                <w:tab w:val="left" w:pos="4950"/>
              </w:tabs>
              <w:ind w:left="290" w:hanging="470"/>
              <w:jc w:val="both"/>
              <w:rPr>
                <w:rFonts w:ascii="Arial" w:hAnsi="Arial" w:cs="Arial"/>
                <w:color w:val="000000"/>
                <w:sz w:val="18"/>
                <w:szCs w:val="18"/>
              </w:rPr>
            </w:pPr>
            <w:r>
              <w:rPr>
                <w:rFonts w:ascii="Arial" w:hAnsi="Arial" w:cs="Arial"/>
                <w:color w:val="000000"/>
                <w:sz w:val="18"/>
                <w:szCs w:val="18"/>
              </w:rPr>
              <w:t>5.7</w:t>
            </w:r>
            <w:r w:rsidR="00AE2A04" w:rsidRPr="005672E5">
              <w:rPr>
                <w:rFonts w:ascii="Arial" w:hAnsi="Arial" w:cs="Arial"/>
                <w:color w:val="000000"/>
                <w:sz w:val="18"/>
                <w:szCs w:val="18"/>
              </w:rPr>
              <w:t xml:space="preserve">  </w:t>
            </w:r>
            <w:r w:rsidR="00AE2A04">
              <w:rPr>
                <w:rFonts w:ascii="Arial" w:hAnsi="Arial" w:cs="Arial"/>
                <w:color w:val="000000"/>
                <w:sz w:val="18"/>
                <w:szCs w:val="18"/>
              </w:rPr>
              <w:tab/>
            </w:r>
            <w:r w:rsidR="00AE2A04" w:rsidRPr="006D1B14">
              <w:rPr>
                <w:rFonts w:ascii="Arial" w:hAnsi="Arial" w:cs="Arial"/>
                <w:sz w:val="18"/>
                <w:szCs w:val="18"/>
              </w:rPr>
              <w:t>CONTRACTOR shall submit</w:t>
            </w:r>
            <w:r w:rsidR="00AE2A04">
              <w:rPr>
                <w:rFonts w:ascii="Arial" w:hAnsi="Arial" w:cs="Arial"/>
                <w:color w:val="000000"/>
                <w:sz w:val="18"/>
                <w:szCs w:val="18"/>
              </w:rPr>
              <w:t xml:space="preserve"> its </w:t>
            </w:r>
            <w:r w:rsidR="00AE2A04" w:rsidRPr="005672E5">
              <w:rPr>
                <w:rFonts w:ascii="Arial" w:hAnsi="Arial" w:cs="Arial"/>
                <w:color w:val="000000"/>
                <w:sz w:val="18"/>
                <w:szCs w:val="18"/>
              </w:rPr>
              <w:t xml:space="preserve">last invoice for goods and services provided to </w:t>
            </w:r>
            <w:r w:rsidR="00AE2A04">
              <w:rPr>
                <w:rFonts w:ascii="Arial" w:hAnsi="Arial" w:cs="Arial"/>
                <w:color w:val="000000"/>
                <w:sz w:val="18"/>
                <w:szCs w:val="18"/>
              </w:rPr>
              <w:t>COMPANY</w:t>
            </w:r>
            <w:r w:rsidR="00AE2A04" w:rsidRPr="005672E5">
              <w:rPr>
                <w:rFonts w:ascii="Arial" w:hAnsi="Arial" w:cs="Arial"/>
                <w:color w:val="000000"/>
                <w:sz w:val="18"/>
                <w:szCs w:val="18"/>
              </w:rPr>
              <w:t xml:space="preserve"> maximum </w:t>
            </w:r>
            <w:r w:rsidR="00AE2A04">
              <w:rPr>
                <w:rFonts w:ascii="Arial" w:hAnsi="Arial" w:cs="Arial"/>
                <w:color w:val="000000"/>
                <w:sz w:val="18"/>
                <w:szCs w:val="18"/>
              </w:rPr>
              <w:t xml:space="preserve">six </w:t>
            </w:r>
            <w:r w:rsidR="00AE2A04" w:rsidRPr="005672E5">
              <w:rPr>
                <w:rFonts w:ascii="Arial" w:hAnsi="Arial" w:cs="Arial"/>
                <w:color w:val="000000"/>
                <w:sz w:val="18"/>
                <w:szCs w:val="18"/>
              </w:rPr>
              <w:t>(6) months after the expiration date of the Contract and/or its extension, if any.</w:t>
            </w:r>
          </w:p>
        </w:tc>
      </w:tr>
      <w:tr w:rsidR="00A46063" w:rsidRPr="005672E5" w:rsidTr="003D0C2E">
        <w:trPr>
          <w:gridAfter w:val="1"/>
          <w:wAfter w:w="72" w:type="dxa"/>
          <w:cantSplit/>
        </w:trPr>
        <w:tc>
          <w:tcPr>
            <w:tcW w:w="5142" w:type="dxa"/>
            <w:gridSpan w:val="2"/>
          </w:tcPr>
          <w:p w:rsidR="00A46063" w:rsidRDefault="008F11E2" w:rsidP="008F2E53">
            <w:pPr>
              <w:tabs>
                <w:tab w:val="left" w:pos="426"/>
              </w:tabs>
              <w:ind w:left="426" w:hanging="606"/>
              <w:jc w:val="both"/>
              <w:rPr>
                <w:rFonts w:ascii="Arial" w:hAnsi="Arial" w:cs="Arial"/>
                <w:sz w:val="18"/>
                <w:szCs w:val="18"/>
                <w:lang w:val="id-ID"/>
              </w:rPr>
            </w:pPr>
            <w:r>
              <w:rPr>
                <w:rFonts w:ascii="Arial" w:hAnsi="Arial" w:cs="Arial"/>
                <w:sz w:val="18"/>
                <w:szCs w:val="18"/>
                <w:lang w:val="id-ID"/>
              </w:rPr>
              <w:t>5.</w:t>
            </w:r>
            <w:r>
              <w:rPr>
                <w:rFonts w:ascii="Arial" w:hAnsi="Arial" w:cs="Arial"/>
                <w:sz w:val="18"/>
                <w:szCs w:val="18"/>
                <w:lang w:val="en-AU"/>
              </w:rPr>
              <w:t>8</w:t>
            </w:r>
            <w:r w:rsidR="00A46063">
              <w:rPr>
                <w:rFonts w:ascii="Arial" w:hAnsi="Arial" w:cs="Arial"/>
                <w:sz w:val="18"/>
                <w:szCs w:val="18"/>
                <w:lang w:val="id-ID"/>
              </w:rPr>
              <w:tab/>
              <w:t>Sebagai jaminan atas pelaksanaan pekerjaan oleh KONTRAKTOR, maka PERUSAHAAN berhak untuk menahan setiap pembayaran atas tagihan yang dapat dibayarkan kepada KONTRAKTOR sebesar 5% (lima persen) dari total tagihan yang dapat dibayarkan kepada KONTRAKTOR</w:t>
            </w:r>
            <w:r w:rsidR="00CC578F">
              <w:rPr>
                <w:rFonts w:ascii="Arial" w:hAnsi="Arial" w:cs="Arial"/>
                <w:sz w:val="18"/>
                <w:szCs w:val="18"/>
                <w:lang w:val="id-ID"/>
              </w:rPr>
              <w:t xml:space="preserve"> sampai dengan PERUSAHAAN menyatakan secara tertulis bahwa pekerjaan telah selesai dilaksanakan secara memuaskan oleh KONTRAKTOR</w:t>
            </w:r>
            <w:r w:rsidR="00A46063">
              <w:rPr>
                <w:rFonts w:ascii="Arial" w:hAnsi="Arial" w:cs="Arial"/>
                <w:sz w:val="18"/>
                <w:szCs w:val="18"/>
                <w:lang w:val="id-ID"/>
              </w:rPr>
              <w:t xml:space="preserve">. </w:t>
            </w:r>
          </w:p>
          <w:p w:rsidR="00A46063" w:rsidRPr="00A46063" w:rsidRDefault="00A46063" w:rsidP="008F2E53">
            <w:pPr>
              <w:tabs>
                <w:tab w:val="left" w:pos="426"/>
              </w:tabs>
              <w:ind w:left="426" w:hanging="606"/>
              <w:jc w:val="both"/>
              <w:rPr>
                <w:rFonts w:ascii="Arial" w:hAnsi="Arial" w:cs="Arial"/>
                <w:sz w:val="18"/>
                <w:szCs w:val="18"/>
                <w:lang w:val="id-ID"/>
              </w:rPr>
            </w:pPr>
          </w:p>
        </w:tc>
        <w:tc>
          <w:tcPr>
            <w:tcW w:w="380" w:type="dxa"/>
          </w:tcPr>
          <w:p w:rsidR="00A46063" w:rsidRPr="005672E5" w:rsidRDefault="00A46063" w:rsidP="003B19C2">
            <w:pPr>
              <w:tabs>
                <w:tab w:val="left" w:pos="180"/>
              </w:tabs>
              <w:ind w:left="180" w:hanging="360"/>
              <w:jc w:val="both"/>
              <w:rPr>
                <w:rFonts w:ascii="Arial" w:hAnsi="Arial" w:cs="Arial"/>
                <w:sz w:val="18"/>
                <w:szCs w:val="18"/>
              </w:rPr>
            </w:pPr>
          </w:p>
        </w:tc>
        <w:tc>
          <w:tcPr>
            <w:tcW w:w="4581" w:type="dxa"/>
          </w:tcPr>
          <w:p w:rsidR="00A46063" w:rsidRPr="00A46063" w:rsidRDefault="008F11E2" w:rsidP="00EE08E2">
            <w:pPr>
              <w:tabs>
                <w:tab w:val="left" w:pos="290"/>
                <w:tab w:val="left" w:pos="1800"/>
                <w:tab w:val="left" w:pos="2160"/>
                <w:tab w:val="left" w:pos="3060"/>
                <w:tab w:val="left" w:pos="4500"/>
                <w:tab w:val="left" w:pos="4950"/>
              </w:tabs>
              <w:ind w:left="290" w:hanging="470"/>
              <w:jc w:val="both"/>
              <w:rPr>
                <w:rFonts w:ascii="Arial" w:hAnsi="Arial" w:cs="Arial"/>
                <w:color w:val="000000"/>
                <w:sz w:val="18"/>
                <w:szCs w:val="18"/>
                <w:lang w:val="id-ID"/>
              </w:rPr>
            </w:pPr>
            <w:r>
              <w:rPr>
                <w:rFonts w:ascii="Arial" w:hAnsi="Arial" w:cs="Arial"/>
                <w:color w:val="000000"/>
                <w:sz w:val="18"/>
                <w:szCs w:val="18"/>
                <w:lang w:val="id-ID"/>
              </w:rPr>
              <w:t>5.</w:t>
            </w:r>
            <w:r>
              <w:rPr>
                <w:rFonts w:ascii="Arial" w:hAnsi="Arial" w:cs="Arial"/>
                <w:color w:val="000000"/>
                <w:sz w:val="18"/>
                <w:szCs w:val="18"/>
                <w:lang w:val="en-AU"/>
              </w:rPr>
              <w:t>8</w:t>
            </w:r>
            <w:r w:rsidR="00A46063">
              <w:rPr>
                <w:rFonts w:ascii="Arial" w:hAnsi="Arial" w:cs="Arial"/>
                <w:color w:val="000000"/>
                <w:sz w:val="18"/>
                <w:szCs w:val="18"/>
                <w:lang w:val="id-ID"/>
              </w:rPr>
              <w:tab/>
              <w:t>As a performance guarante to the performance of work by CONTRACTOR, the COMPANY shall be entitled to withhold the payment of invoice due and payable to CONTRACTOR in the amount of five percent (5%) from the total invoice due and payable to CONTRACTOR</w:t>
            </w:r>
            <w:r w:rsidR="00CC578F">
              <w:rPr>
                <w:rFonts w:ascii="Arial" w:hAnsi="Arial" w:cs="Arial"/>
                <w:color w:val="000000"/>
                <w:sz w:val="18"/>
                <w:szCs w:val="18"/>
                <w:lang w:val="id-ID"/>
              </w:rPr>
              <w:t xml:space="preserve"> until the COMPANY has provided a written statement that the work has been satisfactorily performed by CONTRACTOR</w:t>
            </w:r>
            <w:r w:rsidR="00A46063">
              <w:rPr>
                <w:rFonts w:ascii="Arial" w:hAnsi="Arial" w:cs="Arial"/>
                <w:color w:val="000000"/>
                <w:sz w:val="18"/>
                <w:szCs w:val="18"/>
                <w:lang w:val="id-ID"/>
              </w:rPr>
              <w:t xml:space="preserve">. </w:t>
            </w:r>
          </w:p>
        </w:tc>
      </w:tr>
      <w:tr w:rsidR="00AE2A04" w:rsidRPr="005672E5" w:rsidTr="003D0C2E">
        <w:trPr>
          <w:gridAfter w:val="1"/>
          <w:wAfter w:w="72" w:type="dxa"/>
          <w:cantSplit/>
        </w:trPr>
        <w:tc>
          <w:tcPr>
            <w:tcW w:w="5142" w:type="dxa"/>
            <w:gridSpan w:val="2"/>
          </w:tcPr>
          <w:p w:rsidR="00AE2A04" w:rsidRPr="005672E5" w:rsidRDefault="00AE2A04" w:rsidP="008F2E53">
            <w:pPr>
              <w:tabs>
                <w:tab w:val="left" w:pos="426"/>
              </w:tabs>
              <w:ind w:left="426" w:hanging="606"/>
              <w:jc w:val="both"/>
              <w:rPr>
                <w:rFonts w:ascii="Arial" w:hAnsi="Arial" w:cs="Arial"/>
                <w:sz w:val="18"/>
                <w:szCs w:val="18"/>
              </w:rPr>
            </w:pPr>
            <w:r w:rsidRPr="005672E5">
              <w:rPr>
                <w:rFonts w:ascii="Arial" w:hAnsi="Arial" w:cs="Arial"/>
                <w:sz w:val="18"/>
                <w:szCs w:val="18"/>
              </w:rPr>
              <w:lastRenderedPageBreak/>
              <w:t>5.</w:t>
            </w:r>
            <w:r w:rsidR="008F11E2">
              <w:rPr>
                <w:rFonts w:ascii="Arial" w:hAnsi="Arial" w:cs="Arial"/>
                <w:sz w:val="18"/>
                <w:szCs w:val="18"/>
                <w:lang w:val="en-AU"/>
              </w:rPr>
              <w:t>9</w:t>
            </w:r>
            <w:r w:rsidRPr="005672E5">
              <w:rPr>
                <w:rFonts w:ascii="Arial" w:hAnsi="Arial" w:cs="Arial"/>
                <w:sz w:val="18"/>
                <w:szCs w:val="18"/>
              </w:rPr>
              <w:t xml:space="preserve"> </w:t>
            </w:r>
            <w:r>
              <w:rPr>
                <w:rFonts w:ascii="Arial" w:hAnsi="Arial" w:cs="Arial"/>
                <w:sz w:val="18"/>
                <w:szCs w:val="18"/>
              </w:rPr>
              <w:tab/>
            </w:r>
            <w:r w:rsidRPr="005672E5">
              <w:rPr>
                <w:rFonts w:ascii="Arial" w:hAnsi="Arial" w:cs="Arial"/>
                <w:sz w:val="18"/>
                <w:szCs w:val="18"/>
              </w:rPr>
              <w:t xml:space="preserve">Jika KONTRAKTOR tidak menyerahkan tagihan terakhir atas barang dan jasa yang diserahkannya kepada </w:t>
            </w:r>
            <w:r>
              <w:rPr>
                <w:rFonts w:ascii="Arial" w:hAnsi="Arial" w:cs="Arial"/>
                <w:sz w:val="18"/>
                <w:szCs w:val="18"/>
              </w:rPr>
              <w:t>PERUSAHAAN</w:t>
            </w:r>
            <w:r w:rsidRPr="005672E5">
              <w:rPr>
                <w:rFonts w:ascii="Arial" w:hAnsi="Arial" w:cs="Arial"/>
                <w:sz w:val="18"/>
                <w:szCs w:val="18"/>
              </w:rPr>
              <w:t xml:space="preserve"> dalam waktu 6 (enam) bulan setelah berakhirnya Kontrak dan/atau perpanjangannya tersebut, maka </w:t>
            </w:r>
            <w:r>
              <w:rPr>
                <w:rFonts w:ascii="Arial" w:hAnsi="Arial" w:cs="Arial"/>
                <w:sz w:val="18"/>
                <w:szCs w:val="18"/>
              </w:rPr>
              <w:t>PERUSAHAAN</w:t>
            </w:r>
            <w:r w:rsidRPr="005672E5">
              <w:rPr>
                <w:rFonts w:ascii="Arial" w:hAnsi="Arial" w:cs="Arial"/>
                <w:sz w:val="18"/>
                <w:szCs w:val="18"/>
              </w:rPr>
              <w:t xml:space="preserve"> bebas dan tidak bertanggung jawab atas suatu tagihan apapun dari KONTRAKTOR sehubungan dengan barang dan jasa yang diserahkannya kepada </w:t>
            </w:r>
            <w:r>
              <w:rPr>
                <w:rFonts w:ascii="Arial" w:hAnsi="Arial" w:cs="Arial"/>
                <w:sz w:val="18"/>
                <w:szCs w:val="18"/>
              </w:rPr>
              <w:t>PERUSAHAAN</w:t>
            </w:r>
            <w:r w:rsidRPr="005672E5">
              <w:rPr>
                <w:rFonts w:ascii="Arial" w:hAnsi="Arial" w:cs="Arial"/>
                <w:sz w:val="18"/>
                <w:szCs w:val="18"/>
              </w:rPr>
              <w:t>.</w:t>
            </w:r>
          </w:p>
          <w:p w:rsidR="00AE2A04" w:rsidRPr="005672E5" w:rsidRDefault="00AE2A04" w:rsidP="003B19C2">
            <w:pPr>
              <w:tabs>
                <w:tab w:val="left" w:pos="180"/>
                <w:tab w:val="num" w:pos="570"/>
              </w:tabs>
              <w:ind w:left="180" w:hanging="360"/>
              <w:jc w:val="both"/>
              <w:rPr>
                <w:rFonts w:ascii="Arial" w:hAnsi="Arial" w:cs="Arial"/>
                <w:sz w:val="18"/>
                <w:szCs w:val="18"/>
              </w:rPr>
            </w:pPr>
          </w:p>
        </w:tc>
        <w:tc>
          <w:tcPr>
            <w:tcW w:w="380" w:type="dxa"/>
          </w:tcPr>
          <w:p w:rsidR="00AE2A04" w:rsidRPr="005672E5" w:rsidRDefault="00AE2A04" w:rsidP="003B19C2">
            <w:pPr>
              <w:tabs>
                <w:tab w:val="left" w:pos="180"/>
              </w:tabs>
              <w:ind w:left="180" w:hanging="360"/>
              <w:jc w:val="both"/>
              <w:rPr>
                <w:rFonts w:ascii="Arial" w:hAnsi="Arial" w:cs="Arial"/>
                <w:sz w:val="18"/>
                <w:szCs w:val="18"/>
              </w:rPr>
            </w:pPr>
          </w:p>
        </w:tc>
        <w:tc>
          <w:tcPr>
            <w:tcW w:w="4581" w:type="dxa"/>
          </w:tcPr>
          <w:p w:rsidR="00AE2A04" w:rsidRPr="005672E5" w:rsidRDefault="00AE2A04" w:rsidP="00EE08E2">
            <w:pPr>
              <w:tabs>
                <w:tab w:val="left" w:pos="250"/>
                <w:tab w:val="left" w:pos="290"/>
                <w:tab w:val="left" w:pos="1800"/>
                <w:tab w:val="left" w:pos="2160"/>
                <w:tab w:val="left" w:pos="3060"/>
                <w:tab w:val="left" w:pos="4500"/>
                <w:tab w:val="left" w:pos="4950"/>
              </w:tabs>
              <w:ind w:left="290" w:hanging="470"/>
              <w:jc w:val="both"/>
              <w:rPr>
                <w:rFonts w:ascii="Arial" w:hAnsi="Arial" w:cs="Arial"/>
                <w:color w:val="000000"/>
                <w:sz w:val="18"/>
                <w:szCs w:val="18"/>
              </w:rPr>
            </w:pPr>
            <w:r w:rsidRPr="005672E5">
              <w:rPr>
                <w:rFonts w:ascii="Arial" w:hAnsi="Arial" w:cs="Arial"/>
                <w:color w:val="000000"/>
                <w:sz w:val="18"/>
                <w:szCs w:val="18"/>
              </w:rPr>
              <w:t>5.</w:t>
            </w:r>
            <w:r w:rsidR="008F11E2">
              <w:rPr>
                <w:rFonts w:ascii="Arial" w:hAnsi="Arial" w:cs="Arial"/>
                <w:color w:val="000000"/>
                <w:sz w:val="18"/>
                <w:szCs w:val="18"/>
                <w:lang w:val="en-AU"/>
              </w:rPr>
              <w:t>9</w:t>
            </w:r>
            <w:r w:rsidRPr="005672E5">
              <w:rPr>
                <w:rFonts w:ascii="Arial" w:hAnsi="Arial" w:cs="Arial"/>
                <w:color w:val="000000"/>
                <w:sz w:val="18"/>
                <w:szCs w:val="18"/>
              </w:rPr>
              <w:t xml:space="preserve">  </w:t>
            </w:r>
            <w:r>
              <w:rPr>
                <w:rFonts w:ascii="Arial" w:hAnsi="Arial" w:cs="Arial"/>
                <w:color w:val="000000"/>
                <w:sz w:val="18"/>
                <w:szCs w:val="18"/>
              </w:rPr>
              <w:tab/>
            </w:r>
            <w:r w:rsidRPr="005672E5">
              <w:rPr>
                <w:rFonts w:ascii="Arial" w:hAnsi="Arial" w:cs="Arial"/>
                <w:color w:val="000000"/>
                <w:sz w:val="18"/>
                <w:szCs w:val="18"/>
              </w:rPr>
              <w:t>In  the  even</w:t>
            </w:r>
            <w:r>
              <w:rPr>
                <w:rFonts w:ascii="Arial" w:hAnsi="Arial" w:cs="Arial"/>
                <w:color w:val="000000"/>
                <w:sz w:val="18"/>
                <w:szCs w:val="18"/>
              </w:rPr>
              <w:t>t</w:t>
            </w:r>
            <w:r w:rsidRPr="005672E5">
              <w:rPr>
                <w:rFonts w:ascii="Arial" w:hAnsi="Arial" w:cs="Arial"/>
                <w:color w:val="000000"/>
                <w:sz w:val="18"/>
                <w:szCs w:val="18"/>
              </w:rPr>
              <w:t xml:space="preserve"> CONTRACTOR does  not submit its last invoice for goods and services provided to </w:t>
            </w:r>
            <w:r>
              <w:rPr>
                <w:rFonts w:ascii="Arial" w:hAnsi="Arial" w:cs="Arial"/>
                <w:color w:val="000000"/>
                <w:sz w:val="18"/>
                <w:szCs w:val="18"/>
              </w:rPr>
              <w:t>COMPANY</w:t>
            </w:r>
            <w:r w:rsidRPr="005672E5">
              <w:rPr>
                <w:rFonts w:ascii="Arial" w:hAnsi="Arial" w:cs="Arial"/>
                <w:color w:val="000000"/>
                <w:sz w:val="18"/>
                <w:szCs w:val="18"/>
              </w:rPr>
              <w:t xml:space="preserve"> six (6) months after the Contract expiration date and/or its extension, then </w:t>
            </w:r>
            <w:r>
              <w:rPr>
                <w:rFonts w:ascii="Arial" w:hAnsi="Arial" w:cs="Arial"/>
                <w:color w:val="000000"/>
                <w:sz w:val="18"/>
                <w:szCs w:val="18"/>
              </w:rPr>
              <w:t>COMPANY</w:t>
            </w:r>
            <w:r w:rsidRPr="005672E5">
              <w:rPr>
                <w:rFonts w:ascii="Arial" w:hAnsi="Arial" w:cs="Arial"/>
                <w:color w:val="000000"/>
                <w:sz w:val="18"/>
                <w:szCs w:val="18"/>
              </w:rPr>
              <w:t xml:space="preserve"> is free and shall not be responsible for any invoice made for CONTRACTOR’s provided goods and services to </w:t>
            </w:r>
            <w:r>
              <w:rPr>
                <w:rFonts w:ascii="Arial" w:hAnsi="Arial" w:cs="Arial"/>
                <w:color w:val="000000"/>
                <w:sz w:val="18"/>
                <w:szCs w:val="18"/>
              </w:rPr>
              <w:t>COMPANY</w:t>
            </w:r>
            <w:r w:rsidRPr="005672E5">
              <w:rPr>
                <w:rFonts w:ascii="Arial" w:hAnsi="Arial" w:cs="Arial"/>
                <w:color w:val="000000"/>
                <w:sz w:val="18"/>
                <w:szCs w:val="18"/>
              </w:rPr>
              <w:t>.</w:t>
            </w:r>
          </w:p>
        </w:tc>
      </w:tr>
      <w:tr w:rsidR="00AE2A04" w:rsidRPr="005672E5" w:rsidTr="003D0C2E">
        <w:trPr>
          <w:gridAfter w:val="1"/>
          <w:wAfter w:w="72" w:type="dxa"/>
          <w:cantSplit/>
          <w:trHeight w:val="990"/>
        </w:trPr>
        <w:tc>
          <w:tcPr>
            <w:tcW w:w="5142" w:type="dxa"/>
            <w:gridSpan w:val="2"/>
          </w:tcPr>
          <w:p w:rsidR="00AE2A04" w:rsidRPr="005672E5" w:rsidRDefault="00AE2A04" w:rsidP="008F2E53">
            <w:pPr>
              <w:tabs>
                <w:tab w:val="left" w:pos="426"/>
                <w:tab w:val="num" w:pos="570"/>
              </w:tabs>
              <w:ind w:left="426" w:hanging="606"/>
              <w:jc w:val="both"/>
              <w:rPr>
                <w:rFonts w:ascii="Arial" w:hAnsi="Arial" w:cs="Arial"/>
                <w:sz w:val="18"/>
                <w:szCs w:val="18"/>
              </w:rPr>
            </w:pPr>
            <w:r w:rsidRPr="005672E5">
              <w:rPr>
                <w:rFonts w:ascii="Arial" w:hAnsi="Arial" w:cs="Arial"/>
                <w:sz w:val="18"/>
                <w:szCs w:val="18"/>
              </w:rPr>
              <w:t>5.</w:t>
            </w:r>
            <w:r w:rsidR="008F11E2">
              <w:rPr>
                <w:rFonts w:ascii="Arial" w:hAnsi="Arial" w:cs="Arial"/>
                <w:sz w:val="18"/>
                <w:szCs w:val="18"/>
              </w:rPr>
              <w:t>10</w:t>
            </w:r>
            <w:r w:rsidRPr="005672E5">
              <w:rPr>
                <w:rFonts w:ascii="Arial" w:hAnsi="Arial" w:cs="Arial"/>
                <w:sz w:val="18"/>
                <w:szCs w:val="18"/>
              </w:rPr>
              <w:t xml:space="preserve"> </w:t>
            </w:r>
            <w:r w:rsidR="002560D3">
              <w:rPr>
                <w:rFonts w:ascii="Arial" w:hAnsi="Arial" w:cs="Arial"/>
                <w:sz w:val="18"/>
                <w:szCs w:val="18"/>
                <w:lang w:val="id-ID"/>
              </w:rPr>
              <w:tab/>
            </w:r>
            <w:r>
              <w:rPr>
                <w:rFonts w:ascii="Arial" w:hAnsi="Arial" w:cs="Arial"/>
                <w:sz w:val="18"/>
                <w:szCs w:val="18"/>
              </w:rPr>
              <w:t xml:space="preserve">Jika </w:t>
            </w:r>
            <w:r w:rsidRPr="005672E5">
              <w:rPr>
                <w:rFonts w:ascii="Arial" w:hAnsi="Arial" w:cs="Arial"/>
                <w:sz w:val="18"/>
                <w:szCs w:val="18"/>
              </w:rPr>
              <w:t>KONTRAKTOR menyerahka</w:t>
            </w:r>
            <w:r>
              <w:rPr>
                <w:rFonts w:ascii="Arial" w:hAnsi="Arial" w:cs="Arial"/>
                <w:sz w:val="18"/>
                <w:szCs w:val="18"/>
              </w:rPr>
              <w:t xml:space="preserve">n tagihan setelah jangka waktu </w:t>
            </w:r>
            <w:r w:rsidRPr="005672E5">
              <w:rPr>
                <w:rFonts w:ascii="Arial" w:hAnsi="Arial" w:cs="Arial"/>
                <w:sz w:val="18"/>
                <w:szCs w:val="18"/>
              </w:rPr>
              <w:t xml:space="preserve">yang telah ditetapkan di atas, maka </w:t>
            </w:r>
            <w:r>
              <w:rPr>
                <w:rFonts w:ascii="Arial" w:hAnsi="Arial" w:cs="Arial"/>
                <w:sz w:val="18"/>
                <w:szCs w:val="18"/>
              </w:rPr>
              <w:t>PERUSAHAAN</w:t>
            </w:r>
            <w:r w:rsidRPr="005672E5">
              <w:rPr>
                <w:rFonts w:ascii="Arial" w:hAnsi="Arial" w:cs="Arial"/>
                <w:sz w:val="18"/>
                <w:szCs w:val="18"/>
              </w:rPr>
              <w:t xml:space="preserve"> berhak menolak melakukan pembayaran.</w:t>
            </w:r>
          </w:p>
        </w:tc>
        <w:tc>
          <w:tcPr>
            <w:tcW w:w="380" w:type="dxa"/>
          </w:tcPr>
          <w:p w:rsidR="00AE2A04" w:rsidRPr="005672E5" w:rsidRDefault="00AE2A04" w:rsidP="003B19C2">
            <w:pPr>
              <w:tabs>
                <w:tab w:val="left" w:pos="180"/>
              </w:tabs>
              <w:ind w:left="180" w:hanging="360"/>
              <w:jc w:val="both"/>
              <w:rPr>
                <w:rFonts w:ascii="Arial" w:hAnsi="Arial" w:cs="Arial"/>
                <w:sz w:val="18"/>
                <w:szCs w:val="18"/>
              </w:rPr>
            </w:pPr>
          </w:p>
        </w:tc>
        <w:tc>
          <w:tcPr>
            <w:tcW w:w="4581" w:type="dxa"/>
          </w:tcPr>
          <w:p w:rsidR="00AE2A04" w:rsidRPr="005672E5" w:rsidRDefault="00AE2A04" w:rsidP="00EE08E2">
            <w:pPr>
              <w:tabs>
                <w:tab w:val="left" w:pos="250"/>
                <w:tab w:val="left" w:pos="290"/>
              </w:tabs>
              <w:ind w:left="290" w:hanging="470"/>
              <w:jc w:val="both"/>
              <w:rPr>
                <w:rFonts w:ascii="Arial" w:hAnsi="Arial" w:cs="Arial"/>
                <w:sz w:val="18"/>
                <w:szCs w:val="18"/>
              </w:rPr>
            </w:pPr>
            <w:r>
              <w:rPr>
                <w:rFonts w:ascii="Arial" w:hAnsi="Arial" w:cs="Arial"/>
                <w:sz w:val="18"/>
                <w:szCs w:val="18"/>
              </w:rPr>
              <w:t>5.</w:t>
            </w:r>
            <w:r w:rsidR="008F11E2">
              <w:rPr>
                <w:rFonts w:ascii="Arial" w:hAnsi="Arial" w:cs="Arial"/>
                <w:sz w:val="18"/>
                <w:szCs w:val="18"/>
                <w:lang w:val="en-AU"/>
              </w:rPr>
              <w:t>10</w:t>
            </w:r>
            <w:r>
              <w:rPr>
                <w:rFonts w:ascii="Arial" w:hAnsi="Arial" w:cs="Arial"/>
                <w:sz w:val="18"/>
                <w:szCs w:val="18"/>
              </w:rPr>
              <w:t xml:space="preserve"> </w:t>
            </w:r>
            <w:r>
              <w:rPr>
                <w:rFonts w:ascii="Arial" w:hAnsi="Arial" w:cs="Arial"/>
                <w:sz w:val="18"/>
                <w:szCs w:val="18"/>
              </w:rPr>
              <w:tab/>
            </w:r>
            <w:r w:rsidRPr="005672E5">
              <w:rPr>
                <w:rFonts w:ascii="Arial" w:hAnsi="Arial" w:cs="Arial"/>
                <w:sz w:val="18"/>
                <w:szCs w:val="18"/>
              </w:rPr>
              <w:t>In the even</w:t>
            </w:r>
            <w:r>
              <w:rPr>
                <w:rFonts w:ascii="Arial" w:hAnsi="Arial" w:cs="Arial"/>
                <w:sz w:val="18"/>
                <w:szCs w:val="18"/>
              </w:rPr>
              <w:t>t</w:t>
            </w:r>
            <w:r w:rsidRPr="005672E5">
              <w:rPr>
                <w:rFonts w:ascii="Arial" w:hAnsi="Arial" w:cs="Arial"/>
                <w:sz w:val="18"/>
                <w:szCs w:val="18"/>
              </w:rPr>
              <w:t xml:space="preserve"> CONTRACTOR submit the invoice/s after period mentioned above, </w:t>
            </w:r>
            <w:r>
              <w:rPr>
                <w:rFonts w:ascii="Arial" w:hAnsi="Arial" w:cs="Arial"/>
                <w:sz w:val="18"/>
                <w:szCs w:val="18"/>
              </w:rPr>
              <w:t>COMPANY</w:t>
            </w:r>
            <w:r w:rsidRPr="005672E5">
              <w:rPr>
                <w:rFonts w:ascii="Arial" w:hAnsi="Arial" w:cs="Arial"/>
                <w:sz w:val="18"/>
                <w:szCs w:val="18"/>
              </w:rPr>
              <w:t xml:space="preserve"> shall have the right to refuse to make payments. </w:t>
            </w:r>
          </w:p>
        </w:tc>
      </w:tr>
      <w:tr w:rsidR="00AE2A04" w:rsidRPr="005672E5" w:rsidTr="003D0C2E">
        <w:trPr>
          <w:gridAfter w:val="1"/>
          <w:wAfter w:w="72" w:type="dxa"/>
          <w:cantSplit/>
        </w:trPr>
        <w:tc>
          <w:tcPr>
            <w:tcW w:w="5142" w:type="dxa"/>
            <w:gridSpan w:val="2"/>
          </w:tcPr>
          <w:p w:rsidR="00AE2A04" w:rsidRPr="005672E5" w:rsidRDefault="00AE2A04" w:rsidP="00A14D76">
            <w:pPr>
              <w:tabs>
                <w:tab w:val="left" w:pos="180"/>
                <w:tab w:val="left" w:pos="6120"/>
                <w:tab w:val="left" w:pos="10620"/>
              </w:tabs>
              <w:ind w:left="187" w:hanging="360"/>
              <w:jc w:val="both"/>
              <w:rPr>
                <w:rFonts w:ascii="Arial" w:hAnsi="Arial" w:cs="Arial"/>
                <w:sz w:val="18"/>
                <w:szCs w:val="18"/>
              </w:rPr>
            </w:pPr>
          </w:p>
        </w:tc>
        <w:tc>
          <w:tcPr>
            <w:tcW w:w="380" w:type="dxa"/>
          </w:tcPr>
          <w:p w:rsidR="00AE2A04" w:rsidRPr="005672E5" w:rsidRDefault="00AE2A04" w:rsidP="003B19C2">
            <w:pPr>
              <w:tabs>
                <w:tab w:val="left" w:pos="270"/>
                <w:tab w:val="left" w:pos="1080"/>
                <w:tab w:val="left" w:pos="1800"/>
                <w:tab w:val="left" w:pos="2340"/>
                <w:tab w:val="left" w:pos="6120"/>
                <w:tab w:val="left" w:pos="10620"/>
              </w:tabs>
              <w:ind w:left="187" w:hanging="270"/>
              <w:jc w:val="both"/>
              <w:rPr>
                <w:rFonts w:ascii="Arial" w:hAnsi="Arial" w:cs="Arial"/>
                <w:sz w:val="18"/>
                <w:szCs w:val="18"/>
              </w:rPr>
            </w:pPr>
          </w:p>
        </w:tc>
        <w:tc>
          <w:tcPr>
            <w:tcW w:w="4581" w:type="dxa"/>
          </w:tcPr>
          <w:p w:rsidR="00AE2A04" w:rsidRPr="005672E5" w:rsidRDefault="00AE2A04" w:rsidP="00A14D76">
            <w:pPr>
              <w:tabs>
                <w:tab w:val="left" w:pos="160"/>
                <w:tab w:val="left" w:pos="1080"/>
                <w:tab w:val="left" w:pos="1800"/>
                <w:tab w:val="left" w:pos="2340"/>
                <w:tab w:val="left" w:pos="6120"/>
                <w:tab w:val="left" w:pos="10620"/>
              </w:tabs>
              <w:ind w:left="187" w:hanging="38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D6DBF" w:rsidRDefault="00AE2A04" w:rsidP="003B19C2">
            <w:pPr>
              <w:tabs>
                <w:tab w:val="left" w:pos="540"/>
                <w:tab w:val="left" w:pos="1080"/>
                <w:tab w:val="left" w:pos="1800"/>
                <w:tab w:val="left" w:pos="2340"/>
                <w:tab w:val="left" w:pos="6120"/>
                <w:tab w:val="left" w:pos="10620"/>
              </w:tabs>
              <w:jc w:val="center"/>
              <w:rPr>
                <w:rFonts w:ascii="Arial" w:hAnsi="Arial" w:cs="Arial"/>
                <w:b/>
                <w:sz w:val="18"/>
                <w:szCs w:val="18"/>
                <w:u w:val="single"/>
                <w:lang w:val="id-ID"/>
              </w:rPr>
            </w:pPr>
            <w:r w:rsidRPr="005672E5">
              <w:rPr>
                <w:rFonts w:ascii="Arial" w:hAnsi="Arial" w:cs="Arial"/>
                <w:b/>
                <w:sz w:val="18"/>
                <w:szCs w:val="18"/>
                <w:u w:val="single"/>
              </w:rPr>
              <w:t xml:space="preserve">PASAL </w:t>
            </w:r>
            <w:r w:rsidR="005D6DBF">
              <w:rPr>
                <w:rFonts w:ascii="Arial" w:hAnsi="Arial" w:cs="Arial"/>
                <w:b/>
                <w:sz w:val="18"/>
                <w:szCs w:val="18"/>
                <w:u w:val="single"/>
                <w:lang w:val="id-ID"/>
              </w:rPr>
              <w:t>6</w:t>
            </w:r>
          </w:p>
          <w:p w:rsidR="00AE2A04" w:rsidRPr="005672E5" w:rsidRDefault="00AE2A04" w:rsidP="003B19C2">
            <w:pPr>
              <w:tabs>
                <w:tab w:val="left" w:pos="540"/>
                <w:tab w:val="left" w:pos="1080"/>
                <w:tab w:val="left" w:pos="1800"/>
                <w:tab w:val="left" w:pos="2340"/>
                <w:tab w:val="left" w:pos="6120"/>
                <w:tab w:val="left" w:pos="10620"/>
              </w:tabs>
              <w:jc w:val="center"/>
              <w:rPr>
                <w:rFonts w:ascii="Arial" w:hAnsi="Arial" w:cs="Arial"/>
                <w:b/>
                <w:sz w:val="18"/>
                <w:szCs w:val="18"/>
                <w:u w:val="single"/>
              </w:rPr>
            </w:pPr>
            <w:r w:rsidRPr="005672E5">
              <w:rPr>
                <w:rFonts w:ascii="Arial" w:hAnsi="Arial" w:cs="Arial"/>
                <w:b/>
                <w:sz w:val="18"/>
                <w:szCs w:val="18"/>
                <w:u w:val="single"/>
              </w:rPr>
              <w:t>MUTU PEKERJAAN / JAMINAN</w:t>
            </w:r>
          </w:p>
          <w:p w:rsidR="00AE2A04" w:rsidRPr="005672E5" w:rsidRDefault="00AE2A04" w:rsidP="003B19C2">
            <w:pPr>
              <w:tabs>
                <w:tab w:val="left" w:pos="540"/>
                <w:tab w:val="left" w:pos="1080"/>
                <w:tab w:val="left" w:pos="1800"/>
                <w:tab w:val="left" w:pos="2340"/>
                <w:tab w:val="left" w:pos="6120"/>
                <w:tab w:val="left" w:pos="10620"/>
              </w:tabs>
              <w:jc w:val="both"/>
              <w:rPr>
                <w:rFonts w:ascii="Arial" w:hAnsi="Arial" w:cs="Arial"/>
                <w:sz w:val="18"/>
                <w:szCs w:val="18"/>
              </w:rPr>
            </w:pPr>
          </w:p>
          <w:p w:rsidR="00AE2A04" w:rsidRPr="005672E5" w:rsidRDefault="00AE2A04" w:rsidP="003B19C2">
            <w:pPr>
              <w:tabs>
                <w:tab w:val="left" w:pos="540"/>
                <w:tab w:val="left" w:pos="1080"/>
                <w:tab w:val="left" w:pos="1800"/>
                <w:tab w:val="left" w:pos="2340"/>
                <w:tab w:val="left" w:pos="6120"/>
                <w:tab w:val="left" w:pos="10620"/>
              </w:tabs>
              <w:jc w:val="both"/>
              <w:rPr>
                <w:rFonts w:ascii="Arial" w:hAnsi="Arial" w:cs="Arial"/>
                <w:sz w:val="18"/>
                <w:szCs w:val="18"/>
              </w:rPr>
            </w:pPr>
            <w:r w:rsidRPr="005672E5">
              <w:rPr>
                <w:rFonts w:ascii="Arial" w:hAnsi="Arial" w:cs="Arial"/>
                <w:sz w:val="18"/>
                <w:szCs w:val="18"/>
              </w:rPr>
              <w:t>KONTRAK</w:t>
            </w:r>
            <w:r>
              <w:rPr>
                <w:rFonts w:ascii="Arial" w:hAnsi="Arial" w:cs="Arial"/>
                <w:sz w:val="18"/>
                <w:szCs w:val="18"/>
              </w:rPr>
              <w:t>TOR akan melaksanakan pekerjaan</w:t>
            </w:r>
            <w:r w:rsidRPr="005672E5">
              <w:rPr>
                <w:rFonts w:ascii="Arial" w:hAnsi="Arial" w:cs="Arial"/>
                <w:sz w:val="18"/>
                <w:szCs w:val="18"/>
              </w:rPr>
              <w:t xml:space="preserve">/jasa sesuai dengan gambar, desain dan spesifikasi yang diajukan </w:t>
            </w:r>
            <w:r>
              <w:rPr>
                <w:rFonts w:ascii="Arial" w:hAnsi="Arial" w:cs="Arial"/>
                <w:sz w:val="18"/>
                <w:szCs w:val="18"/>
              </w:rPr>
              <w:t>PERUSAHAAN</w:t>
            </w:r>
            <w:r w:rsidRPr="005672E5">
              <w:rPr>
                <w:rFonts w:ascii="Arial" w:hAnsi="Arial" w:cs="Arial"/>
                <w:sz w:val="18"/>
                <w:szCs w:val="18"/>
              </w:rPr>
              <w:t xml:space="preserve">, dan KONTRAKTOR akan melaksanakan pengendalian, manajemen dan pengaturan pekerjaan/jasa dan melaksanakan pekerjaan /jasa dengan kesungguhan sesuai dengan standar dan tata cara kerja yang lazim dan </w:t>
            </w:r>
            <w:smartTag w:uri="urn:schemas-microsoft-com:office:smarttags" w:element="place">
              <w:smartTag w:uri="urn:schemas-microsoft-com:office:smarttags" w:element="City">
                <w:r w:rsidRPr="005672E5">
                  <w:rPr>
                    <w:rFonts w:ascii="Arial" w:hAnsi="Arial" w:cs="Arial"/>
                    <w:sz w:val="18"/>
                    <w:szCs w:val="18"/>
                  </w:rPr>
                  <w:t>baku</w:t>
                </w:r>
              </w:smartTag>
            </w:smartTag>
            <w:r w:rsidRPr="005672E5">
              <w:rPr>
                <w:rFonts w:ascii="Arial" w:hAnsi="Arial" w:cs="Arial"/>
                <w:sz w:val="18"/>
                <w:szCs w:val="18"/>
              </w:rPr>
              <w:t xml:space="preserve">. </w:t>
            </w:r>
            <w:r w:rsidR="00E21D7B">
              <w:rPr>
                <w:rFonts w:ascii="Arial" w:hAnsi="Arial" w:cs="Arial"/>
                <w:sz w:val="18"/>
                <w:szCs w:val="18"/>
              </w:rPr>
              <w:t xml:space="preserve">Apabila berlaku, sebagaimana ditentukan oleh PERUSAHAAN, </w:t>
            </w:r>
            <w:r w:rsidRPr="005672E5">
              <w:rPr>
                <w:rFonts w:ascii="Arial" w:hAnsi="Arial" w:cs="Arial"/>
                <w:sz w:val="18"/>
                <w:szCs w:val="18"/>
              </w:rPr>
              <w:t xml:space="preserve">KONTRAKTOR menjamin pekerjaan tersebut bebas dari cacat dan akibat-akibat yang disebabkan karena mutu pekerjaan atau material yang buruk selama </w:t>
            </w:r>
            <w:r w:rsidR="003764CA">
              <w:rPr>
                <w:rFonts w:ascii="Arial" w:hAnsi="Arial" w:cs="Arial"/>
                <w:sz w:val="18"/>
                <w:szCs w:val="18"/>
              </w:rPr>
              <w:t>12</w:t>
            </w:r>
            <w:r w:rsidR="003764CA">
              <w:rPr>
                <w:rFonts w:ascii="Arial" w:hAnsi="Arial" w:cs="Arial"/>
                <w:sz w:val="18"/>
                <w:szCs w:val="18"/>
                <w:lang w:val="id-ID"/>
              </w:rPr>
              <w:t xml:space="preserve"> (</w:t>
            </w:r>
            <w:r w:rsidR="003764CA">
              <w:rPr>
                <w:rFonts w:ascii="Arial" w:hAnsi="Arial" w:cs="Arial"/>
                <w:sz w:val="18"/>
                <w:szCs w:val="18"/>
              </w:rPr>
              <w:t>duabela</w:t>
            </w:r>
            <w:r w:rsidR="003764CA">
              <w:rPr>
                <w:rFonts w:ascii="Arial" w:hAnsi="Arial" w:cs="Arial"/>
                <w:sz w:val="18"/>
                <w:szCs w:val="18"/>
                <w:lang w:val="id-ID"/>
              </w:rPr>
              <w:t>s</w:t>
            </w:r>
            <w:r w:rsidRPr="005672E5">
              <w:rPr>
                <w:rFonts w:ascii="Arial" w:hAnsi="Arial" w:cs="Arial"/>
                <w:sz w:val="18"/>
                <w:szCs w:val="18"/>
              </w:rPr>
              <w:t xml:space="preserve">) bulan. </w:t>
            </w:r>
            <w:r>
              <w:rPr>
                <w:rFonts w:ascii="Arial" w:hAnsi="Arial" w:cs="Arial"/>
                <w:sz w:val="18"/>
                <w:szCs w:val="18"/>
              </w:rPr>
              <w:t>PERUSAHAAN</w:t>
            </w:r>
            <w:r w:rsidRPr="005672E5">
              <w:rPr>
                <w:rFonts w:ascii="Arial" w:hAnsi="Arial" w:cs="Arial"/>
                <w:sz w:val="18"/>
                <w:szCs w:val="18"/>
              </w:rPr>
              <w:t xml:space="preserve"> berhak melakukan perbaikan dan meminta ganti rugi atas biaya yang telah dikeluarkannya kepada KONTRAKTOR.</w:t>
            </w:r>
          </w:p>
          <w:p w:rsidR="00AE2A04" w:rsidRPr="005672E5" w:rsidRDefault="00AE2A04" w:rsidP="003B19C2">
            <w:pPr>
              <w:tabs>
                <w:tab w:val="left" w:pos="540"/>
                <w:tab w:val="left" w:pos="1080"/>
                <w:tab w:val="left" w:pos="1800"/>
                <w:tab w:val="left" w:pos="2340"/>
                <w:tab w:val="left" w:pos="6120"/>
                <w:tab w:val="left" w:pos="10620"/>
              </w:tabs>
              <w:jc w:val="both"/>
              <w:rPr>
                <w:rFonts w:ascii="Arial" w:hAnsi="Arial" w:cs="Arial"/>
                <w:sz w:val="18"/>
                <w:szCs w:val="18"/>
              </w:rPr>
            </w:pPr>
          </w:p>
        </w:tc>
        <w:tc>
          <w:tcPr>
            <w:tcW w:w="380" w:type="dxa"/>
          </w:tcPr>
          <w:p w:rsidR="00AE2A04" w:rsidRPr="005672E5" w:rsidRDefault="00AE2A04" w:rsidP="003B19C2">
            <w:pPr>
              <w:tabs>
                <w:tab w:val="left" w:pos="270"/>
                <w:tab w:val="left" w:pos="1080"/>
                <w:tab w:val="left" w:pos="1800"/>
                <w:tab w:val="left" w:pos="2340"/>
                <w:tab w:val="left" w:pos="6120"/>
                <w:tab w:val="left" w:pos="10620"/>
              </w:tabs>
              <w:jc w:val="both"/>
              <w:rPr>
                <w:rFonts w:ascii="Arial" w:hAnsi="Arial" w:cs="Arial"/>
                <w:sz w:val="18"/>
                <w:szCs w:val="18"/>
              </w:rPr>
            </w:pPr>
          </w:p>
        </w:tc>
        <w:tc>
          <w:tcPr>
            <w:tcW w:w="4581" w:type="dxa"/>
          </w:tcPr>
          <w:p w:rsidR="00AE2A04" w:rsidRPr="005D6DBF" w:rsidRDefault="00AE2A04" w:rsidP="003B19C2">
            <w:pPr>
              <w:tabs>
                <w:tab w:val="left" w:pos="540"/>
                <w:tab w:val="left" w:pos="1080"/>
                <w:tab w:val="left" w:pos="1800"/>
                <w:tab w:val="left" w:pos="2340"/>
                <w:tab w:val="left" w:pos="6120"/>
                <w:tab w:val="left" w:pos="10620"/>
              </w:tabs>
              <w:jc w:val="center"/>
              <w:rPr>
                <w:rFonts w:ascii="Arial" w:hAnsi="Arial" w:cs="Arial"/>
                <w:b/>
                <w:sz w:val="18"/>
                <w:szCs w:val="18"/>
                <w:u w:val="single"/>
                <w:lang w:val="id-ID"/>
              </w:rPr>
            </w:pPr>
            <w:r w:rsidRPr="005672E5">
              <w:rPr>
                <w:rFonts w:ascii="Arial" w:hAnsi="Arial" w:cs="Arial"/>
                <w:b/>
                <w:sz w:val="18"/>
                <w:szCs w:val="18"/>
                <w:u w:val="single"/>
              </w:rPr>
              <w:t xml:space="preserve">ARTICLE </w:t>
            </w:r>
            <w:r w:rsidR="005D6DBF">
              <w:rPr>
                <w:rFonts w:ascii="Arial" w:hAnsi="Arial" w:cs="Arial"/>
                <w:b/>
                <w:sz w:val="18"/>
                <w:szCs w:val="18"/>
                <w:u w:val="single"/>
                <w:lang w:val="id-ID"/>
              </w:rPr>
              <w:t>6</w:t>
            </w:r>
          </w:p>
          <w:p w:rsidR="00AE2A04" w:rsidRPr="005672E5" w:rsidRDefault="00AE2A04" w:rsidP="003B19C2">
            <w:pPr>
              <w:tabs>
                <w:tab w:val="left" w:pos="540"/>
                <w:tab w:val="left" w:pos="1080"/>
                <w:tab w:val="left" w:pos="1800"/>
                <w:tab w:val="left" w:pos="2340"/>
                <w:tab w:val="left" w:pos="6120"/>
                <w:tab w:val="left" w:pos="10620"/>
              </w:tabs>
              <w:jc w:val="center"/>
              <w:rPr>
                <w:rFonts w:ascii="Arial" w:hAnsi="Arial" w:cs="Arial"/>
                <w:b/>
                <w:sz w:val="18"/>
                <w:szCs w:val="18"/>
              </w:rPr>
            </w:pPr>
            <w:r w:rsidRPr="005672E5">
              <w:rPr>
                <w:rFonts w:ascii="Arial" w:hAnsi="Arial" w:cs="Arial"/>
                <w:b/>
                <w:sz w:val="18"/>
                <w:szCs w:val="18"/>
                <w:u w:val="single"/>
              </w:rPr>
              <w:t>WORKMANSHIP / WARRANTY</w:t>
            </w:r>
          </w:p>
          <w:p w:rsidR="00AE2A04" w:rsidRPr="005672E5" w:rsidRDefault="00AE2A04" w:rsidP="003B19C2">
            <w:pPr>
              <w:tabs>
                <w:tab w:val="left" w:pos="270"/>
                <w:tab w:val="left" w:pos="1080"/>
                <w:tab w:val="left" w:pos="1800"/>
                <w:tab w:val="left" w:pos="2340"/>
                <w:tab w:val="left" w:pos="6120"/>
                <w:tab w:val="left" w:pos="10620"/>
              </w:tabs>
              <w:jc w:val="both"/>
              <w:rPr>
                <w:rFonts w:ascii="Arial" w:hAnsi="Arial" w:cs="Arial"/>
                <w:sz w:val="18"/>
                <w:szCs w:val="18"/>
              </w:rPr>
            </w:pPr>
          </w:p>
          <w:p w:rsidR="00AE2A04" w:rsidRPr="005672E5" w:rsidRDefault="00AE2A04" w:rsidP="003B19C2">
            <w:pPr>
              <w:tabs>
                <w:tab w:val="left" w:pos="270"/>
                <w:tab w:val="left" w:pos="1080"/>
                <w:tab w:val="left" w:pos="1800"/>
                <w:tab w:val="left" w:pos="2340"/>
                <w:tab w:val="left" w:pos="6120"/>
                <w:tab w:val="left" w:pos="10620"/>
              </w:tabs>
              <w:jc w:val="both"/>
              <w:rPr>
                <w:rFonts w:ascii="Arial" w:hAnsi="Arial" w:cs="Arial"/>
                <w:sz w:val="18"/>
                <w:szCs w:val="18"/>
              </w:rPr>
            </w:pPr>
            <w:r w:rsidRPr="005672E5">
              <w:rPr>
                <w:rFonts w:ascii="Arial" w:hAnsi="Arial" w:cs="Arial"/>
                <w:sz w:val="18"/>
                <w:szCs w:val="18"/>
              </w:rPr>
              <w:t xml:space="preserve">CONTRACTOR shall perform the </w:t>
            </w:r>
            <w:r>
              <w:rPr>
                <w:rFonts w:ascii="Arial" w:hAnsi="Arial" w:cs="Arial"/>
                <w:sz w:val="18"/>
                <w:szCs w:val="18"/>
              </w:rPr>
              <w:t>work</w:t>
            </w:r>
            <w:r w:rsidRPr="005672E5">
              <w:rPr>
                <w:rFonts w:ascii="Arial" w:hAnsi="Arial" w:cs="Arial"/>
                <w:sz w:val="18"/>
                <w:szCs w:val="18"/>
              </w:rPr>
              <w:t xml:space="preserve">/services pursuant to the drawing, design, and specification set forth by </w:t>
            </w:r>
            <w:r>
              <w:rPr>
                <w:rFonts w:ascii="Arial" w:hAnsi="Arial" w:cs="Arial"/>
                <w:sz w:val="18"/>
                <w:szCs w:val="18"/>
              </w:rPr>
              <w:t>COMPANY</w:t>
            </w:r>
            <w:r w:rsidRPr="005672E5">
              <w:rPr>
                <w:rFonts w:ascii="Arial" w:hAnsi="Arial" w:cs="Arial"/>
                <w:sz w:val="18"/>
                <w:szCs w:val="18"/>
              </w:rPr>
              <w:t xml:space="preserve">, and CONTRACTOR shall exercise the control, management and direction of </w:t>
            </w:r>
            <w:r>
              <w:rPr>
                <w:rFonts w:ascii="Arial" w:hAnsi="Arial" w:cs="Arial"/>
                <w:sz w:val="18"/>
                <w:szCs w:val="18"/>
              </w:rPr>
              <w:t>work</w:t>
            </w:r>
            <w:r w:rsidRPr="005672E5">
              <w:rPr>
                <w:rFonts w:ascii="Arial" w:hAnsi="Arial" w:cs="Arial"/>
                <w:sz w:val="18"/>
                <w:szCs w:val="18"/>
              </w:rPr>
              <w:t xml:space="preserve">/services and carry out </w:t>
            </w:r>
            <w:r>
              <w:rPr>
                <w:rFonts w:ascii="Arial" w:hAnsi="Arial" w:cs="Arial"/>
                <w:sz w:val="18"/>
                <w:szCs w:val="18"/>
              </w:rPr>
              <w:t>work</w:t>
            </w:r>
            <w:r w:rsidRPr="005672E5">
              <w:rPr>
                <w:rFonts w:ascii="Arial" w:hAnsi="Arial" w:cs="Arial"/>
                <w:sz w:val="18"/>
                <w:szCs w:val="18"/>
              </w:rPr>
              <w:t xml:space="preserve">/services with diligence according to good practice and standard workmanship.  </w:t>
            </w:r>
            <w:r w:rsidR="00E21D7B">
              <w:rPr>
                <w:rFonts w:ascii="Arial" w:hAnsi="Arial" w:cs="Arial"/>
                <w:sz w:val="18"/>
                <w:szCs w:val="18"/>
              </w:rPr>
              <w:t>If applicable, as decided by the COMPANY, s</w:t>
            </w:r>
            <w:r w:rsidRPr="005672E5">
              <w:rPr>
                <w:rFonts w:ascii="Arial" w:hAnsi="Arial" w:cs="Arial"/>
                <w:sz w:val="18"/>
                <w:szCs w:val="18"/>
              </w:rPr>
              <w:t xml:space="preserve">uch work shall be guaranteed by CONTRACTOR against any defects and consequences of defects caused by poor workmanship or material used for a period of </w:t>
            </w:r>
            <w:r>
              <w:rPr>
                <w:rFonts w:ascii="Arial" w:hAnsi="Arial" w:cs="Arial"/>
                <w:sz w:val="18"/>
                <w:szCs w:val="18"/>
              </w:rPr>
              <w:t>twelve</w:t>
            </w:r>
            <w:r w:rsidRPr="005672E5">
              <w:rPr>
                <w:rFonts w:ascii="Arial" w:hAnsi="Arial" w:cs="Arial"/>
                <w:sz w:val="18"/>
                <w:szCs w:val="18"/>
              </w:rPr>
              <w:t xml:space="preserve"> (</w:t>
            </w:r>
            <w:r>
              <w:rPr>
                <w:rFonts w:ascii="Arial" w:hAnsi="Arial" w:cs="Arial"/>
                <w:sz w:val="18"/>
                <w:szCs w:val="18"/>
              </w:rPr>
              <w:t>12</w:t>
            </w:r>
            <w:r w:rsidRPr="005672E5">
              <w:rPr>
                <w:rFonts w:ascii="Arial" w:hAnsi="Arial" w:cs="Arial"/>
                <w:sz w:val="18"/>
                <w:szCs w:val="18"/>
              </w:rPr>
              <w:t xml:space="preserve">) months.  </w:t>
            </w:r>
            <w:r>
              <w:rPr>
                <w:rFonts w:ascii="Arial" w:hAnsi="Arial" w:cs="Arial"/>
                <w:sz w:val="18"/>
                <w:szCs w:val="18"/>
              </w:rPr>
              <w:t>COMPANY</w:t>
            </w:r>
            <w:r w:rsidRPr="005672E5">
              <w:rPr>
                <w:rFonts w:ascii="Arial" w:hAnsi="Arial" w:cs="Arial"/>
                <w:sz w:val="18"/>
                <w:szCs w:val="18"/>
              </w:rPr>
              <w:t xml:space="preserve"> shall have the right to effect repairs and recover from CONTRACTOR the costs thereof.</w:t>
            </w:r>
          </w:p>
          <w:p w:rsidR="00AE2A04" w:rsidRPr="005672E5" w:rsidRDefault="00AE2A04" w:rsidP="003B19C2">
            <w:pPr>
              <w:tabs>
                <w:tab w:val="left" w:pos="409"/>
                <w:tab w:val="left" w:pos="1080"/>
                <w:tab w:val="left" w:pos="1800"/>
                <w:tab w:val="left" w:pos="2340"/>
                <w:tab w:val="left" w:pos="6120"/>
                <w:tab w:val="left" w:pos="10620"/>
              </w:tabs>
              <w:ind w:left="409" w:hanging="409"/>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D6DBF"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lang w:val="id-ID"/>
              </w:rPr>
            </w:pPr>
            <w:r w:rsidRPr="002601F2">
              <w:rPr>
                <w:rFonts w:ascii="Arial" w:hAnsi="Arial" w:cs="Arial"/>
                <w:b/>
                <w:sz w:val="18"/>
                <w:szCs w:val="18"/>
                <w:u w:val="single"/>
                <w:lang w:val="fi-FI"/>
              </w:rPr>
              <w:t xml:space="preserve">PASAL </w:t>
            </w:r>
            <w:r w:rsidR="005D6DBF">
              <w:rPr>
                <w:rFonts w:ascii="Arial" w:hAnsi="Arial" w:cs="Arial"/>
                <w:b/>
                <w:sz w:val="18"/>
                <w:szCs w:val="18"/>
                <w:u w:val="single"/>
                <w:lang w:val="id-ID"/>
              </w:rPr>
              <w:t>7</w:t>
            </w:r>
          </w:p>
          <w:p w:rsidR="00AE2A04" w:rsidRPr="002601F2"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lang w:val="fi-FI"/>
              </w:rPr>
            </w:pPr>
            <w:r w:rsidRPr="002601F2">
              <w:rPr>
                <w:rFonts w:ascii="Arial" w:hAnsi="Arial" w:cs="Arial"/>
                <w:b/>
                <w:sz w:val="18"/>
                <w:szCs w:val="18"/>
                <w:u w:val="single"/>
                <w:lang w:val="fi-FI"/>
              </w:rPr>
              <w:t>TUNJANGAN PEKERJA DAN PEMBAYARAN SANTUNAN PEKERJAAN</w:t>
            </w:r>
          </w:p>
          <w:p w:rsidR="00AE2A04" w:rsidRPr="002601F2"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lang w:val="fi-FI"/>
              </w:rPr>
            </w:pPr>
          </w:p>
          <w:p w:rsidR="00AE2A04" w:rsidRPr="002601F2" w:rsidRDefault="00AE2A04" w:rsidP="000E7AE9">
            <w:pPr>
              <w:widowControl/>
              <w:numPr>
                <w:ilvl w:val="1"/>
                <w:numId w:val="4"/>
              </w:numPr>
              <w:tabs>
                <w:tab w:val="left" w:pos="180"/>
                <w:tab w:val="left" w:pos="1080"/>
                <w:tab w:val="left" w:pos="1800"/>
                <w:tab w:val="left" w:pos="2340"/>
                <w:tab w:val="left" w:pos="6120"/>
                <w:tab w:val="left" w:pos="10620"/>
              </w:tabs>
              <w:ind w:left="180"/>
              <w:jc w:val="both"/>
              <w:rPr>
                <w:rFonts w:ascii="Arial" w:hAnsi="Arial" w:cs="Arial"/>
                <w:sz w:val="18"/>
                <w:szCs w:val="18"/>
                <w:lang w:val="fi-FI"/>
              </w:rPr>
            </w:pPr>
            <w:r w:rsidRPr="002601F2">
              <w:rPr>
                <w:rFonts w:ascii="Arial" w:hAnsi="Arial" w:cs="Arial"/>
                <w:sz w:val="18"/>
                <w:szCs w:val="18"/>
                <w:lang w:val="fi-FI"/>
              </w:rPr>
              <w:t>KONTRAKTOR bertanggungjawab atas segala pembayaran tunjangan-tunjangan pekerja-pekerja KONTRAKTOR sebagaimana diwajibkan oleh Peraturan Ketenagakerjaan yang berlaku di Republik Indonesia.</w:t>
            </w:r>
          </w:p>
          <w:p w:rsidR="00AE2A04" w:rsidRPr="002601F2" w:rsidRDefault="00AE2A04" w:rsidP="003B19C2">
            <w:pPr>
              <w:tabs>
                <w:tab w:val="left" w:pos="180"/>
                <w:tab w:val="left" w:pos="360"/>
                <w:tab w:val="left" w:pos="1080"/>
                <w:tab w:val="left" w:pos="1800"/>
                <w:tab w:val="left" w:pos="2340"/>
                <w:tab w:val="left" w:pos="6120"/>
                <w:tab w:val="left" w:pos="10620"/>
              </w:tabs>
              <w:ind w:left="180" w:hanging="360"/>
              <w:jc w:val="both"/>
              <w:rPr>
                <w:rFonts w:ascii="Arial" w:hAnsi="Arial" w:cs="Arial"/>
                <w:sz w:val="18"/>
                <w:szCs w:val="18"/>
                <w:lang w:val="fi-FI"/>
              </w:rPr>
            </w:pPr>
          </w:p>
        </w:tc>
        <w:tc>
          <w:tcPr>
            <w:tcW w:w="380" w:type="dxa"/>
          </w:tcPr>
          <w:p w:rsidR="00AE2A04" w:rsidRPr="002601F2"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lang w:val="fi-FI"/>
              </w:rPr>
            </w:pPr>
          </w:p>
        </w:tc>
        <w:tc>
          <w:tcPr>
            <w:tcW w:w="4581" w:type="dxa"/>
          </w:tcPr>
          <w:p w:rsidR="00AE2A04" w:rsidRPr="005D6DBF"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lang w:val="id-ID"/>
              </w:rPr>
            </w:pPr>
            <w:r w:rsidRPr="005672E5">
              <w:rPr>
                <w:rFonts w:ascii="Arial" w:hAnsi="Arial" w:cs="Arial"/>
                <w:b/>
                <w:sz w:val="18"/>
                <w:szCs w:val="18"/>
                <w:u w:val="single"/>
              </w:rPr>
              <w:t xml:space="preserve">ARTICLE </w:t>
            </w:r>
            <w:r w:rsidR="005D6DBF">
              <w:rPr>
                <w:rFonts w:ascii="Arial" w:hAnsi="Arial" w:cs="Arial"/>
                <w:b/>
                <w:sz w:val="18"/>
                <w:szCs w:val="18"/>
                <w:u w:val="single"/>
                <w:lang w:val="id-ID"/>
              </w:rPr>
              <w:t>7</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rPr>
            </w:pPr>
            <w:r w:rsidRPr="005672E5">
              <w:rPr>
                <w:rFonts w:ascii="Arial" w:hAnsi="Arial" w:cs="Arial"/>
                <w:b/>
                <w:sz w:val="18"/>
                <w:szCs w:val="18"/>
                <w:u w:val="single"/>
              </w:rPr>
              <w:t xml:space="preserve">EMPLOYEE BENEFITS </w:t>
            </w:r>
            <w:smartTag w:uri="urn:schemas-microsoft-com:office:smarttags" w:element="stockticker">
              <w:r w:rsidRPr="005672E5">
                <w:rPr>
                  <w:rFonts w:ascii="Arial" w:hAnsi="Arial" w:cs="Arial"/>
                  <w:b/>
                  <w:sz w:val="18"/>
                  <w:szCs w:val="18"/>
                  <w:u w:val="single"/>
                </w:rPr>
                <w:t>AND</w:t>
              </w:r>
            </w:smartTag>
            <w:r w:rsidRPr="005672E5">
              <w:rPr>
                <w:rFonts w:ascii="Arial" w:hAnsi="Arial" w:cs="Arial"/>
                <w:b/>
                <w:sz w:val="18"/>
                <w:szCs w:val="18"/>
                <w:u w:val="single"/>
              </w:rPr>
              <w:t xml:space="preserve"> SEVERANCE PAYMENTS</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rPr>
            </w:pPr>
          </w:p>
          <w:p w:rsidR="00AE2A04" w:rsidRPr="005672E5" w:rsidRDefault="00AE2A04" w:rsidP="000E7AE9">
            <w:pPr>
              <w:widowControl/>
              <w:numPr>
                <w:ilvl w:val="1"/>
                <w:numId w:val="5"/>
              </w:numPr>
              <w:tabs>
                <w:tab w:val="left" w:pos="180"/>
                <w:tab w:val="left" w:pos="1080"/>
                <w:tab w:val="left" w:pos="1800"/>
                <w:tab w:val="left" w:pos="2340"/>
                <w:tab w:val="left" w:pos="6120"/>
                <w:tab w:val="left" w:pos="10620"/>
              </w:tabs>
              <w:ind w:left="180" w:hanging="360"/>
              <w:jc w:val="both"/>
              <w:rPr>
                <w:rFonts w:ascii="Arial" w:hAnsi="Arial" w:cs="Arial"/>
                <w:sz w:val="18"/>
                <w:szCs w:val="18"/>
              </w:rPr>
            </w:pPr>
            <w:r w:rsidRPr="005672E5">
              <w:rPr>
                <w:rFonts w:ascii="Arial" w:hAnsi="Arial" w:cs="Arial"/>
                <w:sz w:val="18"/>
                <w:szCs w:val="18"/>
              </w:rPr>
              <w:t xml:space="preserve">CONTRACTOR shall be liable for any payment for all CONTRACTOR’s employees’ benefits mandated by the prevailing </w:t>
            </w:r>
            <w:smartTag w:uri="urn:schemas-microsoft-com:office:smarttags" w:element="place">
              <w:smartTag w:uri="urn:schemas-microsoft-com:office:smarttags" w:element="PlaceType">
                <w:r w:rsidRPr="005672E5">
                  <w:rPr>
                    <w:rFonts w:ascii="Arial" w:hAnsi="Arial" w:cs="Arial"/>
                    <w:sz w:val="18"/>
                    <w:szCs w:val="18"/>
                  </w:rPr>
                  <w:t>Republic</w:t>
                </w:r>
              </w:smartTag>
              <w:r w:rsidRPr="005672E5">
                <w:rPr>
                  <w:rFonts w:ascii="Arial" w:hAnsi="Arial" w:cs="Arial"/>
                  <w:sz w:val="18"/>
                  <w:szCs w:val="18"/>
                </w:rPr>
                <w:t xml:space="preserve"> of </w:t>
              </w:r>
              <w:smartTag w:uri="urn:schemas-microsoft-com:office:smarttags" w:element="PlaceName">
                <w:r w:rsidRPr="005672E5">
                  <w:rPr>
                    <w:rFonts w:ascii="Arial" w:hAnsi="Arial" w:cs="Arial"/>
                    <w:sz w:val="18"/>
                    <w:szCs w:val="18"/>
                  </w:rPr>
                  <w:t>Indonesia</w:t>
                </w:r>
              </w:smartTag>
            </w:smartTag>
            <w:r w:rsidRPr="005672E5">
              <w:rPr>
                <w:rFonts w:ascii="Arial" w:hAnsi="Arial" w:cs="Arial"/>
                <w:sz w:val="18"/>
                <w:szCs w:val="18"/>
              </w:rPr>
              <w:t xml:space="preserve"> manpower regulations.</w:t>
            </w:r>
          </w:p>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672E5" w:rsidRDefault="00AE2A04" w:rsidP="000E7AE9">
            <w:pPr>
              <w:widowControl/>
              <w:numPr>
                <w:ilvl w:val="1"/>
                <w:numId w:val="4"/>
              </w:numPr>
              <w:tabs>
                <w:tab w:val="left" w:pos="180"/>
                <w:tab w:val="left" w:pos="360"/>
                <w:tab w:val="left" w:pos="1080"/>
                <w:tab w:val="left" w:pos="1800"/>
                <w:tab w:val="left" w:pos="2340"/>
                <w:tab w:val="left" w:pos="6120"/>
                <w:tab w:val="left" w:pos="10620"/>
              </w:tabs>
              <w:ind w:left="180"/>
              <w:jc w:val="both"/>
              <w:rPr>
                <w:rFonts w:ascii="Arial" w:hAnsi="Arial" w:cs="Arial"/>
                <w:sz w:val="18"/>
                <w:szCs w:val="18"/>
              </w:rPr>
            </w:pPr>
            <w:r w:rsidRPr="005672E5">
              <w:rPr>
                <w:rFonts w:ascii="Arial" w:hAnsi="Arial" w:cs="Arial"/>
                <w:sz w:val="18"/>
                <w:szCs w:val="18"/>
              </w:rPr>
              <w:t xml:space="preserve">KONTRAKTOR akan mengganti </w:t>
            </w:r>
            <w:r>
              <w:rPr>
                <w:rFonts w:ascii="Arial" w:hAnsi="Arial" w:cs="Arial"/>
                <w:sz w:val="18"/>
                <w:szCs w:val="18"/>
              </w:rPr>
              <w:t>PERUSAHAAN</w:t>
            </w:r>
            <w:r w:rsidRPr="005672E5">
              <w:rPr>
                <w:rFonts w:ascii="Arial" w:hAnsi="Arial" w:cs="Arial"/>
                <w:sz w:val="18"/>
                <w:szCs w:val="18"/>
              </w:rPr>
              <w:t xml:space="preserve">, membela dan melepaskan </w:t>
            </w:r>
            <w:r>
              <w:rPr>
                <w:rFonts w:ascii="Arial" w:hAnsi="Arial" w:cs="Arial"/>
                <w:sz w:val="18"/>
                <w:szCs w:val="18"/>
              </w:rPr>
              <w:t>PERUSAHAAN</w:t>
            </w:r>
            <w:r w:rsidRPr="005672E5">
              <w:rPr>
                <w:rFonts w:ascii="Arial" w:hAnsi="Arial" w:cs="Arial"/>
                <w:sz w:val="18"/>
                <w:szCs w:val="18"/>
              </w:rPr>
              <w:t xml:space="preserve"> dari segala kewajiban hukum, tuntutan, kerugian, kehilangan, perkara, gugatan, biaya-biaya serta ongkos-ongkos yang timbul sehubungan dengan tidak dipatuhinya kewajiban tersebut diatas oleh KONTRAKTOR.</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rPr>
            </w:pPr>
          </w:p>
        </w:tc>
        <w:tc>
          <w:tcPr>
            <w:tcW w:w="380" w:type="dxa"/>
          </w:tcPr>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c>
          <w:tcPr>
            <w:tcW w:w="4581" w:type="dxa"/>
          </w:tcPr>
          <w:p w:rsidR="00AE2A04" w:rsidRPr="0071680B" w:rsidRDefault="00AE2A04" w:rsidP="000E7AE9">
            <w:pPr>
              <w:widowControl/>
              <w:numPr>
                <w:ilvl w:val="0"/>
                <w:numId w:val="6"/>
              </w:numPr>
              <w:tabs>
                <w:tab w:val="left" w:pos="180"/>
                <w:tab w:val="num" w:pos="409"/>
                <w:tab w:val="left" w:pos="1080"/>
                <w:tab w:val="left" w:pos="1800"/>
                <w:tab w:val="left" w:pos="2340"/>
                <w:tab w:val="left" w:pos="6120"/>
                <w:tab w:val="left" w:pos="10620"/>
              </w:tabs>
              <w:ind w:left="180" w:hanging="360"/>
              <w:jc w:val="both"/>
              <w:rPr>
                <w:rFonts w:ascii="Arial" w:hAnsi="Arial" w:cs="Arial"/>
                <w:b/>
                <w:sz w:val="18"/>
                <w:szCs w:val="18"/>
              </w:rPr>
            </w:pPr>
            <w:r w:rsidRPr="005672E5">
              <w:rPr>
                <w:rFonts w:ascii="Arial" w:hAnsi="Arial" w:cs="Arial"/>
                <w:sz w:val="18"/>
                <w:szCs w:val="18"/>
              </w:rPr>
              <w:t xml:space="preserve">CONTRACTOR shall indemnify, defend and hold </w:t>
            </w:r>
            <w:r>
              <w:rPr>
                <w:rFonts w:ascii="Arial" w:hAnsi="Arial" w:cs="Arial"/>
                <w:sz w:val="18"/>
                <w:szCs w:val="18"/>
              </w:rPr>
              <w:t>COMPANY</w:t>
            </w:r>
            <w:r w:rsidRPr="005672E5">
              <w:rPr>
                <w:rFonts w:ascii="Arial" w:hAnsi="Arial" w:cs="Arial"/>
                <w:sz w:val="18"/>
                <w:szCs w:val="18"/>
              </w:rPr>
              <w:t xml:space="preserve"> free and harmless from any and all liabilities, demands, damages, losses, proceedings, suits, expenses </w:t>
            </w:r>
            <w:r>
              <w:rPr>
                <w:rFonts w:ascii="Arial" w:hAnsi="Arial" w:cs="Arial"/>
                <w:sz w:val="18"/>
                <w:szCs w:val="18"/>
              </w:rPr>
              <w:t>and</w:t>
            </w:r>
            <w:r w:rsidRPr="005672E5">
              <w:rPr>
                <w:rFonts w:ascii="Arial" w:hAnsi="Arial" w:cs="Arial"/>
                <w:sz w:val="18"/>
                <w:szCs w:val="18"/>
              </w:rPr>
              <w:t xml:space="preserve"> costs arising out of or in connection with the non-compliance of CONTRACTOR’s’ obligations regarding the implementation of such obligation.</w:t>
            </w:r>
          </w:p>
          <w:p w:rsidR="0071680B" w:rsidRPr="005672E5" w:rsidRDefault="0071680B" w:rsidP="0071680B">
            <w:pPr>
              <w:widowControl/>
              <w:tabs>
                <w:tab w:val="left" w:pos="180"/>
                <w:tab w:val="left" w:pos="1080"/>
                <w:tab w:val="left" w:pos="1800"/>
                <w:tab w:val="left" w:pos="2340"/>
                <w:tab w:val="left" w:pos="6120"/>
                <w:tab w:val="left" w:pos="10620"/>
              </w:tabs>
              <w:ind w:left="180"/>
              <w:jc w:val="both"/>
              <w:rPr>
                <w:rFonts w:ascii="Arial" w:hAnsi="Arial" w:cs="Arial"/>
                <w:b/>
                <w:sz w:val="18"/>
                <w:szCs w:val="18"/>
              </w:rPr>
            </w:pPr>
          </w:p>
        </w:tc>
      </w:tr>
      <w:tr w:rsidR="00AE2A04" w:rsidRPr="005672E5" w:rsidTr="003D0C2E">
        <w:trPr>
          <w:gridAfter w:val="1"/>
          <w:wAfter w:w="72" w:type="dxa"/>
          <w:cantSplit/>
        </w:trPr>
        <w:tc>
          <w:tcPr>
            <w:tcW w:w="5142" w:type="dxa"/>
            <w:gridSpan w:val="2"/>
          </w:tcPr>
          <w:p w:rsidR="00AE2A04" w:rsidRPr="005D6DBF"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lang w:val="id-ID"/>
              </w:rPr>
            </w:pPr>
            <w:r w:rsidRPr="005672E5">
              <w:rPr>
                <w:rFonts w:ascii="Arial" w:hAnsi="Arial" w:cs="Arial"/>
                <w:b/>
                <w:sz w:val="18"/>
                <w:szCs w:val="18"/>
                <w:u w:val="single"/>
              </w:rPr>
              <w:t xml:space="preserve">PASAL </w:t>
            </w:r>
            <w:r w:rsidR="005D6DBF">
              <w:rPr>
                <w:rFonts w:ascii="Arial" w:hAnsi="Arial" w:cs="Arial"/>
                <w:b/>
                <w:sz w:val="18"/>
                <w:szCs w:val="18"/>
                <w:u w:val="single"/>
                <w:lang w:val="id-ID"/>
              </w:rPr>
              <w:t>8</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rPr>
            </w:pPr>
            <w:r w:rsidRPr="005672E5">
              <w:rPr>
                <w:rFonts w:ascii="Arial" w:hAnsi="Arial" w:cs="Arial"/>
                <w:b/>
                <w:sz w:val="18"/>
                <w:szCs w:val="18"/>
                <w:u w:val="single"/>
              </w:rPr>
              <w:t>PERSYARATAN TENAGA KERJA</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sz w:val="18"/>
                <w:szCs w:val="18"/>
              </w:rPr>
            </w:pPr>
          </w:p>
          <w:p w:rsidR="00AE2A04" w:rsidRPr="005672E5" w:rsidRDefault="005D6DBF" w:rsidP="003B19C2">
            <w:pPr>
              <w:tabs>
                <w:tab w:val="left" w:pos="180"/>
                <w:tab w:val="left" w:pos="450"/>
                <w:tab w:val="left" w:pos="6120"/>
                <w:tab w:val="left" w:pos="10620"/>
              </w:tabs>
              <w:ind w:left="180" w:hanging="360"/>
              <w:jc w:val="both"/>
              <w:rPr>
                <w:rFonts w:ascii="Arial" w:hAnsi="Arial" w:cs="Arial"/>
                <w:sz w:val="18"/>
                <w:szCs w:val="18"/>
              </w:rPr>
            </w:pPr>
            <w:r>
              <w:rPr>
                <w:rFonts w:ascii="Arial" w:hAnsi="Arial" w:cs="Arial"/>
                <w:sz w:val="18"/>
                <w:szCs w:val="18"/>
                <w:lang w:val="id-ID"/>
              </w:rPr>
              <w:t>8</w:t>
            </w:r>
            <w:r w:rsidR="00AE2A04">
              <w:rPr>
                <w:rFonts w:ascii="Arial" w:hAnsi="Arial" w:cs="Arial"/>
                <w:sz w:val="18"/>
                <w:szCs w:val="18"/>
              </w:rPr>
              <w:t>.1</w:t>
            </w:r>
            <w:r w:rsidR="00AE2A04">
              <w:rPr>
                <w:rFonts w:ascii="Arial" w:hAnsi="Arial" w:cs="Arial"/>
                <w:sz w:val="18"/>
                <w:szCs w:val="18"/>
              </w:rPr>
              <w:tab/>
            </w:r>
            <w:r w:rsidR="00AE2A04" w:rsidRPr="005672E5">
              <w:rPr>
                <w:rFonts w:ascii="Arial" w:hAnsi="Arial" w:cs="Arial"/>
                <w:sz w:val="18"/>
                <w:szCs w:val="18"/>
              </w:rPr>
              <w:t>KONTRAKTOR, atas biayanya sendiri, akan mempekerjakan tenaga kerja yang ahli untuk melaksanakan pekerjaan/jasa yang ditentukan dalam Kontrak ini dan menjamin bahwa mereka berperilaku baik.</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sz w:val="18"/>
                <w:szCs w:val="18"/>
              </w:rPr>
            </w:pPr>
          </w:p>
        </w:tc>
        <w:tc>
          <w:tcPr>
            <w:tcW w:w="380" w:type="dxa"/>
          </w:tcPr>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c>
          <w:tcPr>
            <w:tcW w:w="4581" w:type="dxa"/>
          </w:tcPr>
          <w:p w:rsidR="00AE2A04" w:rsidRPr="005D6DBF"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lang w:val="id-ID"/>
              </w:rPr>
            </w:pPr>
            <w:r w:rsidRPr="005672E5">
              <w:rPr>
                <w:rFonts w:ascii="Arial" w:hAnsi="Arial" w:cs="Arial"/>
                <w:b/>
                <w:sz w:val="18"/>
                <w:szCs w:val="18"/>
                <w:u w:val="single"/>
              </w:rPr>
              <w:t xml:space="preserve">ARTICLE </w:t>
            </w:r>
            <w:r w:rsidR="005D6DBF">
              <w:rPr>
                <w:rFonts w:ascii="Arial" w:hAnsi="Arial" w:cs="Arial"/>
                <w:b/>
                <w:sz w:val="18"/>
                <w:szCs w:val="18"/>
                <w:u w:val="single"/>
                <w:lang w:val="id-ID"/>
              </w:rPr>
              <w:t>8</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center"/>
              <w:rPr>
                <w:rFonts w:ascii="Arial" w:hAnsi="Arial" w:cs="Arial"/>
                <w:b/>
                <w:sz w:val="18"/>
                <w:szCs w:val="18"/>
                <w:u w:val="single"/>
              </w:rPr>
            </w:pPr>
            <w:r w:rsidRPr="005672E5">
              <w:rPr>
                <w:rFonts w:ascii="Arial" w:hAnsi="Arial" w:cs="Arial"/>
                <w:b/>
                <w:sz w:val="18"/>
                <w:szCs w:val="18"/>
                <w:u w:val="single"/>
              </w:rPr>
              <w:t>LABO</w:t>
            </w:r>
            <w:r>
              <w:rPr>
                <w:rFonts w:ascii="Arial" w:hAnsi="Arial" w:cs="Arial"/>
                <w:b/>
                <w:sz w:val="18"/>
                <w:szCs w:val="18"/>
                <w:u w:val="single"/>
              </w:rPr>
              <w:t>U</w:t>
            </w:r>
            <w:r w:rsidRPr="005672E5">
              <w:rPr>
                <w:rFonts w:ascii="Arial" w:hAnsi="Arial" w:cs="Arial"/>
                <w:b/>
                <w:sz w:val="18"/>
                <w:szCs w:val="18"/>
                <w:u w:val="single"/>
              </w:rPr>
              <w:t>R CONDITIONS</w:t>
            </w:r>
          </w:p>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p w:rsidR="00AE2A04" w:rsidRPr="005672E5" w:rsidRDefault="005D6DBF" w:rsidP="003B19C2">
            <w:pPr>
              <w:tabs>
                <w:tab w:val="left" w:pos="180"/>
                <w:tab w:val="left" w:pos="430"/>
                <w:tab w:val="left" w:pos="1800"/>
                <w:tab w:val="left" w:pos="2340"/>
                <w:tab w:val="left" w:pos="6120"/>
                <w:tab w:val="left" w:pos="10620"/>
              </w:tabs>
              <w:ind w:left="180" w:hanging="360"/>
              <w:jc w:val="both"/>
              <w:rPr>
                <w:rFonts w:ascii="Arial" w:hAnsi="Arial" w:cs="Arial"/>
                <w:sz w:val="18"/>
                <w:szCs w:val="18"/>
              </w:rPr>
            </w:pPr>
            <w:r>
              <w:rPr>
                <w:rFonts w:ascii="Arial" w:hAnsi="Arial" w:cs="Arial"/>
                <w:sz w:val="18"/>
                <w:szCs w:val="18"/>
                <w:lang w:val="id-ID"/>
              </w:rPr>
              <w:t>8</w:t>
            </w:r>
            <w:r w:rsidR="00AE2A04">
              <w:rPr>
                <w:rFonts w:ascii="Arial" w:hAnsi="Arial" w:cs="Arial"/>
                <w:sz w:val="18"/>
                <w:szCs w:val="18"/>
              </w:rPr>
              <w:t xml:space="preserve">.1 </w:t>
            </w:r>
            <w:r w:rsidR="00AE2A04" w:rsidRPr="005672E5">
              <w:rPr>
                <w:rFonts w:ascii="Arial" w:hAnsi="Arial" w:cs="Arial"/>
                <w:sz w:val="18"/>
                <w:szCs w:val="18"/>
              </w:rPr>
              <w:t xml:space="preserve">CONTRACTOR  shall engage, at its own account, qualified personnel to carry out the </w:t>
            </w:r>
            <w:r w:rsidR="00AE2A04">
              <w:rPr>
                <w:rFonts w:ascii="Arial" w:hAnsi="Arial" w:cs="Arial"/>
                <w:sz w:val="18"/>
                <w:szCs w:val="18"/>
              </w:rPr>
              <w:t>work</w:t>
            </w:r>
            <w:r w:rsidR="00AE2A04" w:rsidRPr="005672E5">
              <w:rPr>
                <w:rFonts w:ascii="Arial" w:hAnsi="Arial" w:cs="Arial"/>
                <w:sz w:val="18"/>
                <w:szCs w:val="18"/>
              </w:rPr>
              <w:t>/services rendered hereunder and ensure that such personnel observes good conduct.</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672E5" w:rsidRDefault="005D6DBF" w:rsidP="003B19C2">
            <w:pPr>
              <w:tabs>
                <w:tab w:val="left" w:pos="180"/>
                <w:tab w:val="left" w:pos="450"/>
                <w:tab w:val="left" w:pos="6120"/>
                <w:tab w:val="left" w:pos="10620"/>
              </w:tabs>
              <w:ind w:left="180" w:hanging="360"/>
              <w:jc w:val="both"/>
              <w:rPr>
                <w:rFonts w:ascii="Arial" w:hAnsi="Arial" w:cs="Arial"/>
                <w:sz w:val="18"/>
                <w:szCs w:val="18"/>
              </w:rPr>
            </w:pPr>
            <w:r>
              <w:rPr>
                <w:rFonts w:ascii="Arial" w:hAnsi="Arial" w:cs="Arial"/>
                <w:sz w:val="18"/>
                <w:szCs w:val="18"/>
                <w:lang w:val="id-ID"/>
              </w:rPr>
              <w:lastRenderedPageBreak/>
              <w:t>8</w:t>
            </w:r>
            <w:r w:rsidR="00AE2A04">
              <w:rPr>
                <w:rFonts w:ascii="Arial" w:hAnsi="Arial" w:cs="Arial"/>
                <w:sz w:val="18"/>
                <w:szCs w:val="18"/>
              </w:rPr>
              <w:t>.2</w:t>
            </w:r>
            <w:r w:rsidR="00AE2A04">
              <w:rPr>
                <w:rFonts w:ascii="Arial" w:hAnsi="Arial" w:cs="Arial"/>
                <w:sz w:val="18"/>
                <w:szCs w:val="18"/>
              </w:rPr>
              <w:tab/>
            </w:r>
            <w:r w:rsidR="00AE2A04" w:rsidRPr="005672E5">
              <w:rPr>
                <w:rFonts w:ascii="Arial" w:hAnsi="Arial" w:cs="Arial"/>
                <w:sz w:val="18"/>
                <w:szCs w:val="18"/>
              </w:rPr>
              <w:t>KONTRAKTOR, atas biayanya sendiri, akan mengikutsertakan tenaga kerjanya pada program Jaminan Sosial Tenaga Kerja (Jamsostek).</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sz w:val="18"/>
                <w:szCs w:val="18"/>
              </w:rPr>
            </w:pPr>
          </w:p>
        </w:tc>
        <w:tc>
          <w:tcPr>
            <w:tcW w:w="380" w:type="dxa"/>
          </w:tcPr>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c>
          <w:tcPr>
            <w:tcW w:w="4581" w:type="dxa"/>
          </w:tcPr>
          <w:p w:rsidR="00AE2A04" w:rsidRPr="005672E5" w:rsidRDefault="005D6DBF"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r>
              <w:rPr>
                <w:rFonts w:ascii="Arial" w:hAnsi="Arial" w:cs="Arial"/>
                <w:sz w:val="18"/>
                <w:szCs w:val="18"/>
                <w:lang w:val="id-ID"/>
              </w:rPr>
              <w:t>8</w:t>
            </w:r>
            <w:r w:rsidR="00AE2A04" w:rsidRPr="005672E5">
              <w:rPr>
                <w:rFonts w:ascii="Arial" w:hAnsi="Arial" w:cs="Arial"/>
                <w:sz w:val="18"/>
                <w:szCs w:val="18"/>
              </w:rPr>
              <w:t xml:space="preserve">.2 </w:t>
            </w:r>
            <w:r w:rsidR="00AE2A04">
              <w:rPr>
                <w:rFonts w:ascii="Arial" w:hAnsi="Arial" w:cs="Arial"/>
                <w:sz w:val="18"/>
                <w:szCs w:val="18"/>
              </w:rPr>
              <w:tab/>
            </w:r>
            <w:r w:rsidR="00AE2A04" w:rsidRPr="005672E5">
              <w:rPr>
                <w:rFonts w:ascii="Arial" w:hAnsi="Arial" w:cs="Arial"/>
                <w:sz w:val="18"/>
                <w:szCs w:val="18"/>
              </w:rPr>
              <w:t>CONTRACTOR, at its own cost, shall have its employees enrolled to the Employees Social Security (Jamsostek).</w:t>
            </w:r>
          </w:p>
        </w:tc>
      </w:tr>
      <w:tr w:rsidR="00AE2A04" w:rsidRPr="005672E5" w:rsidTr="003D0C2E">
        <w:trPr>
          <w:gridAfter w:val="1"/>
          <w:wAfter w:w="72" w:type="dxa"/>
          <w:cantSplit/>
        </w:trPr>
        <w:tc>
          <w:tcPr>
            <w:tcW w:w="5142" w:type="dxa"/>
            <w:gridSpan w:val="2"/>
          </w:tcPr>
          <w:p w:rsidR="00AE2A04" w:rsidRPr="005672E5" w:rsidRDefault="005D6DBF" w:rsidP="003B19C2">
            <w:pPr>
              <w:tabs>
                <w:tab w:val="left" w:pos="180"/>
                <w:tab w:val="left" w:pos="450"/>
                <w:tab w:val="left" w:pos="6120"/>
                <w:tab w:val="left" w:pos="10620"/>
              </w:tabs>
              <w:ind w:left="180" w:hanging="360"/>
              <w:jc w:val="both"/>
              <w:rPr>
                <w:rFonts w:ascii="Arial" w:hAnsi="Arial" w:cs="Arial"/>
                <w:sz w:val="18"/>
                <w:szCs w:val="18"/>
              </w:rPr>
            </w:pPr>
            <w:r>
              <w:rPr>
                <w:rFonts w:ascii="Arial" w:hAnsi="Arial" w:cs="Arial"/>
                <w:sz w:val="18"/>
                <w:szCs w:val="18"/>
                <w:lang w:val="id-ID"/>
              </w:rPr>
              <w:t>8</w:t>
            </w:r>
            <w:r w:rsidR="00AE2A04" w:rsidRPr="005672E5">
              <w:rPr>
                <w:rFonts w:ascii="Arial" w:hAnsi="Arial" w:cs="Arial"/>
                <w:sz w:val="18"/>
                <w:szCs w:val="18"/>
              </w:rPr>
              <w:t xml:space="preserve">.3 </w:t>
            </w:r>
            <w:r w:rsidR="00AE2A04">
              <w:rPr>
                <w:rFonts w:ascii="Arial" w:hAnsi="Arial" w:cs="Arial"/>
                <w:sz w:val="18"/>
                <w:szCs w:val="18"/>
              </w:rPr>
              <w:tab/>
            </w:r>
            <w:r w:rsidR="00AE2A04" w:rsidRPr="005672E5">
              <w:rPr>
                <w:rFonts w:ascii="Arial" w:hAnsi="Arial" w:cs="Arial"/>
                <w:sz w:val="18"/>
                <w:szCs w:val="18"/>
              </w:rPr>
              <w:t xml:space="preserve">KONTRAKTOR akan  mengganti  rugi, melindungi dan membebaskan </w:t>
            </w:r>
            <w:r w:rsidR="00AE2A04">
              <w:rPr>
                <w:rFonts w:ascii="Arial" w:hAnsi="Arial" w:cs="Arial"/>
                <w:sz w:val="18"/>
                <w:szCs w:val="18"/>
              </w:rPr>
              <w:t>PERUSAHAAN</w:t>
            </w:r>
            <w:r w:rsidR="00AE2A04" w:rsidRPr="005672E5">
              <w:rPr>
                <w:rFonts w:ascii="Arial" w:hAnsi="Arial" w:cs="Arial"/>
                <w:sz w:val="18"/>
                <w:szCs w:val="18"/>
              </w:rPr>
              <w:t xml:space="preserve"> dari semua dan segala tanggung jawab hukum, tuntutan, kerugian, upaya hukum, gugatan, biaya dan pengeluaran yang timbul dari atau sehubungan dengan tidak dipenuhinya kewajiban KONTRAKTOR dalam rangka pelaksanaan program-program tersebut.</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sz w:val="18"/>
                <w:szCs w:val="18"/>
              </w:rPr>
            </w:pPr>
          </w:p>
        </w:tc>
        <w:tc>
          <w:tcPr>
            <w:tcW w:w="380" w:type="dxa"/>
          </w:tcPr>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c>
          <w:tcPr>
            <w:tcW w:w="4581" w:type="dxa"/>
          </w:tcPr>
          <w:p w:rsidR="00AE2A04" w:rsidRPr="005672E5" w:rsidRDefault="005D6DBF"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r>
              <w:rPr>
                <w:rFonts w:ascii="Arial" w:hAnsi="Arial" w:cs="Arial"/>
                <w:sz w:val="18"/>
                <w:szCs w:val="18"/>
                <w:lang w:val="id-ID"/>
              </w:rPr>
              <w:t>8</w:t>
            </w:r>
            <w:r w:rsidR="00AE2A04">
              <w:rPr>
                <w:rFonts w:ascii="Arial" w:hAnsi="Arial" w:cs="Arial"/>
                <w:sz w:val="18"/>
                <w:szCs w:val="18"/>
              </w:rPr>
              <w:t xml:space="preserve">.3 </w:t>
            </w:r>
            <w:r w:rsidR="00AE2A04" w:rsidRPr="005672E5">
              <w:rPr>
                <w:rFonts w:ascii="Arial" w:hAnsi="Arial" w:cs="Arial"/>
                <w:sz w:val="18"/>
                <w:szCs w:val="18"/>
              </w:rPr>
              <w:t>C</w:t>
            </w:r>
            <w:r w:rsidR="00AE2A04">
              <w:rPr>
                <w:rFonts w:ascii="Arial" w:hAnsi="Arial" w:cs="Arial"/>
                <w:sz w:val="18"/>
                <w:szCs w:val="18"/>
              </w:rPr>
              <w:t xml:space="preserve">ONTRACTOR   shall   indemnify, </w:t>
            </w:r>
            <w:r w:rsidR="00AE2A04" w:rsidRPr="005672E5">
              <w:rPr>
                <w:rFonts w:ascii="Arial" w:hAnsi="Arial" w:cs="Arial"/>
                <w:sz w:val="18"/>
                <w:szCs w:val="18"/>
              </w:rPr>
              <w:t xml:space="preserve">defend and hold </w:t>
            </w:r>
            <w:r w:rsidR="00AE2A04">
              <w:rPr>
                <w:rFonts w:ascii="Arial" w:hAnsi="Arial" w:cs="Arial"/>
                <w:sz w:val="18"/>
                <w:szCs w:val="18"/>
              </w:rPr>
              <w:t>COMPANY</w:t>
            </w:r>
            <w:r w:rsidR="00AE2A04" w:rsidRPr="005672E5">
              <w:rPr>
                <w:rFonts w:ascii="Arial" w:hAnsi="Arial" w:cs="Arial"/>
                <w:sz w:val="18"/>
                <w:szCs w:val="18"/>
              </w:rPr>
              <w:t xml:space="preserve"> free and harmless from any and all liabilities, demands, damages, losses, proceedings, suits, expenses and costs arising out of or in connection with the non compliance of CONTRACTOR’s obligations regarding the implementation of such programs.</w:t>
            </w:r>
          </w:p>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E86B64" w:rsidRDefault="005D6DBF" w:rsidP="003B19C2">
            <w:pPr>
              <w:tabs>
                <w:tab w:val="left" w:pos="180"/>
                <w:tab w:val="left" w:pos="345"/>
                <w:tab w:val="left" w:pos="10620"/>
              </w:tabs>
              <w:ind w:left="180" w:hanging="360"/>
              <w:jc w:val="both"/>
              <w:rPr>
                <w:rFonts w:ascii="Arial" w:hAnsi="Arial" w:cs="Arial"/>
                <w:color w:val="000000"/>
                <w:sz w:val="18"/>
                <w:szCs w:val="18"/>
                <w:lang w:val="fi-FI"/>
              </w:rPr>
            </w:pPr>
            <w:r>
              <w:rPr>
                <w:rFonts w:ascii="Arial" w:hAnsi="Arial" w:cs="Arial"/>
                <w:color w:val="000000"/>
                <w:sz w:val="18"/>
                <w:szCs w:val="18"/>
                <w:lang w:val="id-ID"/>
              </w:rPr>
              <w:t>8</w:t>
            </w:r>
            <w:r w:rsidR="00AE2A04" w:rsidRPr="00AC11B0">
              <w:rPr>
                <w:rFonts w:ascii="Arial" w:hAnsi="Arial" w:cs="Arial"/>
                <w:color w:val="000000"/>
                <w:sz w:val="18"/>
                <w:szCs w:val="18"/>
                <w:lang w:val="fi-FI"/>
              </w:rPr>
              <w:t xml:space="preserve">.4 </w:t>
            </w:r>
            <w:r w:rsidR="00AE2A04" w:rsidRPr="00AC11B0">
              <w:rPr>
                <w:rFonts w:ascii="Arial" w:hAnsi="Arial" w:cs="Arial"/>
                <w:color w:val="000000"/>
                <w:sz w:val="18"/>
                <w:szCs w:val="18"/>
                <w:lang w:val="fi-FI"/>
              </w:rPr>
              <w:tab/>
              <w:t xml:space="preserve">KONTRAKTOR  akan  mematuhi  dan memerintahkan pekerjanya untuk mematuhi </w:t>
            </w:r>
            <w:r w:rsidR="00AE2A04">
              <w:rPr>
                <w:rFonts w:ascii="Arial" w:hAnsi="Arial" w:cs="Arial"/>
                <w:color w:val="000000"/>
                <w:sz w:val="18"/>
                <w:szCs w:val="18"/>
                <w:lang w:val="fi-FI"/>
              </w:rPr>
              <w:t>Kebijakan</w:t>
            </w:r>
            <w:r w:rsidR="00AE2A04" w:rsidRPr="00AC11B0">
              <w:rPr>
                <w:rFonts w:ascii="Arial" w:hAnsi="Arial" w:cs="Arial"/>
                <w:color w:val="000000"/>
                <w:sz w:val="18"/>
                <w:szCs w:val="18"/>
                <w:lang w:val="fi-FI"/>
              </w:rPr>
              <w:t xml:space="preserve"> </w:t>
            </w:r>
            <w:r w:rsidR="00AE2A04" w:rsidRPr="006B76C4">
              <w:rPr>
                <w:rFonts w:ascii="Arial" w:hAnsi="Arial" w:cs="Arial"/>
                <w:color w:val="000000"/>
                <w:sz w:val="18"/>
                <w:szCs w:val="18"/>
                <w:lang w:val="fi-FI"/>
              </w:rPr>
              <w:t>keselamatan kerja</w:t>
            </w:r>
            <w:r w:rsidR="00AE2A04" w:rsidRPr="00AC11B0">
              <w:rPr>
                <w:rFonts w:ascii="Arial" w:hAnsi="Arial" w:cs="Arial"/>
                <w:color w:val="000000"/>
                <w:sz w:val="18"/>
                <w:szCs w:val="18"/>
                <w:lang w:val="fi-FI"/>
              </w:rPr>
              <w:t xml:space="preserve"> </w:t>
            </w:r>
            <w:r w:rsidR="00AE2A04">
              <w:rPr>
                <w:rFonts w:ascii="Arial" w:hAnsi="Arial" w:cs="Arial"/>
                <w:color w:val="000000"/>
                <w:sz w:val="18"/>
                <w:szCs w:val="18"/>
                <w:lang w:val="fi-FI"/>
              </w:rPr>
              <w:t>PERUSAHAAN</w:t>
            </w:r>
            <w:r w:rsidR="00AE2A04" w:rsidRPr="00AC11B0">
              <w:rPr>
                <w:rFonts w:ascii="Arial" w:hAnsi="Arial" w:cs="Arial"/>
                <w:color w:val="000000"/>
                <w:sz w:val="18"/>
                <w:szCs w:val="18"/>
                <w:lang w:val="fi-FI"/>
              </w:rPr>
              <w:t xml:space="preserve"> dan peraturan keselamatan kerja lainnya yang berlaku. </w:t>
            </w:r>
            <w:r w:rsidR="00AE2A04" w:rsidRPr="00E86B64">
              <w:rPr>
                <w:rFonts w:ascii="Arial" w:hAnsi="Arial" w:cs="Arial"/>
                <w:color w:val="000000"/>
                <w:sz w:val="18"/>
                <w:szCs w:val="18"/>
                <w:lang w:val="fi-FI"/>
              </w:rPr>
              <w:t xml:space="preserve">Kebijakan keselamatan kerja PERUSAHAAN tersedia pada Derpartemen </w:t>
            </w:r>
            <w:r w:rsidR="00AE2A04" w:rsidRPr="00E86B64">
              <w:rPr>
                <w:rFonts w:ascii="Arial" w:hAnsi="Arial" w:cs="Arial"/>
                <w:i/>
                <w:sz w:val="18"/>
                <w:szCs w:val="18"/>
                <w:lang w:val="fi-FI"/>
              </w:rPr>
              <w:t>Safety, Health, and Environment</w:t>
            </w:r>
            <w:r w:rsidR="00AE2A04" w:rsidRPr="00E86B64">
              <w:rPr>
                <w:rFonts w:ascii="Arial" w:hAnsi="Arial" w:cs="Arial"/>
                <w:sz w:val="18"/>
                <w:szCs w:val="18"/>
                <w:lang w:val="fi-FI"/>
              </w:rPr>
              <w:t xml:space="preserve"> (SHE)</w:t>
            </w:r>
            <w:r w:rsidR="00AE2A04" w:rsidRPr="00E86B64">
              <w:rPr>
                <w:rFonts w:ascii="Arial" w:hAnsi="Arial" w:cs="Arial"/>
                <w:color w:val="000000"/>
                <w:sz w:val="18"/>
                <w:szCs w:val="18"/>
                <w:lang w:val="fi-FI"/>
              </w:rPr>
              <w:t xml:space="preserve"> PERUSAHAAN.  Pada waktu pekerjaan atau jasa dimaksud mulai dilaksanakan, KONTRAKTOR atau pekerjanya dianggap telah membaca dan memahami kebijakan keselamatan kerja PERUSAHAAN dan peraturan keselamatan kerja lainnya yang berlaku.</w:t>
            </w:r>
          </w:p>
          <w:p w:rsidR="00AE2A04" w:rsidRPr="00E86B64"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color w:val="000000"/>
                <w:sz w:val="18"/>
                <w:szCs w:val="18"/>
                <w:lang w:val="fi-FI"/>
              </w:rPr>
            </w:pPr>
          </w:p>
        </w:tc>
        <w:tc>
          <w:tcPr>
            <w:tcW w:w="380" w:type="dxa"/>
          </w:tcPr>
          <w:p w:rsidR="00AE2A04" w:rsidRPr="00E86B64"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lang w:val="fi-FI"/>
              </w:rPr>
            </w:pPr>
          </w:p>
        </w:tc>
        <w:tc>
          <w:tcPr>
            <w:tcW w:w="4581" w:type="dxa"/>
          </w:tcPr>
          <w:p w:rsidR="00AE2A04" w:rsidRPr="007225B4" w:rsidRDefault="005D6DBF" w:rsidP="003B19C2">
            <w:pPr>
              <w:tabs>
                <w:tab w:val="left" w:pos="180"/>
                <w:tab w:val="left" w:pos="340"/>
                <w:tab w:val="left" w:pos="1800"/>
                <w:tab w:val="left" w:pos="2340"/>
                <w:tab w:val="left" w:pos="6120"/>
                <w:tab w:val="left" w:pos="10620"/>
              </w:tabs>
              <w:ind w:left="180" w:hanging="360"/>
              <w:jc w:val="both"/>
              <w:rPr>
                <w:rFonts w:ascii="Arial" w:hAnsi="Arial" w:cs="Arial"/>
                <w:sz w:val="18"/>
                <w:szCs w:val="18"/>
              </w:rPr>
            </w:pPr>
            <w:r>
              <w:rPr>
                <w:rFonts w:ascii="Arial" w:hAnsi="Arial" w:cs="Arial"/>
                <w:sz w:val="18"/>
                <w:szCs w:val="18"/>
                <w:lang w:val="id-ID"/>
              </w:rPr>
              <w:t>8</w:t>
            </w:r>
            <w:r w:rsidR="00AE2A04">
              <w:rPr>
                <w:rFonts w:ascii="Arial" w:hAnsi="Arial" w:cs="Arial"/>
                <w:sz w:val="18"/>
                <w:szCs w:val="18"/>
              </w:rPr>
              <w:t>.4</w:t>
            </w:r>
            <w:r w:rsidR="00AE2A04">
              <w:rPr>
                <w:rFonts w:ascii="Arial" w:hAnsi="Arial" w:cs="Arial"/>
                <w:sz w:val="18"/>
                <w:szCs w:val="18"/>
              </w:rPr>
              <w:tab/>
            </w:r>
            <w:r w:rsidR="00AE2A04" w:rsidRPr="007225B4">
              <w:rPr>
                <w:rFonts w:ascii="Arial" w:hAnsi="Arial" w:cs="Arial"/>
                <w:sz w:val="18"/>
                <w:szCs w:val="18"/>
              </w:rPr>
              <w:t xml:space="preserve">CONTRACTOR shall comply and cause its personnel to comply with </w:t>
            </w:r>
            <w:r w:rsidR="00AE2A04">
              <w:rPr>
                <w:rFonts w:ascii="Arial" w:hAnsi="Arial" w:cs="Arial"/>
                <w:sz w:val="18"/>
                <w:szCs w:val="18"/>
              </w:rPr>
              <w:t>COMPANY</w:t>
            </w:r>
            <w:r w:rsidR="00AE2A04" w:rsidRPr="007225B4">
              <w:rPr>
                <w:rFonts w:ascii="Arial" w:hAnsi="Arial" w:cs="Arial"/>
                <w:sz w:val="18"/>
                <w:szCs w:val="18"/>
              </w:rPr>
              <w:t xml:space="preserve">'s </w:t>
            </w:r>
            <w:r w:rsidR="00AE2A04">
              <w:rPr>
                <w:rFonts w:ascii="Arial" w:hAnsi="Arial" w:cs="Arial"/>
                <w:sz w:val="18"/>
                <w:szCs w:val="18"/>
              </w:rPr>
              <w:t xml:space="preserve">safety policy </w:t>
            </w:r>
            <w:r w:rsidR="00AE2A04" w:rsidRPr="007225B4">
              <w:rPr>
                <w:rFonts w:ascii="Arial" w:hAnsi="Arial" w:cs="Arial"/>
                <w:sz w:val="18"/>
                <w:szCs w:val="18"/>
              </w:rPr>
              <w:t xml:space="preserve">and other applicable safety regulations.  </w:t>
            </w:r>
            <w:r w:rsidR="00AE2A04">
              <w:rPr>
                <w:rFonts w:ascii="Arial" w:hAnsi="Arial" w:cs="Arial"/>
                <w:sz w:val="18"/>
                <w:szCs w:val="18"/>
              </w:rPr>
              <w:t>COMPANY</w:t>
            </w:r>
            <w:r w:rsidR="00AE2A04" w:rsidRPr="007225B4">
              <w:rPr>
                <w:rFonts w:ascii="Arial" w:hAnsi="Arial" w:cs="Arial"/>
                <w:sz w:val="18"/>
                <w:szCs w:val="18"/>
              </w:rPr>
              <w:t xml:space="preserve"> </w:t>
            </w:r>
            <w:r w:rsidR="00AE2A04" w:rsidRPr="006D1B14">
              <w:rPr>
                <w:rFonts w:ascii="Arial" w:hAnsi="Arial" w:cs="Arial"/>
                <w:sz w:val="18"/>
                <w:szCs w:val="18"/>
              </w:rPr>
              <w:t>safety policy is available at COMPANY's Safety, Health, and Environment (SHE) Depar</w:t>
            </w:r>
            <w:r w:rsidR="00AE2A04" w:rsidRPr="007225B4">
              <w:rPr>
                <w:rFonts w:ascii="Arial" w:hAnsi="Arial" w:cs="Arial"/>
                <w:sz w:val="18"/>
                <w:szCs w:val="18"/>
              </w:rPr>
              <w:t>tment</w:t>
            </w:r>
            <w:r w:rsidR="00AE2A04" w:rsidRPr="007225B4">
              <w:rPr>
                <w:rFonts w:ascii="Arial" w:hAnsi="Arial" w:cs="Arial"/>
                <w:color w:val="0000FF"/>
                <w:sz w:val="18"/>
                <w:szCs w:val="18"/>
              </w:rPr>
              <w:t>.</w:t>
            </w:r>
            <w:r w:rsidR="00AE2A04" w:rsidRPr="007225B4">
              <w:rPr>
                <w:rFonts w:ascii="Arial" w:hAnsi="Arial" w:cs="Arial"/>
                <w:sz w:val="18"/>
                <w:szCs w:val="18"/>
              </w:rPr>
              <w:t xml:space="preserve"> Upon commencement of any </w:t>
            </w:r>
            <w:r w:rsidR="00AE2A04">
              <w:rPr>
                <w:rFonts w:ascii="Arial" w:hAnsi="Arial" w:cs="Arial"/>
                <w:sz w:val="18"/>
                <w:szCs w:val="18"/>
              </w:rPr>
              <w:t>work</w:t>
            </w:r>
            <w:r w:rsidR="00AE2A04" w:rsidRPr="007225B4">
              <w:rPr>
                <w:rFonts w:ascii="Arial" w:hAnsi="Arial" w:cs="Arial"/>
                <w:sz w:val="18"/>
                <w:szCs w:val="18"/>
              </w:rPr>
              <w:t xml:space="preserve"> or services contemplated hereunder, CONTRACTOR or any of its personnel shall be deemed to have read and understood </w:t>
            </w:r>
            <w:r w:rsidR="00AE2A04">
              <w:rPr>
                <w:rFonts w:ascii="Arial" w:hAnsi="Arial" w:cs="Arial"/>
                <w:sz w:val="18"/>
                <w:szCs w:val="18"/>
              </w:rPr>
              <w:t>COMPANY</w:t>
            </w:r>
            <w:r w:rsidR="00AE2A04" w:rsidRPr="007225B4">
              <w:rPr>
                <w:rFonts w:ascii="Arial" w:hAnsi="Arial" w:cs="Arial"/>
                <w:sz w:val="18"/>
                <w:szCs w:val="18"/>
              </w:rPr>
              <w:t xml:space="preserve">'s </w:t>
            </w:r>
            <w:r w:rsidR="00AE2A04">
              <w:rPr>
                <w:rFonts w:ascii="Arial" w:hAnsi="Arial" w:cs="Arial"/>
                <w:sz w:val="18"/>
                <w:szCs w:val="18"/>
              </w:rPr>
              <w:t xml:space="preserve">safety policy </w:t>
            </w:r>
            <w:r w:rsidR="00AE2A04" w:rsidRPr="007225B4">
              <w:rPr>
                <w:rFonts w:ascii="Arial" w:hAnsi="Arial" w:cs="Arial"/>
                <w:sz w:val="18"/>
                <w:szCs w:val="18"/>
              </w:rPr>
              <w:t>and all other applicable safety regulations.</w:t>
            </w:r>
          </w:p>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245B8E" w:rsidRDefault="005D6DBF" w:rsidP="003B19C2">
            <w:pPr>
              <w:tabs>
                <w:tab w:val="left" w:pos="180"/>
                <w:tab w:val="left" w:pos="10620"/>
              </w:tabs>
              <w:ind w:left="180" w:hanging="360"/>
              <w:jc w:val="both"/>
              <w:rPr>
                <w:rFonts w:ascii="Arial" w:hAnsi="Arial" w:cs="Arial"/>
                <w:color w:val="000000"/>
                <w:sz w:val="18"/>
                <w:szCs w:val="18"/>
              </w:rPr>
            </w:pPr>
            <w:r>
              <w:rPr>
                <w:rFonts w:ascii="Arial" w:hAnsi="Arial" w:cs="Arial"/>
                <w:color w:val="000000"/>
                <w:sz w:val="18"/>
                <w:szCs w:val="18"/>
                <w:lang w:val="id-ID"/>
              </w:rPr>
              <w:t>8</w:t>
            </w:r>
            <w:r w:rsidR="00AE2A04" w:rsidRPr="00245B8E">
              <w:rPr>
                <w:rFonts w:ascii="Arial" w:hAnsi="Arial" w:cs="Arial"/>
                <w:color w:val="000000"/>
                <w:sz w:val="18"/>
                <w:szCs w:val="18"/>
              </w:rPr>
              <w:t xml:space="preserve">.5 </w:t>
            </w:r>
            <w:r w:rsidR="00AE2A04">
              <w:rPr>
                <w:rFonts w:ascii="Arial" w:hAnsi="Arial" w:cs="Arial"/>
                <w:color w:val="000000"/>
                <w:sz w:val="18"/>
                <w:szCs w:val="18"/>
              </w:rPr>
              <w:t xml:space="preserve"> </w:t>
            </w:r>
            <w:r w:rsidR="00AE2A04" w:rsidRPr="00245B8E">
              <w:rPr>
                <w:rFonts w:ascii="Arial" w:hAnsi="Arial" w:cs="Arial"/>
                <w:color w:val="000000"/>
                <w:sz w:val="18"/>
                <w:szCs w:val="18"/>
              </w:rPr>
              <w:t>Kecuali secara khusu</w:t>
            </w:r>
            <w:r w:rsidR="00AE2A04">
              <w:rPr>
                <w:rFonts w:ascii="Arial" w:hAnsi="Arial" w:cs="Arial"/>
                <w:color w:val="000000"/>
                <w:sz w:val="18"/>
                <w:szCs w:val="18"/>
              </w:rPr>
              <w:t xml:space="preserve">s dicantumkan </w:t>
            </w:r>
            <w:r w:rsidR="00AE2A04" w:rsidRPr="006D1B14">
              <w:rPr>
                <w:rFonts w:ascii="Arial" w:hAnsi="Arial" w:cs="Arial"/>
                <w:sz w:val="18"/>
                <w:szCs w:val="18"/>
              </w:rPr>
              <w:t>dalam Kontrak ini, KONTRAKTOR, atas biayanya sendiri, harus</w:t>
            </w:r>
            <w:r w:rsidR="00AE2A04" w:rsidRPr="0053251F">
              <w:rPr>
                <w:rFonts w:ascii="Arial" w:hAnsi="Arial" w:cs="Arial"/>
                <w:color w:val="0000FF"/>
                <w:sz w:val="18"/>
                <w:szCs w:val="18"/>
              </w:rPr>
              <w:t xml:space="preserve"> </w:t>
            </w:r>
            <w:r w:rsidR="00AE2A04" w:rsidRPr="00245B8E">
              <w:rPr>
                <w:rFonts w:ascii="Arial" w:hAnsi="Arial" w:cs="Arial"/>
                <w:color w:val="000000"/>
                <w:sz w:val="18"/>
                <w:szCs w:val="18"/>
              </w:rPr>
              <w:t>menyediakan untuk setiap pekerjanya termasuk pekerja subkontraktornya, perlengkapan keselamatan kerja yang sesuai dan memadai termasuk namun tidak terbatas pada pakaian kerja, pelampung, sepatu pengaman, topi pengaman dan kacamata pelindung.</w:t>
            </w:r>
          </w:p>
          <w:p w:rsidR="00AE2A04" w:rsidRPr="00245B8E"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color w:val="000000"/>
                <w:sz w:val="18"/>
                <w:szCs w:val="18"/>
              </w:rPr>
            </w:pPr>
          </w:p>
        </w:tc>
        <w:tc>
          <w:tcPr>
            <w:tcW w:w="380" w:type="dxa"/>
          </w:tcPr>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c>
          <w:tcPr>
            <w:tcW w:w="4581" w:type="dxa"/>
          </w:tcPr>
          <w:p w:rsidR="00AE2A04" w:rsidRPr="005672E5" w:rsidRDefault="005D6DBF" w:rsidP="003B19C2">
            <w:pPr>
              <w:tabs>
                <w:tab w:val="left" w:pos="180"/>
                <w:tab w:val="left" w:pos="430"/>
                <w:tab w:val="left" w:pos="6120"/>
                <w:tab w:val="left" w:pos="10620"/>
              </w:tabs>
              <w:ind w:left="180" w:hanging="360"/>
              <w:jc w:val="both"/>
              <w:rPr>
                <w:rFonts w:ascii="Arial" w:hAnsi="Arial" w:cs="Arial"/>
                <w:sz w:val="18"/>
                <w:szCs w:val="18"/>
              </w:rPr>
            </w:pPr>
            <w:r>
              <w:rPr>
                <w:rFonts w:ascii="Arial" w:hAnsi="Arial" w:cs="Arial"/>
                <w:sz w:val="18"/>
                <w:szCs w:val="18"/>
                <w:lang w:val="id-ID"/>
              </w:rPr>
              <w:t>8</w:t>
            </w:r>
            <w:r w:rsidR="00AE2A04">
              <w:rPr>
                <w:rFonts w:ascii="Arial" w:hAnsi="Arial" w:cs="Arial"/>
                <w:sz w:val="18"/>
                <w:szCs w:val="18"/>
              </w:rPr>
              <w:t>.5</w:t>
            </w:r>
            <w:r w:rsidR="00AE2A04">
              <w:rPr>
                <w:rFonts w:ascii="Arial" w:hAnsi="Arial" w:cs="Arial"/>
                <w:sz w:val="18"/>
                <w:szCs w:val="18"/>
              </w:rPr>
              <w:tab/>
              <w:t>E</w:t>
            </w:r>
            <w:r w:rsidR="00AE2A04" w:rsidRPr="00C20154">
              <w:rPr>
                <w:rFonts w:ascii="Arial" w:hAnsi="Arial" w:cs="Arial"/>
                <w:sz w:val="18"/>
                <w:szCs w:val="18"/>
              </w:rPr>
              <w:t xml:space="preserve">xcept as covered </w:t>
            </w:r>
            <w:r w:rsidR="00AE2A04" w:rsidRPr="006D1B14">
              <w:rPr>
                <w:rFonts w:ascii="Arial" w:hAnsi="Arial" w:cs="Arial"/>
                <w:sz w:val="18"/>
                <w:szCs w:val="18"/>
              </w:rPr>
              <w:t>in this Contract,  CONTRACTOR shall, at its sole expense, provide</w:t>
            </w:r>
            <w:r w:rsidR="00AE2A04" w:rsidRPr="005672E5">
              <w:rPr>
                <w:rFonts w:ascii="Arial" w:hAnsi="Arial" w:cs="Arial"/>
                <w:sz w:val="18"/>
                <w:szCs w:val="18"/>
              </w:rPr>
              <w:t xml:space="preserve"> each CONTRACTOR’s personnel, including the employees of its subcontractors with appropriate and adequate safety equipment, including but not limited to coveralls, safety shoes, life vests, hard hats and protective glasses</w:t>
            </w:r>
            <w:r w:rsidR="00AE2A04">
              <w:rPr>
                <w:rFonts w:ascii="Arial" w:hAnsi="Arial" w:cs="Arial"/>
                <w:sz w:val="18"/>
                <w:szCs w:val="18"/>
              </w:rPr>
              <w:t xml:space="preserve"> </w:t>
            </w:r>
          </w:p>
        </w:tc>
      </w:tr>
      <w:tr w:rsidR="00AE2A04" w:rsidRPr="005672E5" w:rsidTr="003D0C2E">
        <w:trPr>
          <w:gridAfter w:val="1"/>
          <w:wAfter w:w="72" w:type="dxa"/>
          <w:cantSplit/>
        </w:trPr>
        <w:tc>
          <w:tcPr>
            <w:tcW w:w="5142" w:type="dxa"/>
            <w:gridSpan w:val="2"/>
          </w:tcPr>
          <w:p w:rsidR="00AE2A04" w:rsidRPr="005672E5" w:rsidRDefault="005D6DBF" w:rsidP="005D6DBF">
            <w:pPr>
              <w:tabs>
                <w:tab w:val="left" w:pos="284"/>
                <w:tab w:val="left" w:pos="10620"/>
              </w:tabs>
              <w:ind w:left="180" w:hanging="360"/>
              <w:jc w:val="both"/>
              <w:rPr>
                <w:rFonts w:ascii="Arial" w:hAnsi="Arial" w:cs="Arial"/>
                <w:sz w:val="18"/>
                <w:szCs w:val="18"/>
              </w:rPr>
            </w:pPr>
            <w:r>
              <w:rPr>
                <w:rFonts w:ascii="Arial" w:hAnsi="Arial" w:cs="Arial"/>
                <w:sz w:val="18"/>
                <w:szCs w:val="18"/>
                <w:lang w:val="id-ID"/>
              </w:rPr>
              <w:t>8</w:t>
            </w:r>
            <w:r w:rsidR="00AE2A04">
              <w:rPr>
                <w:rFonts w:ascii="Arial" w:hAnsi="Arial" w:cs="Arial"/>
                <w:sz w:val="18"/>
                <w:szCs w:val="18"/>
              </w:rPr>
              <w:t xml:space="preserve">.6 </w:t>
            </w:r>
            <w:r w:rsidR="00AE2A04">
              <w:rPr>
                <w:rFonts w:ascii="Arial" w:hAnsi="Arial" w:cs="Arial"/>
                <w:sz w:val="18"/>
                <w:szCs w:val="18"/>
              </w:rPr>
              <w:tab/>
              <w:t xml:space="preserve">Tanpa    </w:t>
            </w:r>
            <w:r w:rsidR="00AE2A04" w:rsidRPr="005672E5">
              <w:rPr>
                <w:rFonts w:ascii="Arial" w:hAnsi="Arial" w:cs="Arial"/>
                <w:sz w:val="18"/>
                <w:szCs w:val="18"/>
              </w:rPr>
              <w:t xml:space="preserve">mengurangi       kewajiban KONTRAKTOR untuk melaporkan kecelakaan berdasarkan hukum yang berlaku, KONTRAKTOR akan melaporkan kepada wakil </w:t>
            </w:r>
            <w:r w:rsidR="00AE2A04">
              <w:rPr>
                <w:rFonts w:ascii="Arial" w:hAnsi="Arial" w:cs="Arial"/>
                <w:sz w:val="18"/>
                <w:szCs w:val="18"/>
              </w:rPr>
              <w:t>PERUSAHAAN</w:t>
            </w:r>
            <w:r w:rsidR="00AE2A04" w:rsidRPr="005672E5">
              <w:rPr>
                <w:rFonts w:ascii="Arial" w:hAnsi="Arial" w:cs="Arial"/>
                <w:sz w:val="18"/>
                <w:szCs w:val="18"/>
              </w:rPr>
              <w:t xml:space="preserve"> mengenai setiap kecelakaan yang timbul sehubungan dengan pelaksanaan Kontrak ini dalam waktu 24 (dua puluh empat) jam setelah kejadian.</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sz w:val="18"/>
                <w:szCs w:val="18"/>
              </w:rPr>
            </w:pPr>
          </w:p>
        </w:tc>
        <w:tc>
          <w:tcPr>
            <w:tcW w:w="380" w:type="dxa"/>
          </w:tcPr>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c>
          <w:tcPr>
            <w:tcW w:w="4581" w:type="dxa"/>
          </w:tcPr>
          <w:p w:rsidR="00AE2A04" w:rsidRPr="005672E5" w:rsidRDefault="005D6DBF" w:rsidP="003B19C2">
            <w:pPr>
              <w:tabs>
                <w:tab w:val="left" w:pos="180"/>
                <w:tab w:val="left" w:pos="430"/>
                <w:tab w:val="left" w:pos="6120"/>
                <w:tab w:val="left" w:pos="10620"/>
              </w:tabs>
              <w:ind w:left="180" w:hanging="360"/>
              <w:jc w:val="both"/>
              <w:rPr>
                <w:rFonts w:ascii="Arial" w:hAnsi="Arial" w:cs="Arial"/>
                <w:sz w:val="18"/>
                <w:szCs w:val="18"/>
              </w:rPr>
            </w:pPr>
            <w:r>
              <w:rPr>
                <w:rFonts w:ascii="Arial" w:hAnsi="Arial" w:cs="Arial"/>
                <w:sz w:val="18"/>
                <w:szCs w:val="18"/>
                <w:lang w:val="id-ID"/>
              </w:rPr>
              <w:t>8</w:t>
            </w:r>
            <w:r w:rsidR="00AE2A04" w:rsidRPr="005672E5">
              <w:rPr>
                <w:rFonts w:ascii="Arial" w:hAnsi="Arial" w:cs="Arial"/>
                <w:sz w:val="18"/>
                <w:szCs w:val="18"/>
              </w:rPr>
              <w:t xml:space="preserve">.6 </w:t>
            </w:r>
            <w:r w:rsidR="00AE2A04">
              <w:rPr>
                <w:rFonts w:ascii="Arial" w:hAnsi="Arial" w:cs="Arial"/>
                <w:sz w:val="18"/>
                <w:szCs w:val="18"/>
              </w:rPr>
              <w:tab/>
            </w:r>
            <w:r w:rsidR="00AE2A04" w:rsidRPr="005672E5">
              <w:rPr>
                <w:rFonts w:ascii="Arial" w:hAnsi="Arial" w:cs="Arial"/>
                <w:sz w:val="18"/>
                <w:szCs w:val="18"/>
              </w:rPr>
              <w:t xml:space="preserve">Without prejudice to CONTRACTOR’s reporting obligations under the applicable laws, CONTRACTOR shall report to </w:t>
            </w:r>
            <w:r w:rsidR="00AE2A04">
              <w:rPr>
                <w:rFonts w:ascii="Arial" w:hAnsi="Arial" w:cs="Arial"/>
                <w:sz w:val="18"/>
                <w:szCs w:val="18"/>
              </w:rPr>
              <w:t>COMPANY</w:t>
            </w:r>
            <w:r w:rsidR="00AE2A04" w:rsidRPr="005672E5">
              <w:rPr>
                <w:rFonts w:ascii="Arial" w:hAnsi="Arial" w:cs="Arial"/>
                <w:sz w:val="18"/>
                <w:szCs w:val="18"/>
              </w:rPr>
              <w:t xml:space="preserve"> representative any and all accidents which may arise in connection with the performance of this Contract within twenty four (24) hours after the occurrence.</w:t>
            </w:r>
          </w:p>
          <w:p w:rsidR="00AE2A04" w:rsidRPr="005672E5"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AC11B0" w:rsidRDefault="005D6DBF" w:rsidP="003B19C2">
            <w:pPr>
              <w:tabs>
                <w:tab w:val="left" w:pos="180"/>
                <w:tab w:val="left" w:pos="540"/>
                <w:tab w:val="left" w:pos="1080"/>
                <w:tab w:val="left" w:pos="1800"/>
                <w:tab w:val="left" w:pos="2340"/>
                <w:tab w:val="left" w:pos="6120"/>
                <w:tab w:val="left" w:pos="10620"/>
              </w:tabs>
              <w:ind w:left="180" w:hanging="360"/>
              <w:jc w:val="both"/>
              <w:rPr>
                <w:rFonts w:ascii="Arial" w:hAnsi="Arial" w:cs="Arial"/>
                <w:sz w:val="18"/>
                <w:szCs w:val="18"/>
                <w:lang w:val="fi-FI"/>
              </w:rPr>
            </w:pPr>
            <w:r>
              <w:rPr>
                <w:rFonts w:ascii="Arial" w:hAnsi="Arial" w:cs="Arial"/>
                <w:sz w:val="18"/>
                <w:szCs w:val="18"/>
                <w:lang w:val="id-ID"/>
              </w:rPr>
              <w:t>8</w:t>
            </w:r>
            <w:r w:rsidR="00AE2A04">
              <w:rPr>
                <w:rFonts w:ascii="Arial" w:hAnsi="Arial" w:cs="Arial"/>
                <w:sz w:val="18"/>
                <w:szCs w:val="18"/>
              </w:rPr>
              <w:t xml:space="preserve">.7 </w:t>
            </w:r>
            <w:r w:rsidR="00AE2A04" w:rsidRPr="005672E5">
              <w:rPr>
                <w:rFonts w:ascii="Arial" w:hAnsi="Arial" w:cs="Arial"/>
                <w:sz w:val="18"/>
                <w:szCs w:val="18"/>
              </w:rPr>
              <w:t xml:space="preserve">Untuk tujuan apapun, baik KONTRAKTOR maupun pekerjanya bagaimanapun tidak akan dianggap sebagai pekerja atau wakil </w:t>
            </w:r>
            <w:r w:rsidR="00AE2A04">
              <w:rPr>
                <w:rFonts w:ascii="Arial" w:hAnsi="Arial" w:cs="Arial"/>
                <w:sz w:val="18"/>
                <w:szCs w:val="18"/>
              </w:rPr>
              <w:t>PERUSAHAAN</w:t>
            </w:r>
            <w:r w:rsidR="00AE2A04" w:rsidRPr="005672E5">
              <w:rPr>
                <w:rFonts w:ascii="Arial" w:hAnsi="Arial" w:cs="Arial"/>
                <w:sz w:val="18"/>
                <w:szCs w:val="18"/>
              </w:rPr>
              <w:t xml:space="preserve">. </w:t>
            </w:r>
            <w:r w:rsidR="00AE2A04" w:rsidRPr="00AC11B0">
              <w:rPr>
                <w:rFonts w:ascii="Arial" w:hAnsi="Arial" w:cs="Arial"/>
                <w:sz w:val="18"/>
                <w:szCs w:val="18"/>
                <w:lang w:val="fi-FI"/>
              </w:rPr>
              <w:t>Semua pekerja yang dipekerjakan untuk melaksanakan pekerjaan/jasa menurut Kontrak ini merupakan pekerja KONTRAKTOR. Oleh karena itu, KONTRAKTOR atas biayanya sendiri berkewajiban dan bertanggung jawab atas upah dan tunjangan kerja pekerjanya serta pemutusan hubungan kerja sesuai dengan hukum dan peraturan di Indonesia dan/atau hukum negara lain yang berlaku.</w:t>
            </w:r>
          </w:p>
          <w:p w:rsidR="00AE2A04" w:rsidRPr="00AC11B0"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sz w:val="18"/>
                <w:szCs w:val="18"/>
                <w:lang w:val="fi-FI"/>
              </w:rPr>
            </w:pPr>
          </w:p>
        </w:tc>
        <w:tc>
          <w:tcPr>
            <w:tcW w:w="380" w:type="dxa"/>
          </w:tcPr>
          <w:p w:rsidR="00AE2A04" w:rsidRPr="00AC11B0" w:rsidRDefault="00AE2A04"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lang w:val="fi-FI"/>
              </w:rPr>
            </w:pPr>
          </w:p>
        </w:tc>
        <w:tc>
          <w:tcPr>
            <w:tcW w:w="4581" w:type="dxa"/>
          </w:tcPr>
          <w:p w:rsidR="00AE2A04" w:rsidRPr="005672E5" w:rsidRDefault="005D6DBF" w:rsidP="003B19C2">
            <w:pPr>
              <w:tabs>
                <w:tab w:val="left" w:pos="180"/>
                <w:tab w:val="left" w:pos="1080"/>
                <w:tab w:val="left" w:pos="1800"/>
                <w:tab w:val="left" w:pos="2340"/>
                <w:tab w:val="left" w:pos="6120"/>
                <w:tab w:val="left" w:pos="10620"/>
              </w:tabs>
              <w:ind w:left="180" w:hanging="360"/>
              <w:jc w:val="both"/>
              <w:rPr>
                <w:rFonts w:ascii="Arial" w:hAnsi="Arial" w:cs="Arial"/>
                <w:sz w:val="18"/>
                <w:szCs w:val="18"/>
              </w:rPr>
            </w:pPr>
            <w:r>
              <w:rPr>
                <w:rFonts w:ascii="Arial" w:hAnsi="Arial" w:cs="Arial"/>
                <w:sz w:val="18"/>
                <w:szCs w:val="18"/>
                <w:lang w:val="id-ID"/>
              </w:rPr>
              <w:t>8</w:t>
            </w:r>
            <w:r w:rsidR="00AE2A04">
              <w:rPr>
                <w:rFonts w:ascii="Arial" w:hAnsi="Arial" w:cs="Arial"/>
                <w:sz w:val="18"/>
                <w:szCs w:val="18"/>
              </w:rPr>
              <w:t>.7</w:t>
            </w:r>
            <w:r w:rsidR="00AE2A04">
              <w:rPr>
                <w:rFonts w:ascii="Arial" w:hAnsi="Arial" w:cs="Arial"/>
                <w:sz w:val="18"/>
                <w:szCs w:val="18"/>
              </w:rPr>
              <w:tab/>
            </w:r>
            <w:r w:rsidR="00AE2A04" w:rsidRPr="005672E5">
              <w:rPr>
                <w:rFonts w:ascii="Arial" w:hAnsi="Arial" w:cs="Arial"/>
                <w:sz w:val="18"/>
                <w:szCs w:val="18"/>
              </w:rPr>
              <w:t xml:space="preserve">For any purpose whatsoever, neither CONTRACTOR nor its personnel hereunder in anyway shall be considered as an employee or agent of </w:t>
            </w:r>
            <w:r w:rsidR="00AE2A04">
              <w:rPr>
                <w:rFonts w:ascii="Arial" w:hAnsi="Arial" w:cs="Arial"/>
                <w:sz w:val="18"/>
                <w:szCs w:val="18"/>
              </w:rPr>
              <w:t>COMPANY</w:t>
            </w:r>
            <w:r w:rsidR="00AE2A04" w:rsidRPr="005672E5">
              <w:rPr>
                <w:rFonts w:ascii="Arial" w:hAnsi="Arial" w:cs="Arial"/>
                <w:sz w:val="18"/>
                <w:szCs w:val="18"/>
              </w:rPr>
              <w:t xml:space="preserve">.  All personnel engaged by CONTRACTOR to render </w:t>
            </w:r>
            <w:r w:rsidR="00AE2A04">
              <w:rPr>
                <w:rFonts w:ascii="Arial" w:hAnsi="Arial" w:cs="Arial"/>
                <w:sz w:val="18"/>
                <w:szCs w:val="18"/>
              </w:rPr>
              <w:t>work</w:t>
            </w:r>
            <w:r w:rsidR="00AE2A04" w:rsidRPr="005672E5">
              <w:rPr>
                <w:rFonts w:ascii="Arial" w:hAnsi="Arial" w:cs="Arial"/>
                <w:sz w:val="18"/>
                <w:szCs w:val="18"/>
              </w:rPr>
              <w:t>/services hereunder are regarded as the employees of CONTRACTOR.  Therefore, CONTRACTOR, at its own expense, shall be obligated and be responsible to arrange its employment benefits and termination in accordance with the Indonesian laws and regulations and/or other applicable laws.</w:t>
            </w:r>
          </w:p>
          <w:p w:rsidR="00AE2A04" w:rsidRPr="005672E5" w:rsidRDefault="00AE2A04" w:rsidP="003B19C2">
            <w:pPr>
              <w:tabs>
                <w:tab w:val="left" w:pos="180"/>
                <w:tab w:val="left" w:pos="540"/>
                <w:tab w:val="left" w:pos="1080"/>
                <w:tab w:val="left" w:pos="1800"/>
                <w:tab w:val="left" w:pos="2340"/>
                <w:tab w:val="left" w:pos="6120"/>
                <w:tab w:val="left" w:pos="10620"/>
              </w:tabs>
              <w:ind w:left="180" w:hanging="36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672E5" w:rsidRDefault="005D6DBF" w:rsidP="003B19C2">
            <w:pPr>
              <w:tabs>
                <w:tab w:val="left" w:pos="180"/>
                <w:tab w:val="left" w:pos="450"/>
                <w:tab w:val="left" w:pos="10620"/>
              </w:tabs>
              <w:ind w:left="180" w:hanging="360"/>
              <w:jc w:val="both"/>
              <w:rPr>
                <w:rFonts w:ascii="Arial" w:hAnsi="Arial" w:cs="Arial"/>
                <w:sz w:val="18"/>
                <w:szCs w:val="18"/>
              </w:rPr>
            </w:pPr>
            <w:r>
              <w:rPr>
                <w:rFonts w:ascii="Arial" w:hAnsi="Arial" w:cs="Arial"/>
                <w:sz w:val="18"/>
                <w:szCs w:val="18"/>
                <w:lang w:val="id-ID"/>
              </w:rPr>
              <w:t>8</w:t>
            </w:r>
            <w:r w:rsidR="00AE2A04" w:rsidRPr="005672E5">
              <w:rPr>
                <w:rFonts w:ascii="Arial" w:hAnsi="Arial" w:cs="Arial"/>
                <w:sz w:val="18"/>
                <w:szCs w:val="18"/>
              </w:rPr>
              <w:t xml:space="preserve">.8 </w:t>
            </w:r>
            <w:r w:rsidR="00AE2A04">
              <w:rPr>
                <w:rFonts w:ascii="Arial" w:hAnsi="Arial" w:cs="Arial"/>
                <w:sz w:val="18"/>
                <w:szCs w:val="18"/>
              </w:rPr>
              <w:tab/>
            </w:r>
            <w:r w:rsidR="00AE2A04" w:rsidRPr="005672E5">
              <w:rPr>
                <w:rFonts w:ascii="Arial" w:hAnsi="Arial" w:cs="Arial"/>
                <w:sz w:val="18"/>
                <w:szCs w:val="18"/>
              </w:rPr>
              <w:t xml:space="preserve">KONTRAKTOR </w:t>
            </w:r>
            <w:r w:rsidR="00AE2A04" w:rsidRPr="006D1B14">
              <w:rPr>
                <w:rFonts w:ascii="Arial" w:hAnsi="Arial" w:cs="Arial"/>
                <w:sz w:val="18"/>
                <w:szCs w:val="18"/>
              </w:rPr>
              <w:t xml:space="preserve">harus </w:t>
            </w:r>
            <w:r w:rsidR="00AE2A04" w:rsidRPr="005672E5">
              <w:rPr>
                <w:rFonts w:ascii="Arial" w:hAnsi="Arial" w:cs="Arial"/>
                <w:sz w:val="18"/>
                <w:szCs w:val="18"/>
              </w:rPr>
              <w:t xml:space="preserve">memenuhi semua persyaratan yang berhubungan dengan </w:t>
            </w:r>
            <w:r w:rsidR="00AE2A04">
              <w:rPr>
                <w:rFonts w:ascii="Arial" w:hAnsi="Arial" w:cs="Arial"/>
                <w:sz w:val="18"/>
                <w:szCs w:val="18"/>
              </w:rPr>
              <w:t xml:space="preserve">mempekerjakan pegawai </w:t>
            </w:r>
            <w:r w:rsidR="00AE2A04" w:rsidRPr="005672E5">
              <w:rPr>
                <w:rFonts w:ascii="Arial" w:hAnsi="Arial" w:cs="Arial"/>
                <w:sz w:val="18"/>
                <w:szCs w:val="18"/>
              </w:rPr>
              <w:t>dan bertanggung jawab untuk memperoleh semua perizinan, termasuk penyimpangan jam kerja, paspor, visa dan izin kerja, jika diperlukan.</w:t>
            </w:r>
          </w:p>
          <w:p w:rsidR="00AE2A04" w:rsidRPr="005672E5" w:rsidRDefault="00AE2A04" w:rsidP="003B19C2">
            <w:pPr>
              <w:tabs>
                <w:tab w:val="left" w:pos="180"/>
                <w:tab w:val="left" w:pos="10620"/>
              </w:tabs>
              <w:ind w:left="180" w:hanging="360"/>
              <w:jc w:val="both"/>
              <w:rPr>
                <w:rFonts w:ascii="Arial" w:hAnsi="Arial" w:cs="Arial"/>
                <w:sz w:val="18"/>
                <w:szCs w:val="18"/>
              </w:rPr>
            </w:pPr>
          </w:p>
        </w:tc>
        <w:tc>
          <w:tcPr>
            <w:tcW w:w="380" w:type="dxa"/>
          </w:tcPr>
          <w:p w:rsidR="00AE2A04" w:rsidRPr="005672E5" w:rsidRDefault="00AE2A04" w:rsidP="003B19C2">
            <w:pPr>
              <w:tabs>
                <w:tab w:val="left" w:pos="180"/>
                <w:tab w:val="left" w:pos="6120"/>
                <w:tab w:val="left" w:pos="10620"/>
              </w:tabs>
              <w:ind w:left="180" w:hanging="360"/>
              <w:jc w:val="both"/>
              <w:rPr>
                <w:rFonts w:ascii="Arial" w:hAnsi="Arial" w:cs="Arial"/>
                <w:sz w:val="18"/>
                <w:szCs w:val="18"/>
              </w:rPr>
            </w:pPr>
          </w:p>
        </w:tc>
        <w:tc>
          <w:tcPr>
            <w:tcW w:w="4581" w:type="dxa"/>
          </w:tcPr>
          <w:p w:rsidR="00AE2A04" w:rsidRDefault="005D6DBF" w:rsidP="003B19C2">
            <w:pPr>
              <w:tabs>
                <w:tab w:val="left" w:pos="180"/>
                <w:tab w:val="left" w:pos="430"/>
                <w:tab w:val="left" w:pos="6120"/>
                <w:tab w:val="left" w:pos="10620"/>
              </w:tabs>
              <w:ind w:left="180" w:hanging="360"/>
              <w:jc w:val="both"/>
              <w:rPr>
                <w:rFonts w:ascii="Arial" w:hAnsi="Arial" w:cs="Arial"/>
                <w:sz w:val="18"/>
                <w:szCs w:val="18"/>
                <w:lang w:val="id-ID"/>
              </w:rPr>
            </w:pPr>
            <w:r>
              <w:rPr>
                <w:rFonts w:ascii="Arial" w:hAnsi="Arial" w:cs="Arial"/>
                <w:sz w:val="18"/>
                <w:szCs w:val="18"/>
                <w:lang w:val="id-ID"/>
              </w:rPr>
              <w:t>8</w:t>
            </w:r>
            <w:r w:rsidR="00AE2A04">
              <w:rPr>
                <w:rFonts w:ascii="Arial" w:hAnsi="Arial" w:cs="Arial"/>
                <w:sz w:val="18"/>
                <w:szCs w:val="18"/>
              </w:rPr>
              <w:t>.8</w:t>
            </w:r>
            <w:r w:rsidR="00AE2A04">
              <w:rPr>
                <w:rFonts w:ascii="Arial" w:hAnsi="Arial" w:cs="Arial"/>
                <w:sz w:val="18"/>
                <w:szCs w:val="18"/>
              </w:rPr>
              <w:tab/>
            </w:r>
            <w:r w:rsidR="00AE2A04" w:rsidRPr="005672E5">
              <w:rPr>
                <w:rFonts w:ascii="Arial" w:hAnsi="Arial" w:cs="Arial"/>
                <w:sz w:val="18"/>
                <w:szCs w:val="18"/>
              </w:rPr>
              <w:t>CONTRACTOR shall comply with all requirements with respect to its hiring employees and shall be responsible for obtaining all necessary permits, including the permits for deviation of working hours, passports, visas and work permits, if required.</w:t>
            </w:r>
          </w:p>
          <w:p w:rsidR="00FB500B" w:rsidRPr="00FB500B" w:rsidRDefault="00FB500B" w:rsidP="003B19C2">
            <w:pPr>
              <w:tabs>
                <w:tab w:val="left" w:pos="180"/>
                <w:tab w:val="left" w:pos="430"/>
                <w:tab w:val="left" w:pos="6120"/>
                <w:tab w:val="left" w:pos="10620"/>
              </w:tabs>
              <w:ind w:left="180" w:hanging="360"/>
              <w:jc w:val="both"/>
              <w:rPr>
                <w:rFonts w:ascii="Arial" w:hAnsi="Arial" w:cs="Arial"/>
                <w:sz w:val="18"/>
                <w:szCs w:val="18"/>
                <w:lang w:val="id-ID"/>
              </w:rPr>
            </w:pPr>
          </w:p>
        </w:tc>
      </w:tr>
      <w:tr w:rsidR="00AE2A04" w:rsidRPr="005672E5" w:rsidTr="003D0C2E">
        <w:trPr>
          <w:gridAfter w:val="1"/>
          <w:wAfter w:w="72" w:type="dxa"/>
          <w:cantSplit/>
        </w:trPr>
        <w:tc>
          <w:tcPr>
            <w:tcW w:w="5142" w:type="dxa"/>
            <w:gridSpan w:val="2"/>
          </w:tcPr>
          <w:p w:rsidR="00AE2A04" w:rsidRPr="005D6DBF" w:rsidRDefault="00AE2A04" w:rsidP="003B19C2">
            <w:pPr>
              <w:tabs>
                <w:tab w:val="left" w:pos="360"/>
                <w:tab w:val="left" w:pos="540"/>
                <w:tab w:val="left" w:pos="1080"/>
                <w:tab w:val="left" w:pos="1800"/>
                <w:tab w:val="left" w:pos="2340"/>
                <w:tab w:val="left" w:pos="6120"/>
                <w:tab w:val="left" w:pos="10620"/>
              </w:tabs>
              <w:ind w:left="360" w:hanging="540"/>
              <w:jc w:val="center"/>
              <w:rPr>
                <w:rFonts w:ascii="Arial" w:hAnsi="Arial" w:cs="Arial"/>
                <w:b/>
                <w:color w:val="000000"/>
                <w:sz w:val="18"/>
                <w:szCs w:val="18"/>
                <w:u w:val="single"/>
                <w:lang w:val="id-ID"/>
              </w:rPr>
            </w:pPr>
            <w:r w:rsidRPr="009C0944">
              <w:rPr>
                <w:rFonts w:ascii="Arial" w:hAnsi="Arial" w:cs="Arial"/>
                <w:b/>
                <w:color w:val="000000"/>
                <w:sz w:val="18"/>
                <w:szCs w:val="18"/>
                <w:u w:val="single"/>
              </w:rPr>
              <w:lastRenderedPageBreak/>
              <w:t xml:space="preserve">PASAL </w:t>
            </w:r>
            <w:r w:rsidR="005D6DBF">
              <w:rPr>
                <w:rFonts w:ascii="Arial" w:hAnsi="Arial" w:cs="Arial"/>
                <w:b/>
                <w:color w:val="000000"/>
                <w:sz w:val="18"/>
                <w:szCs w:val="18"/>
                <w:u w:val="single"/>
                <w:lang w:val="id-ID"/>
              </w:rPr>
              <w:t>9</w:t>
            </w:r>
          </w:p>
          <w:p w:rsidR="00AE2A04" w:rsidRPr="009C0944" w:rsidRDefault="00AE2A04" w:rsidP="003B19C2">
            <w:pPr>
              <w:tabs>
                <w:tab w:val="left" w:pos="360"/>
                <w:tab w:val="left" w:pos="540"/>
                <w:tab w:val="left" w:pos="1080"/>
                <w:tab w:val="left" w:pos="1800"/>
                <w:tab w:val="left" w:pos="2340"/>
                <w:tab w:val="left" w:pos="6120"/>
                <w:tab w:val="left" w:pos="10620"/>
              </w:tabs>
              <w:ind w:left="360" w:hanging="540"/>
              <w:jc w:val="center"/>
              <w:rPr>
                <w:rFonts w:ascii="Arial" w:hAnsi="Arial" w:cs="Arial"/>
                <w:b/>
                <w:color w:val="000000"/>
                <w:sz w:val="18"/>
                <w:szCs w:val="18"/>
                <w:u w:val="single"/>
              </w:rPr>
            </w:pPr>
            <w:r w:rsidRPr="009C0944">
              <w:rPr>
                <w:rFonts w:ascii="Arial" w:hAnsi="Arial" w:cs="Arial"/>
                <w:b/>
                <w:color w:val="000000"/>
                <w:sz w:val="18"/>
                <w:szCs w:val="18"/>
                <w:u w:val="single"/>
              </w:rPr>
              <w:t xml:space="preserve">PERALATAN, MATERIAL DAN </w:t>
            </w:r>
            <w:r w:rsidR="00121D78">
              <w:rPr>
                <w:rFonts w:ascii="Arial" w:hAnsi="Arial" w:cs="Arial"/>
                <w:b/>
                <w:color w:val="000000"/>
                <w:sz w:val="18"/>
                <w:szCs w:val="18"/>
                <w:u w:val="single"/>
                <w:lang w:val="id-ID"/>
              </w:rPr>
              <w:t>PER</w:t>
            </w:r>
            <w:r w:rsidRPr="009C0944">
              <w:rPr>
                <w:rFonts w:ascii="Arial" w:hAnsi="Arial" w:cs="Arial"/>
                <w:b/>
                <w:color w:val="000000"/>
                <w:sz w:val="18"/>
                <w:szCs w:val="18"/>
                <w:u w:val="single"/>
              </w:rPr>
              <w:t>SEDIAAN</w:t>
            </w:r>
          </w:p>
          <w:p w:rsidR="00AE2A04" w:rsidRPr="00245B8E" w:rsidRDefault="00AE2A04" w:rsidP="003B19C2">
            <w:pPr>
              <w:tabs>
                <w:tab w:val="left" w:pos="360"/>
                <w:tab w:val="left" w:pos="1080"/>
                <w:tab w:val="left" w:pos="1800"/>
                <w:tab w:val="left" w:pos="2340"/>
                <w:tab w:val="left" w:pos="6120"/>
                <w:tab w:val="left" w:pos="10620"/>
              </w:tabs>
              <w:ind w:left="360" w:hanging="540"/>
              <w:jc w:val="both"/>
              <w:rPr>
                <w:rFonts w:ascii="Arial" w:hAnsi="Arial" w:cs="Arial"/>
                <w:color w:val="000000"/>
                <w:sz w:val="18"/>
                <w:szCs w:val="18"/>
              </w:rPr>
            </w:pPr>
          </w:p>
          <w:p w:rsidR="00AE2A04" w:rsidRPr="006D1B14" w:rsidRDefault="005D6DBF" w:rsidP="003B19C2">
            <w:pPr>
              <w:tabs>
                <w:tab w:val="left" w:pos="360"/>
                <w:tab w:val="left" w:pos="10620"/>
              </w:tabs>
              <w:ind w:left="360" w:hanging="540"/>
              <w:jc w:val="both"/>
              <w:rPr>
                <w:rFonts w:ascii="Arial" w:hAnsi="Arial" w:cs="Arial"/>
                <w:sz w:val="18"/>
                <w:szCs w:val="18"/>
              </w:rPr>
            </w:pPr>
            <w:r>
              <w:rPr>
                <w:rFonts w:ascii="Arial" w:hAnsi="Arial" w:cs="Arial"/>
                <w:color w:val="000000"/>
                <w:sz w:val="18"/>
                <w:szCs w:val="18"/>
                <w:lang w:val="id-ID"/>
              </w:rPr>
              <w:t>9</w:t>
            </w:r>
            <w:r w:rsidR="00AE2A04">
              <w:rPr>
                <w:rFonts w:ascii="Arial" w:hAnsi="Arial" w:cs="Arial"/>
                <w:color w:val="000000"/>
                <w:sz w:val="18"/>
                <w:szCs w:val="18"/>
              </w:rPr>
              <w:t xml:space="preserve">.1 </w:t>
            </w:r>
            <w:r w:rsidR="00AE2A04">
              <w:rPr>
                <w:rFonts w:ascii="Arial" w:hAnsi="Arial" w:cs="Arial"/>
                <w:color w:val="000000"/>
                <w:sz w:val="18"/>
                <w:szCs w:val="18"/>
              </w:rPr>
              <w:tab/>
            </w:r>
            <w:r w:rsidR="00AE2A04" w:rsidRPr="00245B8E">
              <w:rPr>
                <w:rFonts w:ascii="Arial" w:hAnsi="Arial" w:cs="Arial"/>
                <w:color w:val="000000"/>
                <w:sz w:val="18"/>
                <w:szCs w:val="18"/>
              </w:rPr>
              <w:t>Kecuali secara khusu</w:t>
            </w:r>
            <w:r w:rsidR="00AE2A04">
              <w:rPr>
                <w:rFonts w:ascii="Arial" w:hAnsi="Arial" w:cs="Arial"/>
                <w:color w:val="000000"/>
                <w:sz w:val="18"/>
                <w:szCs w:val="18"/>
              </w:rPr>
              <w:t xml:space="preserve">s dicantumkan dalam </w:t>
            </w:r>
            <w:r w:rsidR="00AE2A04" w:rsidRPr="006D1B14">
              <w:rPr>
                <w:rFonts w:ascii="Arial" w:hAnsi="Arial" w:cs="Arial"/>
                <w:sz w:val="18"/>
                <w:szCs w:val="18"/>
              </w:rPr>
              <w:t>Kontrak ini, KONTRAKTOR atas biayanya sendiri, harus</w:t>
            </w:r>
            <w:r w:rsidR="00AE2A04" w:rsidRPr="00245B8E">
              <w:rPr>
                <w:rFonts w:ascii="Arial" w:hAnsi="Arial" w:cs="Arial"/>
                <w:color w:val="000000"/>
                <w:sz w:val="18"/>
                <w:szCs w:val="18"/>
              </w:rPr>
              <w:t xml:space="preserve"> menyediakan semua peralatan yang diperlukan (termasuk mesin kendaraan, angkutan dan perkakas serta bahan bakar, suku cadang dan keperluannya), jasa dan sarana seperti air minum, listrik, gas dan telpon untuk melaksanakan pekerjaan/jasa yang diuraikan dalam Kontrak ini. Peralatan yang harus disediakan oleh KONTRAKTOR </w:t>
            </w:r>
            <w:r w:rsidR="00AE2A04">
              <w:rPr>
                <w:rFonts w:ascii="Arial" w:hAnsi="Arial" w:cs="Arial"/>
                <w:color w:val="000000"/>
                <w:sz w:val="18"/>
                <w:szCs w:val="18"/>
              </w:rPr>
              <w:t>harus</w:t>
            </w:r>
            <w:r w:rsidR="00AE2A04" w:rsidRPr="00245B8E">
              <w:rPr>
                <w:rFonts w:ascii="Arial" w:hAnsi="Arial" w:cs="Arial"/>
                <w:color w:val="000000"/>
                <w:sz w:val="18"/>
                <w:szCs w:val="18"/>
              </w:rPr>
              <w:t xml:space="preserve"> mencakup namun tidak terbatas pada</w:t>
            </w:r>
            <w:r w:rsidR="00AE2A04">
              <w:rPr>
                <w:rFonts w:ascii="Arial" w:hAnsi="Arial" w:cs="Arial"/>
                <w:color w:val="000000"/>
                <w:sz w:val="18"/>
                <w:szCs w:val="18"/>
              </w:rPr>
              <w:t xml:space="preserve"> ketentuan</w:t>
            </w:r>
            <w:r w:rsidR="00AE2A04" w:rsidRPr="00245B8E">
              <w:rPr>
                <w:rFonts w:ascii="Arial" w:hAnsi="Arial" w:cs="Arial"/>
                <w:color w:val="000000"/>
                <w:sz w:val="18"/>
                <w:szCs w:val="18"/>
              </w:rPr>
              <w:t xml:space="preserve"> yang tercantum dalam </w:t>
            </w:r>
            <w:r w:rsidR="00AE2A04" w:rsidRPr="006D1B14">
              <w:rPr>
                <w:rFonts w:ascii="Arial" w:hAnsi="Arial" w:cs="Arial"/>
                <w:sz w:val="18"/>
                <w:szCs w:val="18"/>
              </w:rPr>
              <w:t>Lampiran B</w:t>
            </w:r>
            <w:r w:rsidR="00AE2A04">
              <w:rPr>
                <w:rFonts w:ascii="Arial" w:hAnsi="Arial" w:cs="Arial"/>
                <w:sz w:val="18"/>
                <w:szCs w:val="18"/>
              </w:rPr>
              <w:t xml:space="preserve"> – L</w:t>
            </w:r>
            <w:r w:rsidR="00AE2A04" w:rsidRPr="006D1B14">
              <w:rPr>
                <w:rFonts w:ascii="Arial" w:hAnsi="Arial" w:cs="Arial"/>
                <w:sz w:val="18"/>
                <w:szCs w:val="18"/>
              </w:rPr>
              <w:t>ingkup Pekerjaan.</w:t>
            </w:r>
          </w:p>
          <w:p w:rsidR="00AE2A04" w:rsidRPr="00245B8E" w:rsidRDefault="00AE2A04" w:rsidP="003B19C2">
            <w:pPr>
              <w:tabs>
                <w:tab w:val="left" w:pos="360"/>
                <w:tab w:val="left" w:pos="540"/>
                <w:tab w:val="left" w:pos="1080"/>
                <w:tab w:val="left" w:pos="1800"/>
                <w:tab w:val="left" w:pos="2340"/>
                <w:tab w:val="left" w:pos="6120"/>
                <w:tab w:val="left" w:pos="10620"/>
              </w:tabs>
              <w:ind w:left="360" w:hanging="540"/>
              <w:jc w:val="both"/>
              <w:rPr>
                <w:rFonts w:ascii="Arial" w:hAnsi="Arial" w:cs="Arial"/>
                <w:color w:val="000000"/>
                <w:sz w:val="18"/>
                <w:szCs w:val="18"/>
              </w:rPr>
            </w:pPr>
          </w:p>
        </w:tc>
        <w:tc>
          <w:tcPr>
            <w:tcW w:w="380" w:type="dxa"/>
          </w:tcPr>
          <w:p w:rsidR="00AE2A04" w:rsidRPr="00245B8E" w:rsidRDefault="00AE2A04" w:rsidP="003B19C2">
            <w:pPr>
              <w:tabs>
                <w:tab w:val="left" w:pos="360"/>
                <w:tab w:val="left" w:pos="1080"/>
                <w:tab w:val="left" w:pos="1800"/>
                <w:tab w:val="left" w:pos="2340"/>
                <w:tab w:val="left" w:pos="6120"/>
                <w:tab w:val="left" w:pos="10620"/>
              </w:tabs>
              <w:ind w:left="360" w:hanging="540"/>
              <w:jc w:val="both"/>
              <w:rPr>
                <w:rFonts w:ascii="Arial" w:hAnsi="Arial" w:cs="Arial"/>
                <w:color w:val="000000"/>
                <w:sz w:val="18"/>
                <w:szCs w:val="18"/>
              </w:rPr>
            </w:pPr>
          </w:p>
        </w:tc>
        <w:tc>
          <w:tcPr>
            <w:tcW w:w="4581" w:type="dxa"/>
          </w:tcPr>
          <w:p w:rsidR="00AE2A04" w:rsidRPr="005D6DBF" w:rsidRDefault="00AE2A04" w:rsidP="003B19C2">
            <w:pPr>
              <w:tabs>
                <w:tab w:val="left" w:pos="360"/>
                <w:tab w:val="left" w:pos="540"/>
                <w:tab w:val="left" w:pos="1080"/>
                <w:tab w:val="left" w:pos="1800"/>
                <w:tab w:val="left" w:pos="2340"/>
                <w:tab w:val="left" w:pos="6120"/>
                <w:tab w:val="left" w:pos="10620"/>
              </w:tabs>
              <w:ind w:left="360" w:hanging="540"/>
              <w:jc w:val="center"/>
              <w:rPr>
                <w:rFonts w:ascii="Arial" w:hAnsi="Arial" w:cs="Arial"/>
                <w:b/>
                <w:color w:val="000000"/>
                <w:sz w:val="18"/>
                <w:szCs w:val="18"/>
                <w:u w:val="single"/>
                <w:lang w:val="id-ID"/>
              </w:rPr>
            </w:pPr>
            <w:r w:rsidRPr="009C0944">
              <w:rPr>
                <w:rFonts w:ascii="Arial" w:hAnsi="Arial" w:cs="Arial"/>
                <w:b/>
                <w:color w:val="000000"/>
                <w:sz w:val="18"/>
                <w:szCs w:val="18"/>
                <w:u w:val="single"/>
              </w:rPr>
              <w:t xml:space="preserve">ARTICLE </w:t>
            </w:r>
            <w:r w:rsidR="005D6DBF">
              <w:rPr>
                <w:rFonts w:ascii="Arial" w:hAnsi="Arial" w:cs="Arial"/>
                <w:b/>
                <w:color w:val="000000"/>
                <w:sz w:val="18"/>
                <w:szCs w:val="18"/>
                <w:u w:val="single"/>
                <w:lang w:val="id-ID"/>
              </w:rPr>
              <w:t>9</w:t>
            </w:r>
          </w:p>
          <w:p w:rsidR="00AE2A04" w:rsidRPr="009C0944" w:rsidRDefault="00AE2A04" w:rsidP="003B19C2">
            <w:pPr>
              <w:tabs>
                <w:tab w:val="left" w:pos="360"/>
                <w:tab w:val="left" w:pos="540"/>
                <w:tab w:val="left" w:pos="1080"/>
                <w:tab w:val="left" w:pos="1800"/>
                <w:tab w:val="left" w:pos="2340"/>
                <w:tab w:val="left" w:pos="6120"/>
                <w:tab w:val="left" w:pos="10620"/>
              </w:tabs>
              <w:ind w:left="360" w:hanging="540"/>
              <w:jc w:val="center"/>
              <w:rPr>
                <w:rFonts w:ascii="Arial" w:hAnsi="Arial" w:cs="Arial"/>
                <w:b/>
                <w:color w:val="000000"/>
                <w:sz w:val="18"/>
                <w:szCs w:val="18"/>
                <w:u w:val="single"/>
              </w:rPr>
            </w:pPr>
            <w:r w:rsidRPr="009C0944">
              <w:rPr>
                <w:rFonts w:ascii="Arial" w:hAnsi="Arial" w:cs="Arial"/>
                <w:b/>
                <w:color w:val="000000"/>
                <w:sz w:val="18"/>
                <w:szCs w:val="18"/>
                <w:u w:val="single"/>
              </w:rPr>
              <w:t xml:space="preserve">EQUIPMENT, MATERIAL, </w:t>
            </w:r>
            <w:smartTag w:uri="urn:schemas-microsoft-com:office:smarttags" w:element="stockticker">
              <w:r w:rsidRPr="009C0944">
                <w:rPr>
                  <w:rFonts w:ascii="Arial" w:hAnsi="Arial" w:cs="Arial"/>
                  <w:b/>
                  <w:color w:val="000000"/>
                  <w:sz w:val="18"/>
                  <w:szCs w:val="18"/>
                  <w:u w:val="single"/>
                </w:rPr>
                <w:t>AND</w:t>
              </w:r>
            </w:smartTag>
            <w:r w:rsidRPr="009C0944">
              <w:rPr>
                <w:rFonts w:ascii="Arial" w:hAnsi="Arial" w:cs="Arial"/>
                <w:b/>
                <w:color w:val="000000"/>
                <w:sz w:val="18"/>
                <w:szCs w:val="18"/>
                <w:u w:val="single"/>
              </w:rPr>
              <w:t xml:space="preserve"> SUPPLIES</w:t>
            </w:r>
          </w:p>
          <w:p w:rsidR="00AE2A04" w:rsidRPr="00245B8E" w:rsidRDefault="00AE2A04" w:rsidP="003B19C2">
            <w:pPr>
              <w:tabs>
                <w:tab w:val="left" w:pos="360"/>
                <w:tab w:val="left" w:pos="1080"/>
                <w:tab w:val="left" w:pos="1800"/>
                <w:tab w:val="left" w:pos="2340"/>
                <w:tab w:val="left" w:pos="6120"/>
                <w:tab w:val="left" w:pos="10620"/>
              </w:tabs>
              <w:ind w:left="360" w:hanging="540"/>
              <w:jc w:val="both"/>
              <w:rPr>
                <w:rFonts w:ascii="Arial" w:hAnsi="Arial" w:cs="Arial"/>
                <w:color w:val="000000"/>
                <w:sz w:val="18"/>
                <w:szCs w:val="18"/>
              </w:rPr>
            </w:pPr>
          </w:p>
          <w:p w:rsidR="00AE2A04" w:rsidRPr="0053251F" w:rsidRDefault="005D6DBF" w:rsidP="003B19C2">
            <w:pPr>
              <w:tabs>
                <w:tab w:val="left" w:pos="430"/>
                <w:tab w:val="left" w:pos="1080"/>
                <w:tab w:val="left" w:pos="1800"/>
                <w:tab w:val="left" w:pos="2340"/>
                <w:tab w:val="left" w:pos="6120"/>
                <w:tab w:val="left" w:pos="10620"/>
              </w:tabs>
              <w:ind w:left="430" w:hanging="610"/>
              <w:jc w:val="both"/>
              <w:rPr>
                <w:rFonts w:ascii="Arial" w:hAnsi="Arial" w:cs="Arial"/>
                <w:color w:val="0000FF"/>
                <w:sz w:val="18"/>
                <w:szCs w:val="18"/>
              </w:rPr>
            </w:pPr>
            <w:r>
              <w:rPr>
                <w:rFonts w:ascii="Arial" w:hAnsi="Arial" w:cs="Arial"/>
                <w:color w:val="000000"/>
                <w:sz w:val="18"/>
                <w:szCs w:val="18"/>
                <w:lang w:val="id-ID"/>
              </w:rPr>
              <w:t>9</w:t>
            </w:r>
            <w:r w:rsidR="00AE2A04" w:rsidRPr="00245B8E">
              <w:rPr>
                <w:rFonts w:ascii="Arial" w:hAnsi="Arial" w:cs="Arial"/>
                <w:color w:val="000000"/>
                <w:sz w:val="18"/>
                <w:szCs w:val="18"/>
              </w:rPr>
              <w:t>.1</w:t>
            </w:r>
            <w:r w:rsidR="00AE2A04">
              <w:rPr>
                <w:rFonts w:ascii="Arial" w:hAnsi="Arial" w:cs="Arial"/>
                <w:color w:val="000000"/>
                <w:sz w:val="18"/>
                <w:szCs w:val="18"/>
              </w:rPr>
              <w:tab/>
            </w:r>
            <w:r w:rsidR="00AE2A04" w:rsidRPr="00245B8E">
              <w:rPr>
                <w:rFonts w:ascii="Arial" w:hAnsi="Arial" w:cs="Arial"/>
                <w:color w:val="000000"/>
                <w:sz w:val="18"/>
                <w:szCs w:val="18"/>
              </w:rPr>
              <w:t xml:space="preserve">Except for those specifically </w:t>
            </w:r>
            <w:r w:rsidR="00AE2A04" w:rsidRPr="006D1B14">
              <w:rPr>
                <w:rFonts w:ascii="Arial" w:hAnsi="Arial" w:cs="Arial"/>
                <w:sz w:val="18"/>
                <w:szCs w:val="18"/>
              </w:rPr>
              <w:t>listed in this Contract, CONTRACTOR shall at its sole</w:t>
            </w:r>
            <w:r w:rsidR="00AE2A04" w:rsidRPr="00245B8E">
              <w:rPr>
                <w:rFonts w:ascii="Arial" w:hAnsi="Arial" w:cs="Arial"/>
                <w:color w:val="000000"/>
                <w:sz w:val="18"/>
                <w:szCs w:val="18"/>
              </w:rPr>
              <w:t xml:space="preserve"> cost, supply all necessary equipment (including machinery</w:t>
            </w:r>
            <w:r w:rsidR="00AE2A04">
              <w:rPr>
                <w:rFonts w:ascii="Arial" w:hAnsi="Arial" w:cs="Arial"/>
                <w:color w:val="000000"/>
                <w:sz w:val="18"/>
                <w:szCs w:val="18"/>
              </w:rPr>
              <w:t>,</w:t>
            </w:r>
            <w:r w:rsidR="00AE2A04" w:rsidRPr="00245B8E">
              <w:rPr>
                <w:rFonts w:ascii="Arial" w:hAnsi="Arial" w:cs="Arial"/>
                <w:color w:val="000000"/>
                <w:sz w:val="18"/>
                <w:szCs w:val="18"/>
              </w:rPr>
              <w:t xml:space="preserve"> vehicles, transport &amp; tools as well as its fuel, spare parts and supplies), services and utilities, such as drinking water, electricity, gas and telephone, to carry out the </w:t>
            </w:r>
            <w:r w:rsidR="00AE2A04">
              <w:rPr>
                <w:rFonts w:ascii="Arial" w:hAnsi="Arial" w:cs="Arial"/>
                <w:color w:val="000000"/>
                <w:sz w:val="18"/>
                <w:szCs w:val="18"/>
              </w:rPr>
              <w:t>work</w:t>
            </w:r>
            <w:r w:rsidR="00AE2A04" w:rsidRPr="00245B8E">
              <w:rPr>
                <w:rFonts w:ascii="Arial" w:hAnsi="Arial" w:cs="Arial"/>
                <w:color w:val="000000"/>
                <w:sz w:val="18"/>
                <w:szCs w:val="18"/>
              </w:rPr>
              <w:t>/services contemplated hereunder.  The equipment to be provided by CONTRACTOR shall include but not be limited to th</w:t>
            </w:r>
            <w:r w:rsidR="00AE2A04">
              <w:rPr>
                <w:rFonts w:ascii="Arial" w:hAnsi="Arial" w:cs="Arial"/>
                <w:color w:val="000000"/>
                <w:sz w:val="18"/>
                <w:szCs w:val="18"/>
              </w:rPr>
              <w:t>e provisions</w:t>
            </w:r>
            <w:r w:rsidR="00AE2A04" w:rsidRPr="00245B8E">
              <w:rPr>
                <w:rFonts w:ascii="Arial" w:hAnsi="Arial" w:cs="Arial"/>
                <w:color w:val="000000"/>
                <w:sz w:val="18"/>
                <w:szCs w:val="18"/>
              </w:rPr>
              <w:t xml:space="preserve"> listed i</w:t>
            </w:r>
            <w:r w:rsidR="00AE2A04" w:rsidRPr="006D1B14">
              <w:rPr>
                <w:rFonts w:ascii="Arial" w:hAnsi="Arial" w:cs="Arial"/>
                <w:sz w:val="18"/>
                <w:szCs w:val="18"/>
              </w:rPr>
              <w:t>n Exhibit B – Scope of Work</w:t>
            </w:r>
            <w:r w:rsidR="00AE2A04" w:rsidRPr="0053251F">
              <w:rPr>
                <w:rFonts w:ascii="Arial" w:hAnsi="Arial" w:cs="Arial"/>
                <w:color w:val="0000FF"/>
                <w:sz w:val="18"/>
                <w:szCs w:val="18"/>
              </w:rPr>
              <w:t xml:space="preserve">. </w:t>
            </w:r>
          </w:p>
          <w:p w:rsidR="00AE2A04" w:rsidRPr="00245B8E" w:rsidRDefault="00AE2A04" w:rsidP="003B19C2">
            <w:pPr>
              <w:tabs>
                <w:tab w:val="left" w:pos="360"/>
                <w:tab w:val="left" w:pos="450"/>
                <w:tab w:val="left" w:pos="1080"/>
                <w:tab w:val="left" w:pos="1530"/>
                <w:tab w:val="left" w:pos="1800"/>
                <w:tab w:val="left" w:pos="2340"/>
                <w:tab w:val="left" w:pos="6120"/>
                <w:tab w:val="left" w:pos="10620"/>
              </w:tabs>
              <w:ind w:left="360" w:hanging="540"/>
              <w:jc w:val="both"/>
              <w:rPr>
                <w:rFonts w:ascii="Arial" w:hAnsi="Arial" w:cs="Arial"/>
                <w:color w:val="000000"/>
                <w:sz w:val="18"/>
                <w:szCs w:val="18"/>
              </w:rPr>
            </w:pPr>
          </w:p>
        </w:tc>
      </w:tr>
      <w:tr w:rsidR="00AE2A04" w:rsidRPr="005672E5" w:rsidTr="003D0C2E">
        <w:trPr>
          <w:gridAfter w:val="1"/>
          <w:wAfter w:w="72" w:type="dxa"/>
          <w:cantSplit/>
        </w:trPr>
        <w:tc>
          <w:tcPr>
            <w:tcW w:w="5142" w:type="dxa"/>
            <w:gridSpan w:val="2"/>
          </w:tcPr>
          <w:p w:rsidR="00AE2A04" w:rsidRPr="00ED220B" w:rsidRDefault="005D6DBF" w:rsidP="003B19C2">
            <w:pPr>
              <w:tabs>
                <w:tab w:val="left" w:pos="330"/>
                <w:tab w:val="left" w:pos="360"/>
                <w:tab w:val="left" w:pos="10620"/>
              </w:tabs>
              <w:ind w:left="360" w:hanging="540"/>
              <w:jc w:val="both"/>
              <w:rPr>
                <w:rFonts w:ascii="Arial" w:hAnsi="Arial" w:cs="Arial"/>
                <w:sz w:val="18"/>
                <w:szCs w:val="18"/>
              </w:rPr>
            </w:pPr>
            <w:r>
              <w:rPr>
                <w:rFonts w:ascii="Arial" w:hAnsi="Arial" w:cs="Arial"/>
                <w:sz w:val="18"/>
                <w:szCs w:val="18"/>
                <w:lang w:val="id-ID"/>
              </w:rPr>
              <w:t>9</w:t>
            </w:r>
            <w:r w:rsidR="00AE2A04" w:rsidRPr="00ED220B">
              <w:rPr>
                <w:rFonts w:ascii="Arial" w:hAnsi="Arial" w:cs="Arial"/>
                <w:sz w:val="18"/>
                <w:szCs w:val="18"/>
              </w:rPr>
              <w:t xml:space="preserve">.2 </w:t>
            </w:r>
            <w:r w:rsidR="00AE2A04" w:rsidRPr="00ED220B">
              <w:rPr>
                <w:rFonts w:ascii="Arial" w:hAnsi="Arial" w:cs="Arial"/>
                <w:sz w:val="18"/>
                <w:szCs w:val="18"/>
              </w:rPr>
              <w:tab/>
              <w:t xml:space="preserve">Kecuali yang   secara khusus tercantum dalam Kontrak ini, KONTRAKTOR, atas biayanya sendiri, akan menyediakan semua material dan </w:t>
            </w:r>
            <w:r w:rsidR="00121D78">
              <w:rPr>
                <w:rFonts w:ascii="Arial" w:hAnsi="Arial" w:cs="Arial"/>
                <w:sz w:val="18"/>
                <w:szCs w:val="18"/>
                <w:lang w:val="id-ID"/>
              </w:rPr>
              <w:t>per</w:t>
            </w:r>
            <w:r w:rsidR="00AE2A04" w:rsidRPr="00ED220B">
              <w:rPr>
                <w:rFonts w:ascii="Arial" w:hAnsi="Arial" w:cs="Arial"/>
                <w:sz w:val="18"/>
                <w:szCs w:val="18"/>
              </w:rPr>
              <w:t xml:space="preserve">sediaan yang diperlukan untuk pekerjaan. Material dan </w:t>
            </w:r>
            <w:r w:rsidR="00121D78">
              <w:rPr>
                <w:rFonts w:ascii="Arial" w:hAnsi="Arial" w:cs="Arial"/>
                <w:sz w:val="18"/>
                <w:szCs w:val="18"/>
                <w:lang w:val="id-ID"/>
              </w:rPr>
              <w:t>per</w:t>
            </w:r>
            <w:r w:rsidR="00AE2A04" w:rsidRPr="00ED220B">
              <w:rPr>
                <w:rFonts w:ascii="Arial" w:hAnsi="Arial" w:cs="Arial"/>
                <w:sz w:val="18"/>
                <w:szCs w:val="18"/>
              </w:rPr>
              <w:t>sediaan yang harus disiapkan oleh KONTRAKTOR harus mencakup namun tidak terbatas pada ketentuan yang tercantum dalam Lampiran B –</w:t>
            </w:r>
            <w:r w:rsidR="00AE2A04">
              <w:rPr>
                <w:rFonts w:ascii="Arial" w:hAnsi="Arial" w:cs="Arial"/>
                <w:sz w:val="18"/>
                <w:szCs w:val="18"/>
              </w:rPr>
              <w:t xml:space="preserve"> </w:t>
            </w:r>
            <w:r w:rsidR="00AE2A04" w:rsidRPr="00ED220B">
              <w:rPr>
                <w:rFonts w:ascii="Arial" w:hAnsi="Arial" w:cs="Arial"/>
                <w:sz w:val="18"/>
                <w:szCs w:val="18"/>
              </w:rPr>
              <w:t>Lingkup Pekerjaan terlampir. Semua material yang disediakan KONTRAKTOR harus sesuai dengan jumlah, mutu, jenis dan spesifikasi yang diminta PERUSAHAAN.</w:t>
            </w:r>
          </w:p>
          <w:p w:rsidR="00AE2A04" w:rsidRPr="00ED220B" w:rsidRDefault="00AE2A04" w:rsidP="003B19C2">
            <w:pPr>
              <w:tabs>
                <w:tab w:val="left" w:pos="330"/>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380" w:type="dxa"/>
          </w:tcPr>
          <w:p w:rsidR="00AE2A04" w:rsidRPr="00ED220B" w:rsidRDefault="00AE2A04" w:rsidP="003B19C2">
            <w:pPr>
              <w:tabs>
                <w:tab w:val="left" w:pos="330"/>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AE2A04" w:rsidRPr="00ED220B" w:rsidRDefault="005D6DBF" w:rsidP="003B19C2">
            <w:pPr>
              <w:tabs>
                <w:tab w:val="left" w:pos="330"/>
                <w:tab w:val="left" w:pos="360"/>
                <w:tab w:val="left" w:pos="1080"/>
                <w:tab w:val="left" w:pos="1800"/>
                <w:tab w:val="left" w:pos="2340"/>
                <w:tab w:val="left" w:pos="6120"/>
                <w:tab w:val="left" w:pos="10620"/>
              </w:tabs>
              <w:ind w:left="360" w:hanging="540"/>
              <w:jc w:val="both"/>
              <w:rPr>
                <w:rFonts w:ascii="Arial" w:hAnsi="Arial" w:cs="Arial"/>
                <w:sz w:val="18"/>
                <w:szCs w:val="18"/>
              </w:rPr>
            </w:pPr>
            <w:r>
              <w:rPr>
                <w:rFonts w:ascii="Arial" w:hAnsi="Arial" w:cs="Arial"/>
                <w:sz w:val="18"/>
                <w:szCs w:val="18"/>
                <w:lang w:val="id-ID"/>
              </w:rPr>
              <w:t>9</w:t>
            </w:r>
            <w:r w:rsidR="00AE2A04" w:rsidRPr="00ED220B">
              <w:rPr>
                <w:rFonts w:ascii="Arial" w:hAnsi="Arial" w:cs="Arial"/>
                <w:sz w:val="18"/>
                <w:szCs w:val="18"/>
              </w:rPr>
              <w:t xml:space="preserve">.2 </w:t>
            </w:r>
            <w:r w:rsidR="00AE2A04" w:rsidRPr="00ED220B">
              <w:rPr>
                <w:rFonts w:ascii="Arial" w:hAnsi="Arial" w:cs="Arial"/>
                <w:sz w:val="18"/>
                <w:szCs w:val="18"/>
              </w:rPr>
              <w:tab/>
              <w:t xml:space="preserve">Except for those specifically listed in this Contract, CONTRACTOR shall, at its sole cost, supply all materials and supplies required for incorporation in the work.  The materials and supplies to be provided by CONTRACTOR shall include but not limited to those provisions listed in Exhibit B – Scope of </w:t>
            </w:r>
            <w:r w:rsidR="00AE2A04">
              <w:rPr>
                <w:rFonts w:ascii="Arial" w:hAnsi="Arial" w:cs="Arial"/>
                <w:sz w:val="18"/>
                <w:szCs w:val="18"/>
              </w:rPr>
              <w:t>Work</w:t>
            </w:r>
            <w:r w:rsidR="00AE2A04" w:rsidRPr="00ED220B">
              <w:rPr>
                <w:rFonts w:ascii="Arial" w:hAnsi="Arial" w:cs="Arial"/>
                <w:sz w:val="18"/>
                <w:szCs w:val="18"/>
              </w:rPr>
              <w:t>, attached hereto. All materials supplied by CONTRACTOR must be in accordance with the quantity, quality, types and specification required by COMPANY.</w:t>
            </w:r>
          </w:p>
          <w:p w:rsidR="00AE2A04" w:rsidRPr="00ED220B" w:rsidRDefault="00AE2A04" w:rsidP="003B19C2">
            <w:pPr>
              <w:tabs>
                <w:tab w:val="left" w:pos="330"/>
                <w:tab w:val="left" w:pos="360"/>
                <w:tab w:val="left" w:pos="540"/>
                <w:tab w:val="left" w:pos="1080"/>
                <w:tab w:val="left" w:pos="1800"/>
                <w:tab w:val="left" w:pos="2340"/>
                <w:tab w:val="left" w:pos="6120"/>
                <w:tab w:val="left" w:pos="10620"/>
              </w:tabs>
              <w:ind w:left="360" w:hanging="540"/>
              <w:jc w:val="center"/>
              <w:rPr>
                <w:rFonts w:ascii="Arial" w:hAnsi="Arial" w:cs="Arial"/>
                <w:sz w:val="18"/>
                <w:szCs w:val="18"/>
                <w:u w:val="single"/>
              </w:rPr>
            </w:pPr>
          </w:p>
        </w:tc>
      </w:tr>
      <w:tr w:rsidR="00AE2A04" w:rsidRPr="005672E5" w:rsidTr="003D0C2E">
        <w:trPr>
          <w:gridAfter w:val="1"/>
          <w:wAfter w:w="72" w:type="dxa"/>
          <w:cantSplit/>
        </w:trPr>
        <w:tc>
          <w:tcPr>
            <w:tcW w:w="5142" w:type="dxa"/>
            <w:gridSpan w:val="2"/>
          </w:tcPr>
          <w:p w:rsidR="00AE2A04" w:rsidRPr="005672E5" w:rsidRDefault="005D6DBF" w:rsidP="003B19C2">
            <w:pPr>
              <w:tabs>
                <w:tab w:val="left" w:pos="360"/>
                <w:tab w:val="left" w:pos="10620"/>
              </w:tabs>
              <w:ind w:left="360" w:hanging="540"/>
              <w:jc w:val="both"/>
              <w:rPr>
                <w:rFonts w:ascii="Arial" w:hAnsi="Arial" w:cs="Arial"/>
                <w:sz w:val="18"/>
                <w:szCs w:val="18"/>
              </w:rPr>
            </w:pPr>
            <w:r>
              <w:rPr>
                <w:rFonts w:ascii="Arial" w:hAnsi="Arial" w:cs="Arial"/>
                <w:sz w:val="18"/>
                <w:szCs w:val="18"/>
                <w:lang w:val="id-ID"/>
              </w:rPr>
              <w:t>9</w:t>
            </w:r>
            <w:r w:rsidR="00AE2A04">
              <w:rPr>
                <w:rFonts w:ascii="Arial" w:hAnsi="Arial" w:cs="Arial"/>
                <w:sz w:val="18"/>
                <w:szCs w:val="18"/>
              </w:rPr>
              <w:t>.3</w:t>
            </w:r>
            <w:r w:rsidR="00AE2A04">
              <w:rPr>
                <w:rFonts w:ascii="Arial" w:hAnsi="Arial" w:cs="Arial"/>
                <w:sz w:val="18"/>
                <w:szCs w:val="18"/>
              </w:rPr>
              <w:tab/>
              <w:t>PERUSAHAAN</w:t>
            </w:r>
            <w:r w:rsidR="00AE2A04" w:rsidRPr="005672E5">
              <w:rPr>
                <w:rFonts w:ascii="Arial" w:hAnsi="Arial" w:cs="Arial"/>
                <w:sz w:val="18"/>
                <w:szCs w:val="18"/>
              </w:rPr>
              <w:t xml:space="preserve"> berhak untuk memeriksa dan menguji peralatan, material dan </w:t>
            </w:r>
            <w:r w:rsidR="00121D78">
              <w:rPr>
                <w:rFonts w:ascii="Arial" w:hAnsi="Arial" w:cs="Arial"/>
                <w:sz w:val="18"/>
                <w:szCs w:val="18"/>
                <w:lang w:val="id-ID"/>
              </w:rPr>
              <w:t>per</w:t>
            </w:r>
            <w:r w:rsidR="00AE2A04" w:rsidRPr="005672E5">
              <w:rPr>
                <w:rFonts w:ascii="Arial" w:hAnsi="Arial" w:cs="Arial"/>
                <w:sz w:val="18"/>
                <w:szCs w:val="18"/>
              </w:rPr>
              <w:t xml:space="preserve">sediaan yang disediakan KONTRAKTOR untuk melaksanakan pekerjaan/ jasa menurut Kontrak ini. Atas permintaan </w:t>
            </w:r>
            <w:r w:rsidR="00AE2A04">
              <w:rPr>
                <w:rFonts w:ascii="Arial" w:hAnsi="Arial" w:cs="Arial"/>
                <w:sz w:val="18"/>
                <w:szCs w:val="18"/>
              </w:rPr>
              <w:t>PERUSAHAAN</w:t>
            </w:r>
            <w:r w:rsidR="00AE2A04" w:rsidRPr="005672E5">
              <w:rPr>
                <w:rFonts w:ascii="Arial" w:hAnsi="Arial" w:cs="Arial"/>
                <w:sz w:val="18"/>
                <w:szCs w:val="18"/>
              </w:rPr>
              <w:t xml:space="preserve">, KONTRAKTOR harus segera mengganti setiap peralatan, material, dan </w:t>
            </w:r>
            <w:r w:rsidR="00121D78">
              <w:rPr>
                <w:rFonts w:ascii="Arial" w:hAnsi="Arial" w:cs="Arial"/>
                <w:sz w:val="18"/>
                <w:szCs w:val="18"/>
                <w:lang w:val="id-ID"/>
              </w:rPr>
              <w:t>per</w:t>
            </w:r>
            <w:r w:rsidR="00AE2A04" w:rsidRPr="005672E5">
              <w:rPr>
                <w:rFonts w:ascii="Arial" w:hAnsi="Arial" w:cs="Arial"/>
                <w:sz w:val="18"/>
                <w:szCs w:val="18"/>
              </w:rPr>
              <w:t xml:space="preserve">sediaan yang disediakan KONTRAKTOR yang tidak sesuai dengan persyaratan yang diminta </w:t>
            </w:r>
            <w:r w:rsidR="00AE2A04">
              <w:rPr>
                <w:rFonts w:ascii="Arial" w:hAnsi="Arial" w:cs="Arial"/>
                <w:sz w:val="18"/>
                <w:szCs w:val="18"/>
              </w:rPr>
              <w:t>PERUSAHAAN</w:t>
            </w:r>
            <w:r w:rsidR="00AE2A04" w:rsidRPr="005672E5">
              <w:rPr>
                <w:rFonts w:ascii="Arial" w:hAnsi="Arial" w:cs="Arial"/>
                <w:sz w:val="18"/>
                <w:szCs w:val="18"/>
              </w:rPr>
              <w:t xml:space="preserve"> tanpa biaya tambahan pada </w:t>
            </w:r>
            <w:r w:rsidR="00AE2A04">
              <w:rPr>
                <w:rFonts w:ascii="Arial" w:hAnsi="Arial" w:cs="Arial"/>
                <w:sz w:val="18"/>
                <w:szCs w:val="18"/>
              </w:rPr>
              <w:t>PERUSAHAAN</w:t>
            </w:r>
            <w:r w:rsidR="00AE2A04" w:rsidRPr="005672E5">
              <w:rPr>
                <w:rFonts w:ascii="Arial" w:hAnsi="Arial" w:cs="Arial"/>
                <w:sz w:val="18"/>
                <w:szCs w:val="18"/>
              </w:rPr>
              <w:t>.</w:t>
            </w:r>
          </w:p>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380" w:type="dxa"/>
          </w:tcPr>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AE2A04" w:rsidRPr="005672E5" w:rsidRDefault="005D6DBF"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Pr>
                <w:rFonts w:ascii="Arial" w:hAnsi="Arial" w:cs="Arial"/>
                <w:sz w:val="18"/>
                <w:szCs w:val="18"/>
                <w:lang w:val="id-ID"/>
              </w:rPr>
              <w:t>9</w:t>
            </w:r>
            <w:r w:rsidR="00AE2A04">
              <w:rPr>
                <w:rFonts w:ascii="Arial" w:hAnsi="Arial" w:cs="Arial"/>
                <w:sz w:val="18"/>
                <w:szCs w:val="18"/>
              </w:rPr>
              <w:t xml:space="preserve">.3 </w:t>
            </w:r>
            <w:r w:rsidR="00AE2A04">
              <w:rPr>
                <w:rFonts w:ascii="Arial" w:hAnsi="Arial" w:cs="Arial"/>
                <w:sz w:val="18"/>
                <w:szCs w:val="18"/>
              </w:rPr>
              <w:tab/>
              <w:t>COMPANY shall have</w:t>
            </w:r>
            <w:r w:rsidR="00AE2A04" w:rsidRPr="005672E5">
              <w:rPr>
                <w:rFonts w:ascii="Arial" w:hAnsi="Arial" w:cs="Arial"/>
                <w:sz w:val="18"/>
                <w:szCs w:val="18"/>
              </w:rPr>
              <w:t xml:space="preserve"> the right to inspect and examine the equipment, materials and supplies supplied by CONTRACTOR used for performing the </w:t>
            </w:r>
            <w:r w:rsidR="00AE2A04">
              <w:rPr>
                <w:rFonts w:ascii="Arial" w:hAnsi="Arial" w:cs="Arial"/>
                <w:sz w:val="18"/>
                <w:szCs w:val="18"/>
              </w:rPr>
              <w:t>work</w:t>
            </w:r>
            <w:r w:rsidR="00AE2A04" w:rsidRPr="005672E5">
              <w:rPr>
                <w:rFonts w:ascii="Arial" w:hAnsi="Arial" w:cs="Arial"/>
                <w:sz w:val="18"/>
                <w:szCs w:val="18"/>
              </w:rPr>
              <w:t xml:space="preserve">/services hereunder. Upon </w:t>
            </w:r>
            <w:r w:rsidR="00AE2A04">
              <w:rPr>
                <w:rFonts w:ascii="Arial" w:hAnsi="Arial" w:cs="Arial"/>
                <w:sz w:val="18"/>
                <w:szCs w:val="18"/>
              </w:rPr>
              <w:t>COMPANY</w:t>
            </w:r>
            <w:r w:rsidR="00AE2A04" w:rsidRPr="005672E5">
              <w:rPr>
                <w:rFonts w:ascii="Arial" w:hAnsi="Arial" w:cs="Arial"/>
                <w:sz w:val="18"/>
                <w:szCs w:val="18"/>
              </w:rPr>
              <w:t xml:space="preserve"> request, CONTRACTOR must immediately replace any equipment, materials and supplies provided by CONTRACTOR which are not in accordance with </w:t>
            </w:r>
            <w:r w:rsidR="00AE2A04">
              <w:rPr>
                <w:rFonts w:ascii="Arial" w:hAnsi="Arial" w:cs="Arial"/>
                <w:sz w:val="18"/>
                <w:szCs w:val="18"/>
              </w:rPr>
              <w:t>COMPANY</w:t>
            </w:r>
            <w:r w:rsidR="00AE2A04" w:rsidRPr="005672E5">
              <w:rPr>
                <w:rFonts w:ascii="Arial" w:hAnsi="Arial" w:cs="Arial"/>
                <w:sz w:val="18"/>
                <w:szCs w:val="18"/>
              </w:rPr>
              <w:t xml:space="preserve">’s requirements at no additional cost to </w:t>
            </w:r>
            <w:r w:rsidR="00AE2A04">
              <w:rPr>
                <w:rFonts w:ascii="Arial" w:hAnsi="Arial" w:cs="Arial"/>
                <w:sz w:val="18"/>
                <w:szCs w:val="18"/>
              </w:rPr>
              <w:t>COMPANY</w:t>
            </w:r>
            <w:r w:rsidR="00AE2A04" w:rsidRPr="005672E5">
              <w:rPr>
                <w:rFonts w:ascii="Arial" w:hAnsi="Arial" w:cs="Arial"/>
                <w:sz w:val="18"/>
                <w:szCs w:val="18"/>
              </w:rPr>
              <w:t>.</w:t>
            </w:r>
          </w:p>
          <w:p w:rsidR="00AE2A04" w:rsidRPr="005672E5" w:rsidRDefault="00AE2A04" w:rsidP="003B19C2">
            <w:pPr>
              <w:tabs>
                <w:tab w:val="left" w:pos="360"/>
                <w:tab w:val="left" w:pos="1080"/>
                <w:tab w:val="left" w:pos="1800"/>
                <w:tab w:val="left" w:pos="2340"/>
                <w:tab w:val="left" w:pos="6120"/>
                <w:tab w:val="left" w:pos="10620"/>
              </w:tabs>
              <w:ind w:left="360" w:hanging="540"/>
              <w:jc w:val="center"/>
              <w:rPr>
                <w:rFonts w:ascii="Arial" w:hAnsi="Arial" w:cs="Arial"/>
                <w:b/>
                <w:sz w:val="18"/>
                <w:szCs w:val="18"/>
                <w:u w:val="single"/>
              </w:rPr>
            </w:pPr>
          </w:p>
        </w:tc>
      </w:tr>
      <w:tr w:rsidR="00AE2A04" w:rsidRPr="005672E5" w:rsidTr="003D0C2E">
        <w:trPr>
          <w:gridAfter w:val="1"/>
          <w:wAfter w:w="72" w:type="dxa"/>
          <w:cantSplit/>
        </w:trPr>
        <w:tc>
          <w:tcPr>
            <w:tcW w:w="5142" w:type="dxa"/>
            <w:gridSpan w:val="2"/>
          </w:tcPr>
          <w:p w:rsidR="00AE2A04" w:rsidRPr="005672E5" w:rsidRDefault="005D6DBF" w:rsidP="006838B1">
            <w:pPr>
              <w:tabs>
                <w:tab w:val="left" w:pos="360"/>
                <w:tab w:val="left" w:pos="10620"/>
              </w:tabs>
              <w:ind w:left="360" w:hanging="540"/>
              <w:jc w:val="both"/>
              <w:rPr>
                <w:rFonts w:ascii="Arial" w:hAnsi="Arial" w:cs="Arial"/>
                <w:sz w:val="18"/>
                <w:szCs w:val="18"/>
              </w:rPr>
            </w:pPr>
            <w:r>
              <w:rPr>
                <w:rFonts w:ascii="Arial" w:hAnsi="Arial" w:cs="Arial"/>
                <w:sz w:val="18"/>
                <w:szCs w:val="18"/>
                <w:lang w:val="id-ID"/>
              </w:rPr>
              <w:t>9</w:t>
            </w:r>
            <w:r w:rsidR="00AE2A04" w:rsidRPr="005672E5">
              <w:rPr>
                <w:rFonts w:ascii="Arial" w:hAnsi="Arial" w:cs="Arial"/>
                <w:sz w:val="18"/>
                <w:szCs w:val="18"/>
              </w:rPr>
              <w:t xml:space="preserve">.4 KONTRAKTOR harus bertanggung jawab dan mengganti rugi </w:t>
            </w:r>
            <w:r w:rsidR="00AE2A04">
              <w:rPr>
                <w:rFonts w:ascii="Arial" w:hAnsi="Arial" w:cs="Arial"/>
                <w:sz w:val="18"/>
                <w:szCs w:val="18"/>
              </w:rPr>
              <w:t>PERUSAHAAN</w:t>
            </w:r>
            <w:r w:rsidR="00AE2A04" w:rsidRPr="005672E5">
              <w:rPr>
                <w:rFonts w:ascii="Arial" w:hAnsi="Arial" w:cs="Arial"/>
                <w:sz w:val="18"/>
                <w:szCs w:val="18"/>
              </w:rPr>
              <w:t xml:space="preserve"> untuk kerusakan dan kehilangan atas peralatan dan material yang disediakan </w:t>
            </w:r>
            <w:r w:rsidR="00AE2A04">
              <w:rPr>
                <w:rFonts w:ascii="Arial" w:hAnsi="Arial" w:cs="Arial"/>
                <w:sz w:val="18"/>
                <w:szCs w:val="18"/>
              </w:rPr>
              <w:t>PERUSAHAAN</w:t>
            </w:r>
            <w:r w:rsidR="00AE2A04" w:rsidRPr="005672E5">
              <w:rPr>
                <w:rFonts w:ascii="Arial" w:hAnsi="Arial" w:cs="Arial"/>
                <w:sz w:val="18"/>
                <w:szCs w:val="18"/>
              </w:rPr>
              <w:t xml:space="preserve"> dan KONTRAKTOR akan membebaskan </w:t>
            </w:r>
            <w:r w:rsidR="00AE2A04">
              <w:rPr>
                <w:rFonts w:ascii="Arial" w:hAnsi="Arial" w:cs="Arial"/>
                <w:sz w:val="18"/>
                <w:szCs w:val="18"/>
              </w:rPr>
              <w:t>PERUSAHAAN</w:t>
            </w:r>
            <w:r w:rsidR="00AE2A04" w:rsidRPr="005672E5">
              <w:rPr>
                <w:rFonts w:ascii="Arial" w:hAnsi="Arial" w:cs="Arial"/>
                <w:sz w:val="18"/>
                <w:szCs w:val="18"/>
              </w:rPr>
              <w:t xml:space="preserve"> dari tanggung jawab hukum atas kerusakan dan kehilangan peralatan yang disediakan oleh KONTRAKTOR.</w:t>
            </w:r>
          </w:p>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380" w:type="dxa"/>
          </w:tcPr>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AE2A04" w:rsidRPr="005672E5" w:rsidRDefault="005D6DBF"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Pr>
                <w:rFonts w:ascii="Arial" w:hAnsi="Arial" w:cs="Arial"/>
                <w:sz w:val="18"/>
                <w:szCs w:val="18"/>
                <w:lang w:val="id-ID"/>
              </w:rPr>
              <w:t>9</w:t>
            </w:r>
            <w:r w:rsidR="00AE2A04" w:rsidRPr="005672E5">
              <w:rPr>
                <w:rFonts w:ascii="Arial" w:hAnsi="Arial" w:cs="Arial"/>
                <w:sz w:val="18"/>
                <w:szCs w:val="18"/>
              </w:rPr>
              <w:t>.4</w:t>
            </w:r>
            <w:r w:rsidR="00AE2A04">
              <w:rPr>
                <w:rFonts w:ascii="Arial" w:hAnsi="Arial" w:cs="Arial"/>
                <w:sz w:val="18"/>
                <w:szCs w:val="18"/>
              </w:rPr>
              <w:tab/>
            </w:r>
            <w:r w:rsidR="00AE2A04" w:rsidRPr="005672E5">
              <w:rPr>
                <w:rFonts w:ascii="Arial" w:hAnsi="Arial" w:cs="Arial"/>
                <w:sz w:val="18"/>
                <w:szCs w:val="18"/>
              </w:rPr>
              <w:t xml:space="preserve">CONTRACTOR shall be responsible and compensate </w:t>
            </w:r>
            <w:r w:rsidR="00AE2A04">
              <w:rPr>
                <w:rFonts w:ascii="Arial" w:hAnsi="Arial" w:cs="Arial"/>
                <w:sz w:val="18"/>
                <w:szCs w:val="18"/>
              </w:rPr>
              <w:t>COMPANY</w:t>
            </w:r>
            <w:r w:rsidR="00AE2A04" w:rsidRPr="005672E5">
              <w:rPr>
                <w:rFonts w:ascii="Arial" w:hAnsi="Arial" w:cs="Arial"/>
                <w:sz w:val="18"/>
                <w:szCs w:val="18"/>
              </w:rPr>
              <w:t xml:space="preserve"> for all damage to and loss of equipment and materials supplied by </w:t>
            </w:r>
            <w:r w:rsidR="00AE2A04">
              <w:rPr>
                <w:rFonts w:ascii="Arial" w:hAnsi="Arial" w:cs="Arial"/>
                <w:sz w:val="18"/>
                <w:szCs w:val="18"/>
              </w:rPr>
              <w:t>COMPANY</w:t>
            </w:r>
            <w:r w:rsidR="00AE2A04" w:rsidRPr="005672E5">
              <w:rPr>
                <w:rFonts w:ascii="Arial" w:hAnsi="Arial" w:cs="Arial"/>
                <w:sz w:val="18"/>
                <w:szCs w:val="18"/>
              </w:rPr>
              <w:t xml:space="preserve"> and CONTRACTOR shall hold </w:t>
            </w:r>
            <w:r w:rsidR="00AE2A04">
              <w:rPr>
                <w:rFonts w:ascii="Arial" w:hAnsi="Arial" w:cs="Arial"/>
                <w:sz w:val="18"/>
                <w:szCs w:val="18"/>
              </w:rPr>
              <w:t>COMPANY</w:t>
            </w:r>
            <w:r w:rsidR="00AE2A04" w:rsidRPr="005672E5">
              <w:rPr>
                <w:rFonts w:ascii="Arial" w:hAnsi="Arial" w:cs="Arial"/>
                <w:sz w:val="18"/>
                <w:szCs w:val="18"/>
              </w:rPr>
              <w:t xml:space="preserve"> harmless from damage to and loss of equipment supplied by CONTRACTOR.</w:t>
            </w:r>
          </w:p>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u w:val="single"/>
              </w:rPr>
            </w:pPr>
          </w:p>
        </w:tc>
      </w:tr>
      <w:tr w:rsidR="00AE2A04" w:rsidRPr="005672E5" w:rsidTr="003D0C2E">
        <w:trPr>
          <w:gridAfter w:val="1"/>
          <w:wAfter w:w="72" w:type="dxa"/>
          <w:cantSplit/>
          <w:trHeight w:val="2180"/>
        </w:trPr>
        <w:tc>
          <w:tcPr>
            <w:tcW w:w="5142" w:type="dxa"/>
            <w:gridSpan w:val="2"/>
          </w:tcPr>
          <w:p w:rsidR="00AE2A04" w:rsidRPr="004A3409" w:rsidRDefault="005D6DBF" w:rsidP="003B19C2">
            <w:pPr>
              <w:tabs>
                <w:tab w:val="left" w:pos="-1440"/>
                <w:tab w:val="left" w:pos="-720"/>
                <w:tab w:val="left" w:pos="360"/>
                <w:tab w:val="left" w:pos="1584"/>
                <w:tab w:val="left" w:pos="2160"/>
              </w:tabs>
              <w:suppressAutoHyphens/>
              <w:ind w:left="360" w:hanging="450"/>
              <w:jc w:val="both"/>
              <w:rPr>
                <w:rFonts w:ascii="Arial" w:hAnsi="Arial" w:cs="Arial"/>
                <w:spacing w:val="-3"/>
                <w:sz w:val="18"/>
                <w:szCs w:val="18"/>
              </w:rPr>
            </w:pPr>
            <w:r>
              <w:rPr>
                <w:rFonts w:ascii="Arial" w:hAnsi="Arial" w:cs="Arial"/>
                <w:spacing w:val="-3"/>
                <w:sz w:val="18"/>
                <w:szCs w:val="18"/>
                <w:lang w:val="id-ID"/>
              </w:rPr>
              <w:t>9</w:t>
            </w:r>
            <w:r w:rsidR="00AE2A04" w:rsidRPr="004A3409">
              <w:rPr>
                <w:rFonts w:ascii="Arial" w:hAnsi="Arial" w:cs="Arial"/>
                <w:spacing w:val="-3"/>
                <w:sz w:val="18"/>
                <w:szCs w:val="18"/>
              </w:rPr>
              <w:t>.5</w:t>
            </w:r>
            <w:r w:rsidR="00AE2A04" w:rsidRPr="004A3409">
              <w:rPr>
                <w:rFonts w:ascii="Arial" w:hAnsi="Arial" w:cs="Arial"/>
                <w:spacing w:val="-3"/>
                <w:sz w:val="18"/>
                <w:szCs w:val="18"/>
              </w:rPr>
              <w:tab/>
              <w:t xml:space="preserve">Kecuali apabila </w:t>
            </w:r>
            <w:r w:rsidR="00AE2A04">
              <w:rPr>
                <w:rFonts w:ascii="Arial" w:hAnsi="Arial" w:cs="Arial"/>
                <w:spacing w:val="-3"/>
                <w:sz w:val="18"/>
                <w:szCs w:val="18"/>
              </w:rPr>
              <w:t>PERUSAHAAN</w:t>
            </w:r>
            <w:r w:rsidR="00AE2A04" w:rsidRPr="004A3409">
              <w:rPr>
                <w:rFonts w:ascii="Arial" w:hAnsi="Arial" w:cs="Arial"/>
                <w:spacing w:val="-3"/>
                <w:sz w:val="18"/>
                <w:szCs w:val="18"/>
              </w:rPr>
              <w:t xml:space="preserve"> secara tegas menyetujui untuk melakukan hal tersebut atau apabila diharuskan oleh undang-undang, KONTRAKTOR akan dengan biayanya sendiri mengimpor ke Indonesia atas nama KONTRAKTOR dan mengangkut ke lokasi pekerjaan seluruh peralatan, material dan persediaan yang diperlukan untuk pelaksanaan Kontrak ini dan mendapatkan izin-izin yang diperlukan, termasuk tapi tidak terbatas pada, izin bea cukai.</w:t>
            </w:r>
          </w:p>
          <w:p w:rsidR="00AE2A04" w:rsidRPr="004A3409" w:rsidRDefault="00AE2A04" w:rsidP="003B19C2">
            <w:pPr>
              <w:tabs>
                <w:tab w:val="left" w:pos="540"/>
                <w:tab w:val="left" w:pos="1080"/>
                <w:tab w:val="left" w:pos="1800"/>
                <w:tab w:val="left" w:pos="2340"/>
                <w:tab w:val="left" w:pos="6120"/>
                <w:tab w:val="left" w:pos="10620"/>
              </w:tabs>
              <w:ind w:left="-90"/>
              <w:jc w:val="center"/>
              <w:rPr>
                <w:rFonts w:ascii="Arial" w:hAnsi="Arial" w:cs="Arial"/>
                <w:b/>
                <w:color w:val="000000"/>
                <w:sz w:val="18"/>
                <w:szCs w:val="18"/>
              </w:rPr>
            </w:pPr>
          </w:p>
        </w:tc>
        <w:tc>
          <w:tcPr>
            <w:tcW w:w="380" w:type="dxa"/>
          </w:tcPr>
          <w:p w:rsidR="00AE2A04" w:rsidRPr="00245B8E" w:rsidRDefault="00AE2A04" w:rsidP="003B19C2">
            <w:pPr>
              <w:tabs>
                <w:tab w:val="left" w:pos="1080"/>
                <w:tab w:val="left" w:pos="1800"/>
                <w:tab w:val="left" w:pos="2340"/>
                <w:tab w:val="left" w:pos="6120"/>
                <w:tab w:val="left" w:pos="10620"/>
              </w:tabs>
              <w:ind w:left="-90"/>
              <w:jc w:val="both"/>
              <w:rPr>
                <w:rFonts w:ascii="Arial" w:hAnsi="Arial" w:cs="Arial"/>
                <w:color w:val="000000"/>
                <w:sz w:val="18"/>
                <w:szCs w:val="18"/>
              </w:rPr>
            </w:pPr>
          </w:p>
        </w:tc>
        <w:tc>
          <w:tcPr>
            <w:tcW w:w="4581" w:type="dxa"/>
          </w:tcPr>
          <w:p w:rsidR="00AE2A04" w:rsidRPr="0026316F" w:rsidRDefault="005D6DBF" w:rsidP="003B19C2">
            <w:pPr>
              <w:widowControl/>
              <w:tabs>
                <w:tab w:val="left" w:pos="340"/>
              </w:tabs>
              <w:ind w:left="340" w:hanging="540"/>
              <w:jc w:val="both"/>
              <w:rPr>
                <w:rFonts w:ascii="Arial" w:hAnsi="Arial" w:cs="Arial"/>
                <w:sz w:val="18"/>
                <w:szCs w:val="18"/>
              </w:rPr>
            </w:pPr>
            <w:r>
              <w:rPr>
                <w:rFonts w:ascii="Arial" w:hAnsi="Arial" w:cs="Arial"/>
                <w:spacing w:val="-3"/>
                <w:sz w:val="18"/>
                <w:szCs w:val="18"/>
                <w:lang w:val="id-ID"/>
              </w:rPr>
              <w:t>9</w:t>
            </w:r>
            <w:r w:rsidR="00AE2A04" w:rsidRPr="004A3409">
              <w:rPr>
                <w:rFonts w:ascii="Arial" w:hAnsi="Arial" w:cs="Arial"/>
                <w:spacing w:val="-3"/>
                <w:sz w:val="18"/>
                <w:szCs w:val="18"/>
              </w:rPr>
              <w:t xml:space="preserve">.5 </w:t>
            </w:r>
            <w:r w:rsidR="00AE2A04" w:rsidRPr="004A3409">
              <w:rPr>
                <w:rFonts w:ascii="Arial" w:hAnsi="Arial" w:cs="Arial"/>
                <w:spacing w:val="-3"/>
                <w:sz w:val="18"/>
                <w:szCs w:val="18"/>
              </w:rPr>
              <w:tab/>
            </w:r>
            <w:r w:rsidR="00AE2A04" w:rsidRPr="00851862">
              <w:rPr>
                <w:rFonts w:ascii="Arial" w:hAnsi="Arial" w:cs="Arial"/>
                <w:sz w:val="18"/>
                <w:szCs w:val="18"/>
              </w:rPr>
              <w:t xml:space="preserve">Except to the extent that </w:t>
            </w:r>
            <w:r w:rsidR="00AE2A04">
              <w:rPr>
                <w:rFonts w:ascii="Arial" w:hAnsi="Arial" w:cs="Arial"/>
                <w:sz w:val="18"/>
                <w:szCs w:val="18"/>
              </w:rPr>
              <w:t>COMPANY</w:t>
            </w:r>
            <w:r w:rsidR="00AE2A04" w:rsidRPr="00851862">
              <w:rPr>
                <w:rFonts w:ascii="Arial" w:hAnsi="Arial" w:cs="Arial"/>
                <w:sz w:val="18"/>
                <w:szCs w:val="18"/>
              </w:rPr>
              <w:t xml:space="preserve"> expressly agrees to do so or as may be required by law, CONTRACTOR shall at its own expense import in CONTRACTOR’s name into Indonesia</w:t>
            </w:r>
            <w:r w:rsidR="00AE2A04">
              <w:rPr>
                <w:rFonts w:ascii="Arial" w:hAnsi="Arial" w:cs="Arial"/>
                <w:sz w:val="18"/>
                <w:szCs w:val="18"/>
              </w:rPr>
              <w:t xml:space="preserve"> and transport to the place of work</w:t>
            </w:r>
            <w:r w:rsidR="00AE2A04" w:rsidRPr="00851862">
              <w:rPr>
                <w:rFonts w:ascii="Arial" w:hAnsi="Arial" w:cs="Arial"/>
                <w:sz w:val="18"/>
                <w:szCs w:val="18"/>
              </w:rPr>
              <w:t xml:space="preserve"> all the equipment, materials, and supplies required for its performance hereunder and obtain necessary permits, including but not limited to, permits on custom.</w:t>
            </w:r>
          </w:p>
        </w:tc>
      </w:tr>
      <w:tr w:rsidR="00AE2A04" w:rsidRPr="005672E5" w:rsidTr="003D0C2E">
        <w:trPr>
          <w:gridAfter w:val="1"/>
          <w:wAfter w:w="72" w:type="dxa"/>
          <w:cantSplit/>
          <w:trHeight w:val="2205"/>
        </w:trPr>
        <w:tc>
          <w:tcPr>
            <w:tcW w:w="5142" w:type="dxa"/>
            <w:gridSpan w:val="2"/>
          </w:tcPr>
          <w:p w:rsidR="00AE2A04" w:rsidRPr="004A3409" w:rsidRDefault="005D6DBF" w:rsidP="003B19C2">
            <w:pPr>
              <w:tabs>
                <w:tab w:val="left" w:pos="-1440"/>
                <w:tab w:val="left" w:pos="-720"/>
                <w:tab w:val="left" w:pos="360"/>
                <w:tab w:val="left" w:pos="1584"/>
                <w:tab w:val="left" w:pos="2160"/>
              </w:tabs>
              <w:suppressAutoHyphens/>
              <w:ind w:left="360" w:hanging="450"/>
              <w:jc w:val="both"/>
              <w:rPr>
                <w:rFonts w:ascii="Arial" w:hAnsi="Arial" w:cs="Arial"/>
                <w:spacing w:val="-3"/>
                <w:sz w:val="18"/>
                <w:szCs w:val="18"/>
              </w:rPr>
            </w:pPr>
            <w:r>
              <w:rPr>
                <w:rFonts w:ascii="Arial" w:hAnsi="Arial" w:cs="Arial"/>
                <w:spacing w:val="-3"/>
                <w:sz w:val="18"/>
                <w:szCs w:val="18"/>
                <w:lang w:val="id-ID"/>
              </w:rPr>
              <w:lastRenderedPageBreak/>
              <w:t>9</w:t>
            </w:r>
            <w:r w:rsidR="00AE2A04" w:rsidRPr="004A3409">
              <w:rPr>
                <w:rFonts w:ascii="Arial" w:hAnsi="Arial" w:cs="Arial"/>
                <w:spacing w:val="-3"/>
                <w:sz w:val="18"/>
                <w:szCs w:val="18"/>
              </w:rPr>
              <w:t>.6</w:t>
            </w:r>
            <w:r w:rsidR="00AE2A04" w:rsidRPr="004A3409">
              <w:rPr>
                <w:rFonts w:ascii="Arial" w:hAnsi="Arial" w:cs="Arial"/>
                <w:spacing w:val="-3"/>
                <w:sz w:val="18"/>
                <w:szCs w:val="18"/>
              </w:rPr>
              <w:tab/>
              <w:t xml:space="preserve">Apabila, dan sepanjang apabila, peralatan, perlengkapan, material dan persediaan yang merupakan barang operasi yang akan digunakan untuk operasi panas bumi, dan apabila barang operasi tersebut diimpor dengan menggunakan fasilitas yang diberikan </w:t>
            </w:r>
            <w:r w:rsidR="00132EDC">
              <w:rPr>
                <w:rFonts w:ascii="Arial" w:hAnsi="Arial" w:cs="Arial"/>
                <w:spacing w:val="-3"/>
                <w:sz w:val="18"/>
                <w:szCs w:val="18"/>
                <w:lang w:val="id-ID"/>
              </w:rPr>
              <w:t>oleh Pemerintah Indonesia</w:t>
            </w:r>
            <w:r w:rsidR="00AE2A04" w:rsidRPr="004A3409">
              <w:rPr>
                <w:rFonts w:ascii="Arial" w:hAnsi="Arial" w:cs="Arial"/>
                <w:spacing w:val="-3"/>
                <w:sz w:val="18"/>
                <w:szCs w:val="18"/>
              </w:rPr>
              <w:t xml:space="preserve">, KONTRAKTOR akan memenuhi seluruh persyaratan dan batasan-batasan atas impor, memakai ekspor kembali dan pembebasan atau pengurangan bea masuk yang diatur oleh undang-undang, peraturan, keputusan, kebijakan dan tindakan lain dari pemerintah atau badan-badan pemerintah, termasuk tapi tidak termasuk penyusunan Daftar Induk yang menyebutkan jenis, kualitas, harga, tujuan penggunaan dan lokasi penggunaan barang operasi tersebut untuk diajukan oleh </w:t>
            </w:r>
            <w:r w:rsidR="00AE2A04">
              <w:rPr>
                <w:rFonts w:ascii="Arial" w:hAnsi="Arial" w:cs="Arial"/>
                <w:spacing w:val="-3"/>
                <w:sz w:val="18"/>
                <w:szCs w:val="18"/>
              </w:rPr>
              <w:t>PERUSAHAAN</w:t>
            </w:r>
            <w:r w:rsidR="00AE2A04" w:rsidRPr="004A3409">
              <w:rPr>
                <w:rFonts w:ascii="Arial" w:hAnsi="Arial" w:cs="Arial"/>
                <w:spacing w:val="-3"/>
                <w:sz w:val="18"/>
                <w:szCs w:val="18"/>
              </w:rPr>
              <w:t xml:space="preserve"> kepada badan pemerintah yang disyaratkan oleh peraturan pemerintah yang berlaku untuk mendapatkan persetujuan yang diperlukan. </w:t>
            </w:r>
            <w:r w:rsidR="00AE2A04">
              <w:rPr>
                <w:rFonts w:ascii="Arial" w:hAnsi="Arial" w:cs="Arial"/>
                <w:spacing w:val="-3"/>
                <w:sz w:val="18"/>
                <w:szCs w:val="18"/>
              </w:rPr>
              <w:t>PERUSAHAAN</w:t>
            </w:r>
            <w:r w:rsidR="00AE2A04" w:rsidRPr="004A3409">
              <w:rPr>
                <w:rFonts w:ascii="Arial" w:hAnsi="Arial" w:cs="Arial"/>
                <w:spacing w:val="-3"/>
                <w:sz w:val="18"/>
                <w:szCs w:val="18"/>
              </w:rPr>
              <w:t xml:space="preserve"> akan bekerjasama dengan KONTRAKTOR dan melakukan hal-hal yang yang diperlukan untuk membantu KONTRAKTOR dalam mendapatkan pembebasan atau pengurangan bea masuk dan dalam memproses penyelesaian bea cukai dan dalam mendapatkan persetujuan yang diperlukan untuk memperpanjang waktu penggunaan barang operasi tersebut yang diharuskan untuk diekspor kembali, dengan ketentuan bahwa seluruh pengeluaran oleh </w:t>
            </w:r>
            <w:r w:rsidR="00AE2A04">
              <w:rPr>
                <w:rFonts w:ascii="Arial" w:hAnsi="Arial" w:cs="Arial"/>
                <w:spacing w:val="-3"/>
                <w:sz w:val="18"/>
                <w:szCs w:val="18"/>
              </w:rPr>
              <w:t>PERUSAHAAN</w:t>
            </w:r>
            <w:r w:rsidR="00AE2A04" w:rsidRPr="004A3409">
              <w:rPr>
                <w:rFonts w:ascii="Arial" w:hAnsi="Arial" w:cs="Arial"/>
                <w:spacing w:val="-3"/>
                <w:sz w:val="18"/>
                <w:szCs w:val="18"/>
              </w:rPr>
              <w:t xml:space="preserve"> sehubungan dengan bantuan tersebut akan menjadi tanggungan KONTRAKTOR dan dengan ketentuan bahwa tanpa mengecualikan ketentuan-ketentuan lain dalam Kontrak ini atau atau peraturan perundang-undangan yang berlaku. </w:t>
            </w:r>
            <w:r w:rsidR="00AE2A04">
              <w:rPr>
                <w:rFonts w:ascii="Arial" w:hAnsi="Arial" w:cs="Arial"/>
                <w:spacing w:val="-3"/>
                <w:sz w:val="18"/>
                <w:szCs w:val="18"/>
              </w:rPr>
              <w:t>PERUSAHAAN</w:t>
            </w:r>
            <w:r w:rsidR="00AE2A04" w:rsidRPr="004A3409">
              <w:rPr>
                <w:rFonts w:ascii="Arial" w:hAnsi="Arial" w:cs="Arial"/>
                <w:spacing w:val="-3"/>
                <w:sz w:val="18"/>
                <w:szCs w:val="18"/>
              </w:rPr>
              <w:t xml:space="preserve"> akan dilepaskan dari tanggung jawabnya, termasuk tetapi tidak terbatas pada keterlambatan dan KONTRAKTOR akan menggantirugi dan membebaskan PERUSAHAAN dari setiap kerugian yang disebabkan oleh dan sehubungan dengan bantuan yang diberikan oleh </w:t>
            </w:r>
            <w:r w:rsidR="00AE2A04">
              <w:rPr>
                <w:rFonts w:ascii="Arial" w:hAnsi="Arial" w:cs="Arial"/>
                <w:spacing w:val="-3"/>
                <w:sz w:val="18"/>
                <w:szCs w:val="18"/>
              </w:rPr>
              <w:t>PERUSAHAAN</w:t>
            </w:r>
            <w:r w:rsidR="00AE2A04" w:rsidRPr="004A3409">
              <w:rPr>
                <w:rFonts w:ascii="Arial" w:hAnsi="Arial" w:cs="Arial"/>
                <w:spacing w:val="-3"/>
                <w:sz w:val="18"/>
                <w:szCs w:val="18"/>
              </w:rPr>
              <w:t>.</w:t>
            </w:r>
          </w:p>
          <w:p w:rsidR="00AE2A04" w:rsidRPr="004A3409" w:rsidRDefault="00AE2A04" w:rsidP="003B19C2">
            <w:pPr>
              <w:tabs>
                <w:tab w:val="left" w:pos="540"/>
                <w:tab w:val="left" w:pos="1080"/>
                <w:tab w:val="left" w:pos="1800"/>
                <w:tab w:val="left" w:pos="2340"/>
                <w:tab w:val="left" w:pos="6120"/>
                <w:tab w:val="left" w:pos="10620"/>
              </w:tabs>
              <w:ind w:left="-90"/>
              <w:jc w:val="both"/>
              <w:rPr>
                <w:rFonts w:ascii="Arial" w:hAnsi="Arial" w:cs="Arial"/>
                <w:b/>
                <w:color w:val="000000"/>
                <w:sz w:val="18"/>
                <w:szCs w:val="18"/>
              </w:rPr>
            </w:pPr>
          </w:p>
        </w:tc>
        <w:tc>
          <w:tcPr>
            <w:tcW w:w="380" w:type="dxa"/>
          </w:tcPr>
          <w:p w:rsidR="00AE2A04" w:rsidRPr="00245B8E" w:rsidRDefault="00AE2A04" w:rsidP="003B19C2">
            <w:pPr>
              <w:tabs>
                <w:tab w:val="left" w:pos="1080"/>
                <w:tab w:val="left" w:pos="1800"/>
                <w:tab w:val="left" w:pos="2340"/>
                <w:tab w:val="left" w:pos="6120"/>
                <w:tab w:val="left" w:pos="10620"/>
              </w:tabs>
              <w:ind w:left="-90"/>
              <w:jc w:val="both"/>
              <w:rPr>
                <w:rFonts w:ascii="Arial" w:hAnsi="Arial" w:cs="Arial"/>
                <w:color w:val="000000"/>
                <w:sz w:val="18"/>
                <w:szCs w:val="18"/>
              </w:rPr>
            </w:pPr>
          </w:p>
        </w:tc>
        <w:tc>
          <w:tcPr>
            <w:tcW w:w="4581" w:type="dxa"/>
          </w:tcPr>
          <w:p w:rsidR="00AE2A04" w:rsidRDefault="005D6DBF" w:rsidP="00135DA6">
            <w:pPr>
              <w:widowControl/>
              <w:ind w:left="432" w:right="132" w:hanging="567"/>
              <w:jc w:val="both"/>
              <w:rPr>
                <w:rFonts w:ascii="Arial" w:hAnsi="Arial" w:cs="Arial"/>
                <w:sz w:val="18"/>
                <w:szCs w:val="18"/>
              </w:rPr>
            </w:pPr>
            <w:r>
              <w:rPr>
                <w:rFonts w:ascii="Arial" w:hAnsi="Arial" w:cs="Arial"/>
                <w:sz w:val="18"/>
                <w:szCs w:val="18"/>
                <w:lang w:val="id-ID"/>
              </w:rPr>
              <w:t>9</w:t>
            </w:r>
            <w:r w:rsidR="00AE2A04">
              <w:rPr>
                <w:rFonts w:ascii="Arial" w:hAnsi="Arial" w:cs="Arial"/>
                <w:sz w:val="18"/>
                <w:szCs w:val="18"/>
              </w:rPr>
              <w:t xml:space="preserve">.6 </w:t>
            </w:r>
            <w:r w:rsidR="00135DA6">
              <w:rPr>
                <w:rFonts w:ascii="Arial" w:hAnsi="Arial" w:cs="Arial"/>
                <w:sz w:val="18"/>
                <w:szCs w:val="18"/>
                <w:lang w:val="id-ID"/>
              </w:rPr>
              <w:tab/>
            </w:r>
            <w:r w:rsidR="00AE2A04" w:rsidRPr="00851862">
              <w:rPr>
                <w:rFonts w:ascii="Arial" w:hAnsi="Arial" w:cs="Arial"/>
                <w:sz w:val="18"/>
                <w:szCs w:val="18"/>
              </w:rPr>
              <w:t xml:space="preserve">If, and to the extent that, such equipment, tools, materials and supplies constitute operational goods </w:t>
            </w:r>
            <w:r w:rsidR="00AE2A04">
              <w:rPr>
                <w:rFonts w:ascii="Arial" w:hAnsi="Arial" w:cs="Arial"/>
                <w:sz w:val="18"/>
                <w:szCs w:val="18"/>
              </w:rPr>
              <w:t>to be used in the o</w:t>
            </w:r>
            <w:r w:rsidR="00AE2A04" w:rsidRPr="00851862">
              <w:rPr>
                <w:rFonts w:ascii="Arial" w:hAnsi="Arial" w:cs="Arial"/>
                <w:sz w:val="18"/>
                <w:szCs w:val="18"/>
              </w:rPr>
              <w:t xml:space="preserve">peration of </w:t>
            </w:r>
            <w:r w:rsidR="00AE2A04">
              <w:rPr>
                <w:rFonts w:ascii="Arial" w:hAnsi="Arial" w:cs="Arial"/>
                <w:sz w:val="18"/>
                <w:szCs w:val="18"/>
              </w:rPr>
              <w:t>geothermal</w:t>
            </w:r>
            <w:r w:rsidR="00AE2A04" w:rsidRPr="00851862">
              <w:rPr>
                <w:rFonts w:ascii="Arial" w:hAnsi="Arial" w:cs="Arial"/>
                <w:sz w:val="18"/>
                <w:szCs w:val="18"/>
              </w:rPr>
              <w:t xml:space="preserve"> and that such operational goods are imported using the facilities as provided by the </w:t>
            </w:r>
            <w:r w:rsidR="000C5DA0">
              <w:rPr>
                <w:rFonts w:ascii="Arial" w:hAnsi="Arial" w:cs="Arial"/>
                <w:sz w:val="18"/>
                <w:szCs w:val="18"/>
                <w:lang w:val="id-ID"/>
              </w:rPr>
              <w:t>Government of Indonesia</w:t>
            </w:r>
            <w:r w:rsidR="00AE2A04" w:rsidRPr="00851862">
              <w:rPr>
                <w:rFonts w:ascii="Arial" w:hAnsi="Arial" w:cs="Arial"/>
                <w:sz w:val="18"/>
                <w:szCs w:val="18"/>
              </w:rPr>
              <w:t xml:space="preserve">, CONTRACTOR shall comply with all requirements and restrictions regarding import, use re-export and exemptions or reductions of import duties as provided by </w:t>
            </w:r>
            <w:r w:rsidR="00AE2A04">
              <w:rPr>
                <w:rFonts w:ascii="Arial" w:hAnsi="Arial" w:cs="Arial"/>
                <w:sz w:val="18"/>
                <w:szCs w:val="18"/>
              </w:rPr>
              <w:t>l</w:t>
            </w:r>
            <w:r w:rsidR="00AE2A04" w:rsidRPr="00851862">
              <w:rPr>
                <w:rFonts w:ascii="Arial" w:hAnsi="Arial" w:cs="Arial"/>
                <w:sz w:val="18"/>
                <w:szCs w:val="18"/>
              </w:rPr>
              <w:t xml:space="preserve">aws, regulations, decrees, directives and other act of any government or governmental agencies including, but not limited to the preparation of Master Lists stipulating the types, qualities, prices, purposes of use and locations of use of such operational goods for submission by </w:t>
            </w:r>
            <w:r w:rsidR="00AE2A04">
              <w:rPr>
                <w:rFonts w:ascii="Arial" w:hAnsi="Arial" w:cs="Arial"/>
                <w:sz w:val="18"/>
                <w:szCs w:val="18"/>
              </w:rPr>
              <w:t>COMPANY</w:t>
            </w:r>
            <w:r w:rsidR="00AE2A04" w:rsidRPr="00851862">
              <w:rPr>
                <w:rFonts w:ascii="Arial" w:hAnsi="Arial" w:cs="Arial"/>
                <w:sz w:val="18"/>
                <w:szCs w:val="18"/>
              </w:rPr>
              <w:t xml:space="preserve"> to any governmental agency or body as required by the applicable governmental regulations for obtaining the required approval. </w:t>
            </w:r>
            <w:r w:rsidR="00AE2A04">
              <w:rPr>
                <w:rFonts w:ascii="Arial" w:hAnsi="Arial" w:cs="Arial"/>
                <w:sz w:val="18"/>
                <w:szCs w:val="18"/>
              </w:rPr>
              <w:t>COMPANY</w:t>
            </w:r>
            <w:r w:rsidR="00AE2A04" w:rsidRPr="00851862">
              <w:rPr>
                <w:rFonts w:ascii="Arial" w:hAnsi="Arial" w:cs="Arial"/>
                <w:sz w:val="18"/>
                <w:szCs w:val="18"/>
              </w:rPr>
              <w:t xml:space="preserve"> will cooperate with CONTRACTOR and do such other things as may be necessary to assist CONTRACTOR in obtaining such exemptions or reductions of import duties and in processing the custom clearance and in obtaining the required approval to extend the period of use of such operational goods which are required to be re-exported, provided that all expenses by </w:t>
            </w:r>
            <w:r w:rsidR="00AE2A04">
              <w:rPr>
                <w:rFonts w:ascii="Arial" w:hAnsi="Arial" w:cs="Arial"/>
                <w:sz w:val="18"/>
                <w:szCs w:val="18"/>
              </w:rPr>
              <w:t xml:space="preserve">COMPANY </w:t>
            </w:r>
            <w:r w:rsidR="00AE2A04" w:rsidRPr="00851862">
              <w:rPr>
                <w:rFonts w:ascii="Arial" w:hAnsi="Arial" w:cs="Arial"/>
                <w:sz w:val="18"/>
                <w:szCs w:val="18"/>
              </w:rPr>
              <w:t xml:space="preserve">with respect to such assistance shall be for CONTRACTOR’s account and provided further that notwithstanding the provisions of this </w:t>
            </w:r>
            <w:r w:rsidR="00AE2A04">
              <w:rPr>
                <w:rFonts w:ascii="Arial" w:hAnsi="Arial" w:cs="Arial"/>
                <w:sz w:val="18"/>
                <w:szCs w:val="18"/>
              </w:rPr>
              <w:t>Contract</w:t>
            </w:r>
            <w:r w:rsidR="00AE2A04" w:rsidRPr="00851862">
              <w:rPr>
                <w:rFonts w:ascii="Arial" w:hAnsi="Arial" w:cs="Arial"/>
                <w:sz w:val="18"/>
                <w:szCs w:val="18"/>
              </w:rPr>
              <w:t xml:space="preserve"> or the applicable laws and regulations. </w:t>
            </w:r>
            <w:r w:rsidR="00AE2A04">
              <w:rPr>
                <w:rFonts w:ascii="Arial" w:hAnsi="Arial" w:cs="Arial"/>
                <w:sz w:val="18"/>
                <w:szCs w:val="18"/>
              </w:rPr>
              <w:t>COMPANY</w:t>
            </w:r>
            <w:r w:rsidR="00AE2A04" w:rsidRPr="00851862">
              <w:rPr>
                <w:rFonts w:ascii="Arial" w:hAnsi="Arial" w:cs="Arial"/>
                <w:sz w:val="18"/>
                <w:szCs w:val="18"/>
              </w:rPr>
              <w:t xml:space="preserve"> shall be released from any responsibilities, including but not limited to delays and CONTRACTOR shall indemnify and hold </w:t>
            </w:r>
            <w:r w:rsidR="00AE2A04">
              <w:rPr>
                <w:rFonts w:ascii="Arial" w:hAnsi="Arial" w:cs="Arial"/>
                <w:sz w:val="18"/>
                <w:szCs w:val="18"/>
              </w:rPr>
              <w:t>COMPANY</w:t>
            </w:r>
            <w:r w:rsidR="00AE2A04" w:rsidRPr="00851862">
              <w:rPr>
                <w:rFonts w:ascii="Arial" w:hAnsi="Arial" w:cs="Arial"/>
                <w:sz w:val="18"/>
                <w:szCs w:val="18"/>
              </w:rPr>
              <w:t xml:space="preserve"> harmless from </w:t>
            </w:r>
            <w:r w:rsidR="00AE2A04" w:rsidRPr="003F1B64">
              <w:rPr>
                <w:rFonts w:ascii="Arial" w:hAnsi="Arial" w:cs="Arial"/>
                <w:sz w:val="18"/>
                <w:szCs w:val="18"/>
              </w:rPr>
              <w:t xml:space="preserve">any loss caused by or in connection with the assistance given by </w:t>
            </w:r>
            <w:r w:rsidR="00AE2A04">
              <w:rPr>
                <w:rFonts w:ascii="Arial" w:hAnsi="Arial" w:cs="Arial"/>
                <w:sz w:val="18"/>
                <w:szCs w:val="18"/>
              </w:rPr>
              <w:t>COMPANY</w:t>
            </w:r>
            <w:r w:rsidR="00AE2A04" w:rsidRPr="003F1B64">
              <w:rPr>
                <w:rFonts w:ascii="Arial" w:hAnsi="Arial" w:cs="Arial"/>
                <w:sz w:val="18"/>
                <w:szCs w:val="18"/>
              </w:rPr>
              <w:t>.</w:t>
            </w:r>
          </w:p>
          <w:p w:rsidR="00AE2A04" w:rsidRPr="00851862" w:rsidRDefault="00AE2A04" w:rsidP="003B19C2">
            <w:pPr>
              <w:pStyle w:val="BodyTextIndent2"/>
              <w:ind w:left="900" w:hanging="900"/>
              <w:jc w:val="center"/>
              <w:rPr>
                <w:rFonts w:ascii="Arial" w:hAnsi="Arial" w:cs="Arial"/>
                <w:b/>
                <w:sz w:val="18"/>
                <w:szCs w:val="18"/>
                <w:u w:val="single"/>
              </w:rPr>
            </w:pPr>
          </w:p>
        </w:tc>
      </w:tr>
      <w:tr w:rsidR="00AE2A04" w:rsidRPr="005672E5" w:rsidTr="003D0C2E">
        <w:trPr>
          <w:gridAfter w:val="1"/>
          <w:wAfter w:w="72" w:type="dxa"/>
          <w:cantSplit/>
          <w:trHeight w:val="2205"/>
        </w:trPr>
        <w:tc>
          <w:tcPr>
            <w:tcW w:w="5142" w:type="dxa"/>
            <w:gridSpan w:val="2"/>
          </w:tcPr>
          <w:p w:rsidR="00AE2A04" w:rsidRPr="004A3409" w:rsidRDefault="005D6DBF" w:rsidP="003B19C2">
            <w:pPr>
              <w:tabs>
                <w:tab w:val="left" w:pos="360"/>
                <w:tab w:val="left" w:pos="1080"/>
                <w:tab w:val="left" w:pos="1800"/>
                <w:tab w:val="left" w:pos="2340"/>
                <w:tab w:val="left" w:pos="6120"/>
                <w:tab w:val="left" w:pos="10620"/>
              </w:tabs>
              <w:ind w:left="360" w:hanging="540"/>
              <w:jc w:val="both"/>
              <w:rPr>
                <w:rFonts w:ascii="Arial" w:hAnsi="Arial" w:cs="Arial"/>
                <w:b/>
                <w:color w:val="000000"/>
                <w:sz w:val="18"/>
                <w:szCs w:val="18"/>
              </w:rPr>
            </w:pPr>
            <w:r>
              <w:rPr>
                <w:rFonts w:ascii="Arial" w:hAnsi="Arial" w:cs="Arial"/>
                <w:spacing w:val="-3"/>
                <w:sz w:val="18"/>
                <w:szCs w:val="18"/>
                <w:lang w:val="id-ID"/>
              </w:rPr>
              <w:t>9</w:t>
            </w:r>
            <w:r w:rsidR="00AE2A04" w:rsidRPr="004A3409">
              <w:rPr>
                <w:rFonts w:ascii="Arial" w:hAnsi="Arial" w:cs="Arial"/>
                <w:spacing w:val="-3"/>
                <w:sz w:val="18"/>
                <w:szCs w:val="18"/>
              </w:rPr>
              <w:t>.7</w:t>
            </w:r>
            <w:r w:rsidR="00AE2A04" w:rsidRPr="004A3409">
              <w:rPr>
                <w:rFonts w:ascii="Arial" w:hAnsi="Arial" w:cs="Arial"/>
                <w:spacing w:val="-3"/>
                <w:sz w:val="18"/>
                <w:szCs w:val="18"/>
              </w:rPr>
              <w:tab/>
              <w:t xml:space="preserve">Apabila KONTRAKTOR menggunakan setiap peralatan, material, atau persediaan untuk pekerjaan/jasa-jasa selain yang diperlukan berdasarkan Kontrak ini, atau apabila KONTRAKTOR gagal untuk mengekspor dari Republik Indonesia segera setelah selesainya pekerjaan/jasa-jasa, setiap peralatan, material atau persediaan yang belum dikonsumsi, seluruh bea-bea dan biaya-biaya lain sehubungan dengan barang-barang tersebut, apabila pada awalnya dibayar oleh </w:t>
            </w:r>
            <w:r w:rsidR="00AE2A04">
              <w:rPr>
                <w:rFonts w:ascii="Arial" w:hAnsi="Arial" w:cs="Arial"/>
                <w:spacing w:val="-3"/>
                <w:sz w:val="18"/>
                <w:szCs w:val="18"/>
              </w:rPr>
              <w:t>PERUSAHAAN</w:t>
            </w:r>
            <w:r w:rsidR="00AE2A04" w:rsidRPr="004A3409">
              <w:rPr>
                <w:rFonts w:ascii="Arial" w:hAnsi="Arial" w:cs="Arial"/>
                <w:spacing w:val="-3"/>
                <w:sz w:val="18"/>
                <w:szCs w:val="18"/>
              </w:rPr>
              <w:t>, akan merupakan kewajiban semata atau ekslusif dari KONTRAKTOR, dan KONTRAKTOR akan mengganti biaya yang dikeluarkan oleh PERUSAHAAN.</w:t>
            </w:r>
          </w:p>
        </w:tc>
        <w:tc>
          <w:tcPr>
            <w:tcW w:w="380" w:type="dxa"/>
          </w:tcPr>
          <w:p w:rsidR="00AE2A04" w:rsidRPr="00245B8E" w:rsidRDefault="00AE2A04" w:rsidP="003B19C2">
            <w:pPr>
              <w:tabs>
                <w:tab w:val="left" w:pos="1080"/>
                <w:tab w:val="left" w:pos="1800"/>
                <w:tab w:val="left" w:pos="2340"/>
                <w:tab w:val="left" w:pos="6120"/>
                <w:tab w:val="left" w:pos="10620"/>
              </w:tabs>
              <w:ind w:left="-90"/>
              <w:jc w:val="both"/>
              <w:rPr>
                <w:rFonts w:ascii="Arial" w:hAnsi="Arial" w:cs="Arial"/>
                <w:color w:val="000000"/>
                <w:sz w:val="18"/>
                <w:szCs w:val="18"/>
              </w:rPr>
            </w:pPr>
          </w:p>
        </w:tc>
        <w:tc>
          <w:tcPr>
            <w:tcW w:w="4581" w:type="dxa"/>
          </w:tcPr>
          <w:p w:rsidR="00AE2A04" w:rsidRDefault="005D6DBF" w:rsidP="003B19C2">
            <w:pPr>
              <w:widowControl/>
              <w:tabs>
                <w:tab w:val="left" w:pos="430"/>
              </w:tabs>
              <w:ind w:left="430" w:right="132" w:hanging="540"/>
              <w:jc w:val="both"/>
              <w:rPr>
                <w:rFonts w:ascii="Arial" w:hAnsi="Arial" w:cs="Arial"/>
                <w:sz w:val="18"/>
                <w:szCs w:val="18"/>
              </w:rPr>
            </w:pPr>
            <w:r>
              <w:rPr>
                <w:rFonts w:ascii="Arial" w:hAnsi="Arial" w:cs="Arial"/>
                <w:sz w:val="18"/>
                <w:szCs w:val="18"/>
                <w:lang w:val="id-ID"/>
              </w:rPr>
              <w:t>9</w:t>
            </w:r>
            <w:r w:rsidR="00AE2A04">
              <w:rPr>
                <w:rFonts w:ascii="Arial" w:hAnsi="Arial" w:cs="Arial"/>
                <w:sz w:val="18"/>
                <w:szCs w:val="18"/>
              </w:rPr>
              <w:t>.7</w:t>
            </w:r>
            <w:r w:rsidR="00AE2A04">
              <w:rPr>
                <w:rFonts w:ascii="Arial" w:hAnsi="Arial" w:cs="Arial"/>
                <w:sz w:val="18"/>
                <w:szCs w:val="18"/>
              </w:rPr>
              <w:tab/>
            </w:r>
            <w:r w:rsidR="00AE2A04" w:rsidRPr="003F1B64">
              <w:rPr>
                <w:rFonts w:ascii="Arial" w:hAnsi="Arial" w:cs="Arial"/>
                <w:sz w:val="18"/>
                <w:szCs w:val="18"/>
              </w:rPr>
              <w:t xml:space="preserve">If CONTRACTOR uses any equipment, material, or supplies for </w:t>
            </w:r>
            <w:r w:rsidR="00AE2A04">
              <w:rPr>
                <w:rFonts w:ascii="Arial" w:hAnsi="Arial" w:cs="Arial"/>
                <w:sz w:val="18"/>
                <w:szCs w:val="18"/>
              </w:rPr>
              <w:t>work/</w:t>
            </w:r>
            <w:r w:rsidR="00AE2A04" w:rsidRPr="003F1B64">
              <w:rPr>
                <w:rFonts w:ascii="Arial" w:hAnsi="Arial" w:cs="Arial"/>
                <w:sz w:val="18"/>
                <w:szCs w:val="18"/>
              </w:rPr>
              <w:t xml:space="preserve">services other than those required hereunder, or if CONTRACTOR fails to export from the Republic of Indonesia promptly upon the completion of </w:t>
            </w:r>
            <w:r w:rsidR="00AE2A04">
              <w:rPr>
                <w:rFonts w:ascii="Arial" w:hAnsi="Arial" w:cs="Arial"/>
                <w:sz w:val="18"/>
                <w:szCs w:val="18"/>
              </w:rPr>
              <w:t>work/</w:t>
            </w:r>
            <w:r w:rsidR="00AE2A04" w:rsidRPr="003F1B64">
              <w:rPr>
                <w:rFonts w:ascii="Arial" w:hAnsi="Arial" w:cs="Arial"/>
                <w:sz w:val="18"/>
                <w:szCs w:val="18"/>
              </w:rPr>
              <w:t>services</w:t>
            </w:r>
            <w:r w:rsidR="00AE2A04">
              <w:rPr>
                <w:rFonts w:ascii="Arial" w:hAnsi="Arial" w:cs="Arial"/>
                <w:sz w:val="18"/>
                <w:szCs w:val="18"/>
              </w:rPr>
              <w:t>,</w:t>
            </w:r>
            <w:r w:rsidR="00AE2A04" w:rsidRPr="003F1B64">
              <w:rPr>
                <w:rFonts w:ascii="Arial" w:hAnsi="Arial" w:cs="Arial"/>
                <w:sz w:val="18"/>
                <w:szCs w:val="18"/>
              </w:rPr>
              <w:t xml:space="preserve"> any equipment, material or supplies that have not been consumed, all duties and other charges </w:t>
            </w:r>
            <w:r w:rsidR="00AE2A04">
              <w:rPr>
                <w:rFonts w:ascii="Arial" w:hAnsi="Arial" w:cs="Arial"/>
                <w:sz w:val="18"/>
                <w:szCs w:val="18"/>
              </w:rPr>
              <w:t xml:space="preserve">in </w:t>
            </w:r>
            <w:r w:rsidR="00AE2A04" w:rsidRPr="003F1B64">
              <w:rPr>
                <w:rFonts w:ascii="Arial" w:hAnsi="Arial" w:cs="Arial"/>
                <w:sz w:val="18"/>
                <w:szCs w:val="18"/>
              </w:rPr>
              <w:t xml:space="preserve">respect to such items, if paid originally by </w:t>
            </w:r>
            <w:r w:rsidR="00AE2A04">
              <w:rPr>
                <w:rFonts w:ascii="Arial" w:hAnsi="Arial" w:cs="Arial"/>
                <w:sz w:val="18"/>
                <w:szCs w:val="18"/>
              </w:rPr>
              <w:t>COMPANY</w:t>
            </w:r>
            <w:r w:rsidR="00AE2A04" w:rsidRPr="003F1B64">
              <w:rPr>
                <w:rFonts w:ascii="Arial" w:hAnsi="Arial" w:cs="Arial"/>
                <w:sz w:val="18"/>
                <w:szCs w:val="18"/>
              </w:rPr>
              <w:t xml:space="preserve">, shall appertain solely and exclusively to CONTRACTOR, and CONTRACTOR shall reimburse </w:t>
            </w:r>
            <w:r w:rsidR="00AE2A04">
              <w:rPr>
                <w:rFonts w:ascii="Arial" w:hAnsi="Arial" w:cs="Arial"/>
                <w:sz w:val="18"/>
                <w:szCs w:val="18"/>
              </w:rPr>
              <w:t xml:space="preserve">COMPANY </w:t>
            </w:r>
            <w:r w:rsidR="00AE2A04" w:rsidRPr="003F1B64">
              <w:rPr>
                <w:rFonts w:ascii="Arial" w:hAnsi="Arial" w:cs="Arial"/>
                <w:sz w:val="18"/>
                <w:szCs w:val="18"/>
              </w:rPr>
              <w:t>accordingly.</w:t>
            </w:r>
          </w:p>
          <w:p w:rsidR="00AE2A04" w:rsidRPr="00851862" w:rsidRDefault="00AE2A04" w:rsidP="003B19C2">
            <w:pPr>
              <w:widowControl/>
              <w:ind w:left="-36" w:right="132"/>
              <w:jc w:val="both"/>
              <w:rPr>
                <w:rFonts w:ascii="Arial" w:hAnsi="Arial" w:cs="Arial"/>
                <w:sz w:val="18"/>
                <w:szCs w:val="18"/>
              </w:rPr>
            </w:pPr>
          </w:p>
        </w:tc>
      </w:tr>
      <w:tr w:rsidR="00AE2A04" w:rsidRPr="005672E5" w:rsidTr="003D0C2E">
        <w:trPr>
          <w:gridAfter w:val="1"/>
          <w:wAfter w:w="72" w:type="dxa"/>
          <w:cantSplit/>
          <w:trHeight w:val="1370"/>
        </w:trPr>
        <w:tc>
          <w:tcPr>
            <w:tcW w:w="5142" w:type="dxa"/>
            <w:gridSpan w:val="2"/>
          </w:tcPr>
          <w:p w:rsidR="00AE2A04" w:rsidRPr="004A3409" w:rsidRDefault="005D6DBF" w:rsidP="003B19C2">
            <w:pPr>
              <w:tabs>
                <w:tab w:val="left" w:pos="360"/>
                <w:tab w:val="left" w:pos="1800"/>
                <w:tab w:val="left" w:pos="2340"/>
                <w:tab w:val="left" w:pos="6120"/>
                <w:tab w:val="left" w:pos="10620"/>
              </w:tabs>
              <w:ind w:left="360" w:hanging="540"/>
              <w:jc w:val="both"/>
              <w:rPr>
                <w:rFonts w:ascii="Arial" w:hAnsi="Arial" w:cs="Arial"/>
                <w:b/>
                <w:color w:val="000000"/>
                <w:sz w:val="18"/>
                <w:szCs w:val="18"/>
              </w:rPr>
            </w:pPr>
            <w:r>
              <w:rPr>
                <w:rFonts w:ascii="Arial" w:hAnsi="Arial" w:cs="Arial"/>
                <w:spacing w:val="-3"/>
                <w:sz w:val="18"/>
                <w:szCs w:val="18"/>
                <w:lang w:val="id-ID"/>
              </w:rPr>
              <w:t>9</w:t>
            </w:r>
            <w:r w:rsidR="00AE2A04" w:rsidRPr="004A3409">
              <w:rPr>
                <w:rFonts w:ascii="Arial" w:hAnsi="Arial" w:cs="Arial"/>
                <w:spacing w:val="-3"/>
                <w:sz w:val="18"/>
                <w:szCs w:val="18"/>
              </w:rPr>
              <w:t xml:space="preserve">.8 </w:t>
            </w:r>
            <w:r w:rsidR="00AE2A04" w:rsidRPr="004A3409">
              <w:rPr>
                <w:rFonts w:ascii="Arial" w:hAnsi="Arial" w:cs="Arial"/>
                <w:spacing w:val="-3"/>
                <w:sz w:val="18"/>
                <w:szCs w:val="18"/>
              </w:rPr>
              <w:tab/>
              <w:t xml:space="preserve">KONTRAKTOR harus mendapatkan perintah tertulis </w:t>
            </w:r>
            <w:r w:rsidR="00AE2A04">
              <w:rPr>
                <w:rFonts w:ascii="Arial" w:hAnsi="Arial" w:cs="Arial"/>
                <w:spacing w:val="-3"/>
                <w:sz w:val="18"/>
                <w:szCs w:val="18"/>
              </w:rPr>
              <w:t>PERUSAHAAN</w:t>
            </w:r>
            <w:r w:rsidR="00AE2A04" w:rsidRPr="004A3409">
              <w:rPr>
                <w:rFonts w:ascii="Arial" w:hAnsi="Arial" w:cs="Arial"/>
                <w:spacing w:val="-3"/>
                <w:sz w:val="18"/>
                <w:szCs w:val="18"/>
              </w:rPr>
              <w:t xml:space="preserve"> atas prosedur yang akan diikuti sebelum mengimpor peralatan, material dan persediaan KONTRAKTOR.</w:t>
            </w:r>
          </w:p>
        </w:tc>
        <w:tc>
          <w:tcPr>
            <w:tcW w:w="380" w:type="dxa"/>
          </w:tcPr>
          <w:p w:rsidR="00AE2A04" w:rsidRPr="00245B8E" w:rsidRDefault="00AE2A04" w:rsidP="003B19C2">
            <w:pPr>
              <w:tabs>
                <w:tab w:val="left" w:pos="1080"/>
                <w:tab w:val="left" w:pos="1800"/>
                <w:tab w:val="left" w:pos="2340"/>
                <w:tab w:val="left" w:pos="6120"/>
                <w:tab w:val="left" w:pos="10620"/>
              </w:tabs>
              <w:ind w:left="-90"/>
              <w:jc w:val="both"/>
              <w:rPr>
                <w:rFonts w:ascii="Arial" w:hAnsi="Arial" w:cs="Arial"/>
                <w:color w:val="000000"/>
                <w:sz w:val="18"/>
                <w:szCs w:val="18"/>
              </w:rPr>
            </w:pPr>
          </w:p>
        </w:tc>
        <w:tc>
          <w:tcPr>
            <w:tcW w:w="4581" w:type="dxa"/>
          </w:tcPr>
          <w:p w:rsidR="00AE2A04" w:rsidRPr="001E45C2" w:rsidRDefault="005D6DBF" w:rsidP="003B19C2">
            <w:pPr>
              <w:widowControl/>
              <w:tabs>
                <w:tab w:val="left" w:pos="430"/>
                <w:tab w:val="left" w:pos="4480"/>
              </w:tabs>
              <w:ind w:left="430" w:hanging="540"/>
              <w:jc w:val="both"/>
              <w:rPr>
                <w:rFonts w:ascii="Arial" w:hAnsi="Arial" w:cs="Arial"/>
                <w:sz w:val="18"/>
                <w:szCs w:val="18"/>
              </w:rPr>
            </w:pPr>
            <w:r>
              <w:rPr>
                <w:rFonts w:ascii="Arial" w:hAnsi="Arial" w:cs="Arial"/>
                <w:sz w:val="18"/>
                <w:szCs w:val="18"/>
                <w:lang w:val="id-ID"/>
              </w:rPr>
              <w:t>9</w:t>
            </w:r>
            <w:r w:rsidR="00AE2A04">
              <w:rPr>
                <w:rFonts w:ascii="Arial" w:hAnsi="Arial" w:cs="Arial"/>
                <w:sz w:val="18"/>
                <w:szCs w:val="18"/>
              </w:rPr>
              <w:t xml:space="preserve">.8 </w:t>
            </w:r>
            <w:r w:rsidR="00AE2A04">
              <w:rPr>
                <w:rFonts w:ascii="Arial" w:hAnsi="Arial" w:cs="Arial"/>
                <w:sz w:val="18"/>
                <w:szCs w:val="18"/>
              </w:rPr>
              <w:tab/>
            </w:r>
            <w:r w:rsidR="00AE2A04" w:rsidRPr="001E45C2">
              <w:rPr>
                <w:rFonts w:ascii="Arial" w:hAnsi="Arial" w:cs="Arial"/>
                <w:sz w:val="18"/>
                <w:szCs w:val="18"/>
              </w:rPr>
              <w:t xml:space="preserve">CONTRACTOR shall secure </w:t>
            </w:r>
            <w:r w:rsidR="00AE2A04">
              <w:rPr>
                <w:rFonts w:ascii="Arial" w:hAnsi="Arial" w:cs="Arial"/>
                <w:sz w:val="18"/>
                <w:szCs w:val="18"/>
              </w:rPr>
              <w:t>COMPANY</w:t>
            </w:r>
            <w:r w:rsidR="00AE2A04" w:rsidRPr="001E45C2">
              <w:rPr>
                <w:rFonts w:ascii="Arial" w:hAnsi="Arial" w:cs="Arial"/>
                <w:sz w:val="18"/>
                <w:szCs w:val="18"/>
              </w:rPr>
              <w:t>’s written instructions on procedure to be followed prior to importation of CONTRACTOR’s equipment, materials and supplies.</w:t>
            </w:r>
          </w:p>
          <w:p w:rsidR="00AE2A04" w:rsidRPr="003F1B64" w:rsidRDefault="00AE2A04" w:rsidP="003B19C2">
            <w:pPr>
              <w:widowControl/>
              <w:ind w:right="132"/>
              <w:jc w:val="both"/>
              <w:rPr>
                <w:rFonts w:ascii="Arial" w:hAnsi="Arial" w:cs="Arial"/>
                <w:sz w:val="18"/>
                <w:szCs w:val="18"/>
              </w:rPr>
            </w:pPr>
          </w:p>
        </w:tc>
      </w:tr>
      <w:tr w:rsidR="00AE2A04" w:rsidRPr="005672E5" w:rsidTr="003D0C2E">
        <w:trPr>
          <w:gridAfter w:val="1"/>
          <w:wAfter w:w="72" w:type="dxa"/>
          <w:cantSplit/>
          <w:trHeight w:val="2205"/>
        </w:trPr>
        <w:tc>
          <w:tcPr>
            <w:tcW w:w="5142" w:type="dxa"/>
            <w:gridSpan w:val="2"/>
          </w:tcPr>
          <w:p w:rsidR="00AE2A04" w:rsidRPr="005D6DBF" w:rsidRDefault="00AE2A04" w:rsidP="003B19C2">
            <w:pPr>
              <w:tabs>
                <w:tab w:val="left" w:pos="540"/>
                <w:tab w:val="left" w:pos="1080"/>
                <w:tab w:val="left" w:pos="1800"/>
                <w:tab w:val="left" w:pos="2340"/>
                <w:tab w:val="left" w:pos="6120"/>
                <w:tab w:val="left" w:pos="10620"/>
              </w:tabs>
              <w:ind w:left="-90"/>
              <w:jc w:val="center"/>
              <w:rPr>
                <w:rFonts w:ascii="Arial" w:hAnsi="Arial" w:cs="Arial"/>
                <w:b/>
                <w:sz w:val="18"/>
                <w:szCs w:val="18"/>
                <w:u w:val="single"/>
                <w:lang w:val="id-ID"/>
              </w:rPr>
            </w:pPr>
            <w:r w:rsidRPr="00ED220B">
              <w:rPr>
                <w:rFonts w:ascii="Arial" w:hAnsi="Arial" w:cs="Arial"/>
                <w:b/>
                <w:sz w:val="18"/>
                <w:szCs w:val="18"/>
                <w:u w:val="single"/>
              </w:rPr>
              <w:lastRenderedPageBreak/>
              <w:t>PASAL 1</w:t>
            </w:r>
            <w:r w:rsidR="005D6DBF">
              <w:rPr>
                <w:rFonts w:ascii="Arial" w:hAnsi="Arial" w:cs="Arial"/>
                <w:b/>
                <w:sz w:val="18"/>
                <w:szCs w:val="18"/>
                <w:u w:val="single"/>
                <w:lang w:val="id-ID"/>
              </w:rPr>
              <w:t>0</w:t>
            </w:r>
          </w:p>
          <w:p w:rsidR="00AE2A04" w:rsidRPr="00ED220B" w:rsidRDefault="00AE2A04" w:rsidP="003B19C2">
            <w:pPr>
              <w:tabs>
                <w:tab w:val="left" w:pos="540"/>
                <w:tab w:val="left" w:pos="1080"/>
                <w:tab w:val="left" w:pos="1800"/>
                <w:tab w:val="left" w:pos="2340"/>
                <w:tab w:val="left" w:pos="6120"/>
                <w:tab w:val="left" w:pos="10620"/>
              </w:tabs>
              <w:ind w:left="-90"/>
              <w:jc w:val="center"/>
              <w:rPr>
                <w:rFonts w:ascii="Arial" w:hAnsi="Arial" w:cs="Arial"/>
                <w:b/>
                <w:sz w:val="18"/>
                <w:szCs w:val="18"/>
                <w:u w:val="single"/>
              </w:rPr>
            </w:pPr>
            <w:r w:rsidRPr="00ED220B">
              <w:rPr>
                <w:rFonts w:ascii="Arial" w:hAnsi="Arial" w:cs="Arial"/>
                <w:b/>
                <w:sz w:val="18"/>
                <w:szCs w:val="18"/>
                <w:u w:val="single"/>
              </w:rPr>
              <w:t xml:space="preserve">FASILITAS DAN JASA </w:t>
            </w:r>
          </w:p>
          <w:p w:rsidR="00AE2A04" w:rsidRPr="00ED220B" w:rsidRDefault="00AE2A04" w:rsidP="003B19C2">
            <w:pPr>
              <w:tabs>
                <w:tab w:val="left" w:pos="540"/>
                <w:tab w:val="left" w:pos="1080"/>
                <w:tab w:val="left" w:pos="1800"/>
                <w:tab w:val="left" w:pos="2340"/>
                <w:tab w:val="left" w:pos="6120"/>
                <w:tab w:val="left" w:pos="10620"/>
              </w:tabs>
              <w:ind w:left="-90"/>
              <w:jc w:val="both"/>
              <w:rPr>
                <w:rFonts w:ascii="Arial" w:hAnsi="Arial" w:cs="Arial"/>
                <w:sz w:val="18"/>
                <w:szCs w:val="18"/>
                <w:u w:val="single"/>
              </w:rPr>
            </w:pPr>
          </w:p>
          <w:p w:rsidR="00AE2A04" w:rsidRPr="00ED220B" w:rsidRDefault="00AE2A04" w:rsidP="003B19C2">
            <w:pPr>
              <w:tabs>
                <w:tab w:val="left" w:pos="10620"/>
              </w:tabs>
              <w:ind w:left="-90"/>
              <w:jc w:val="both"/>
              <w:rPr>
                <w:rFonts w:ascii="Arial" w:hAnsi="Arial" w:cs="Arial"/>
                <w:sz w:val="18"/>
                <w:szCs w:val="18"/>
              </w:rPr>
            </w:pPr>
            <w:r w:rsidRPr="00ED220B">
              <w:rPr>
                <w:rFonts w:ascii="Arial" w:hAnsi="Arial" w:cs="Arial"/>
                <w:sz w:val="18"/>
                <w:szCs w:val="18"/>
              </w:rPr>
              <w:t>Kecuali  yang  secara  khusus  tercantum dalam Kontrak ini,  KONTRAKTOR atas biaya sendiri, bertanggung jawab atas pembayaran penyediaan semua fasilitas dan jasa untuk pekerja KONTRAKTOR yang diperlukan dalam pelaksanaan Kontrak ini, termasuk namun tidak terbatas pada hal-hal sebagai berikut:</w:t>
            </w:r>
          </w:p>
          <w:p w:rsidR="00AE2A04" w:rsidRPr="00ED220B" w:rsidRDefault="00AE2A04" w:rsidP="003B19C2">
            <w:pPr>
              <w:tabs>
                <w:tab w:val="left" w:pos="540"/>
                <w:tab w:val="left" w:pos="1080"/>
                <w:tab w:val="left" w:pos="1800"/>
                <w:tab w:val="left" w:pos="2340"/>
                <w:tab w:val="left" w:pos="6120"/>
                <w:tab w:val="left" w:pos="10620"/>
              </w:tabs>
              <w:ind w:left="-90"/>
              <w:jc w:val="both"/>
              <w:rPr>
                <w:rFonts w:ascii="Arial" w:hAnsi="Arial" w:cs="Arial"/>
                <w:sz w:val="18"/>
                <w:szCs w:val="18"/>
              </w:rPr>
            </w:pPr>
          </w:p>
        </w:tc>
        <w:tc>
          <w:tcPr>
            <w:tcW w:w="380" w:type="dxa"/>
          </w:tcPr>
          <w:p w:rsidR="00AE2A04" w:rsidRPr="00245B8E" w:rsidRDefault="00AE2A04" w:rsidP="003B19C2">
            <w:pPr>
              <w:tabs>
                <w:tab w:val="left" w:pos="1080"/>
                <w:tab w:val="left" w:pos="1800"/>
                <w:tab w:val="left" w:pos="2340"/>
                <w:tab w:val="left" w:pos="6120"/>
                <w:tab w:val="left" w:pos="10620"/>
              </w:tabs>
              <w:ind w:left="-90"/>
              <w:jc w:val="both"/>
              <w:rPr>
                <w:rFonts w:ascii="Arial" w:hAnsi="Arial" w:cs="Arial"/>
                <w:color w:val="000000"/>
                <w:sz w:val="18"/>
                <w:szCs w:val="18"/>
              </w:rPr>
            </w:pPr>
          </w:p>
        </w:tc>
        <w:tc>
          <w:tcPr>
            <w:tcW w:w="4581" w:type="dxa"/>
          </w:tcPr>
          <w:p w:rsidR="00AE2A04" w:rsidRPr="005D6DBF" w:rsidRDefault="00AE2A04" w:rsidP="003B19C2">
            <w:pPr>
              <w:tabs>
                <w:tab w:val="left" w:pos="1080"/>
                <w:tab w:val="left" w:pos="1800"/>
                <w:tab w:val="left" w:pos="2340"/>
                <w:tab w:val="left" w:pos="6120"/>
                <w:tab w:val="left" w:pos="10620"/>
              </w:tabs>
              <w:ind w:left="-90"/>
              <w:jc w:val="center"/>
              <w:rPr>
                <w:rFonts w:ascii="Arial" w:hAnsi="Arial" w:cs="Arial"/>
                <w:b/>
                <w:color w:val="000000"/>
                <w:sz w:val="18"/>
                <w:szCs w:val="18"/>
                <w:u w:val="single"/>
                <w:lang w:val="id-ID"/>
              </w:rPr>
            </w:pPr>
            <w:r w:rsidRPr="00245B8E">
              <w:rPr>
                <w:rFonts w:ascii="Arial" w:hAnsi="Arial" w:cs="Arial"/>
                <w:b/>
                <w:color w:val="000000"/>
                <w:sz w:val="18"/>
                <w:szCs w:val="18"/>
                <w:u w:val="single"/>
              </w:rPr>
              <w:t>ARTICLE 1</w:t>
            </w:r>
            <w:r w:rsidR="005D6DBF">
              <w:rPr>
                <w:rFonts w:ascii="Arial" w:hAnsi="Arial" w:cs="Arial"/>
                <w:b/>
                <w:color w:val="000000"/>
                <w:sz w:val="18"/>
                <w:szCs w:val="18"/>
                <w:u w:val="single"/>
                <w:lang w:val="id-ID"/>
              </w:rPr>
              <w:t>0</w:t>
            </w:r>
          </w:p>
          <w:p w:rsidR="00AE2A04" w:rsidRPr="00245B8E" w:rsidRDefault="00AE2A04" w:rsidP="003B19C2">
            <w:pPr>
              <w:tabs>
                <w:tab w:val="left" w:pos="1080"/>
                <w:tab w:val="left" w:pos="1800"/>
                <w:tab w:val="left" w:pos="2340"/>
                <w:tab w:val="left" w:pos="6120"/>
                <w:tab w:val="left" w:pos="10620"/>
              </w:tabs>
              <w:ind w:left="-90"/>
              <w:jc w:val="center"/>
              <w:rPr>
                <w:rFonts w:ascii="Arial" w:hAnsi="Arial" w:cs="Arial"/>
                <w:b/>
                <w:color w:val="000000"/>
                <w:sz w:val="18"/>
                <w:szCs w:val="18"/>
                <w:u w:val="single"/>
              </w:rPr>
            </w:pPr>
            <w:r w:rsidRPr="00245B8E">
              <w:rPr>
                <w:rFonts w:ascii="Arial" w:hAnsi="Arial" w:cs="Arial"/>
                <w:b/>
                <w:color w:val="000000"/>
                <w:sz w:val="18"/>
                <w:szCs w:val="18"/>
                <w:u w:val="single"/>
              </w:rPr>
              <w:t xml:space="preserve">FACILITIES </w:t>
            </w:r>
            <w:smartTag w:uri="urn:schemas-microsoft-com:office:smarttags" w:element="stockticker">
              <w:r w:rsidRPr="00245B8E">
                <w:rPr>
                  <w:rFonts w:ascii="Arial" w:hAnsi="Arial" w:cs="Arial"/>
                  <w:b/>
                  <w:color w:val="000000"/>
                  <w:sz w:val="18"/>
                  <w:szCs w:val="18"/>
                  <w:u w:val="single"/>
                </w:rPr>
                <w:t>AND</w:t>
              </w:r>
            </w:smartTag>
            <w:r w:rsidRPr="00245B8E">
              <w:rPr>
                <w:rFonts w:ascii="Arial" w:hAnsi="Arial" w:cs="Arial"/>
                <w:b/>
                <w:color w:val="000000"/>
                <w:sz w:val="18"/>
                <w:szCs w:val="18"/>
                <w:u w:val="single"/>
              </w:rPr>
              <w:t xml:space="preserve"> SERVICES</w:t>
            </w:r>
          </w:p>
          <w:p w:rsidR="00AE2A04" w:rsidRPr="00ED220B" w:rsidRDefault="00AE2A04" w:rsidP="003B19C2">
            <w:pPr>
              <w:tabs>
                <w:tab w:val="left" w:pos="1080"/>
                <w:tab w:val="left" w:pos="1800"/>
                <w:tab w:val="left" w:pos="2340"/>
                <w:tab w:val="left" w:pos="6120"/>
                <w:tab w:val="left" w:pos="10620"/>
              </w:tabs>
              <w:ind w:left="-90"/>
              <w:jc w:val="both"/>
              <w:rPr>
                <w:rFonts w:ascii="Arial" w:hAnsi="Arial" w:cs="Arial"/>
                <w:sz w:val="18"/>
                <w:szCs w:val="18"/>
              </w:rPr>
            </w:pPr>
          </w:p>
          <w:p w:rsidR="00AE2A04" w:rsidRPr="00ED220B" w:rsidRDefault="00AE2A04" w:rsidP="003B19C2">
            <w:pPr>
              <w:tabs>
                <w:tab w:val="left" w:pos="1080"/>
                <w:tab w:val="left" w:pos="1800"/>
                <w:tab w:val="left" w:pos="2340"/>
                <w:tab w:val="left" w:pos="6120"/>
                <w:tab w:val="left" w:pos="10620"/>
              </w:tabs>
              <w:ind w:left="-90"/>
              <w:jc w:val="both"/>
              <w:rPr>
                <w:rFonts w:ascii="Arial" w:hAnsi="Arial" w:cs="Arial"/>
                <w:sz w:val="18"/>
                <w:szCs w:val="18"/>
              </w:rPr>
            </w:pPr>
            <w:r w:rsidRPr="00ED220B">
              <w:rPr>
                <w:rFonts w:ascii="Arial" w:hAnsi="Arial" w:cs="Arial"/>
                <w:sz w:val="18"/>
                <w:szCs w:val="18"/>
              </w:rPr>
              <w:t>Except for those specifically listed in this Contract, CONTRACTOR shall, at its sole expense, be responsible for the payment and provision of all facilities and services for CONTRACTOR’s personnel required in the performance of this Contract, which shall include but not be limited to the following:</w:t>
            </w:r>
          </w:p>
          <w:p w:rsidR="00AE2A04" w:rsidRPr="00245B8E" w:rsidRDefault="00AE2A04" w:rsidP="003B19C2">
            <w:pPr>
              <w:tabs>
                <w:tab w:val="left" w:pos="540"/>
                <w:tab w:val="left" w:pos="1080"/>
                <w:tab w:val="left" w:pos="1800"/>
                <w:tab w:val="left" w:pos="2340"/>
                <w:tab w:val="left" w:pos="6120"/>
                <w:tab w:val="left" w:pos="10620"/>
              </w:tabs>
              <w:ind w:left="-90"/>
              <w:jc w:val="both"/>
              <w:rPr>
                <w:rFonts w:ascii="Arial" w:hAnsi="Arial" w:cs="Arial"/>
                <w:color w:val="000000"/>
                <w:sz w:val="18"/>
                <w:szCs w:val="18"/>
                <w:u w:val="single"/>
              </w:rPr>
            </w:pPr>
          </w:p>
        </w:tc>
      </w:tr>
      <w:tr w:rsidR="00AE2A04" w:rsidRPr="005672E5" w:rsidTr="003D0C2E">
        <w:trPr>
          <w:gridAfter w:val="1"/>
          <w:wAfter w:w="72" w:type="dxa"/>
          <w:cantSplit/>
        </w:trPr>
        <w:tc>
          <w:tcPr>
            <w:tcW w:w="5142" w:type="dxa"/>
            <w:gridSpan w:val="2"/>
          </w:tcPr>
          <w:p w:rsidR="00AE2A04" w:rsidRPr="00E86B64" w:rsidRDefault="00AE2A04" w:rsidP="003B19C2">
            <w:pPr>
              <w:tabs>
                <w:tab w:val="left" w:pos="360"/>
                <w:tab w:val="left" w:pos="10620"/>
              </w:tabs>
              <w:ind w:left="-90"/>
              <w:jc w:val="both"/>
              <w:rPr>
                <w:rFonts w:ascii="Arial" w:hAnsi="Arial" w:cs="Arial"/>
                <w:sz w:val="18"/>
                <w:szCs w:val="18"/>
                <w:lang w:val="es-ES"/>
              </w:rPr>
            </w:pPr>
            <w:r w:rsidRPr="00E86B64">
              <w:rPr>
                <w:rFonts w:ascii="Arial" w:hAnsi="Arial" w:cs="Arial"/>
                <w:sz w:val="18"/>
                <w:szCs w:val="18"/>
                <w:lang w:val="es-ES"/>
              </w:rPr>
              <w:t>a)</w:t>
            </w:r>
            <w:r w:rsidRPr="00E86B64">
              <w:rPr>
                <w:rFonts w:ascii="Arial" w:hAnsi="Arial" w:cs="Arial"/>
                <w:sz w:val="18"/>
                <w:szCs w:val="18"/>
                <w:lang w:val="es-ES"/>
              </w:rPr>
              <w:tab/>
              <w:t xml:space="preserve">Perawatan kesehatan dan biaya rawat inap,          </w:t>
            </w:r>
            <w:r w:rsidRPr="00E86B64">
              <w:rPr>
                <w:rFonts w:ascii="Arial" w:hAnsi="Arial" w:cs="Arial"/>
                <w:sz w:val="18"/>
                <w:szCs w:val="18"/>
                <w:lang w:val="es-ES"/>
              </w:rPr>
              <w:tab/>
              <w:t>jika perlu.</w:t>
            </w:r>
          </w:p>
          <w:p w:rsidR="00AE2A04" w:rsidRPr="00E86B64" w:rsidRDefault="00AE2A04" w:rsidP="003B19C2">
            <w:pPr>
              <w:tabs>
                <w:tab w:val="left" w:pos="360"/>
                <w:tab w:val="left" w:pos="1080"/>
                <w:tab w:val="left" w:pos="1800"/>
                <w:tab w:val="left" w:pos="2340"/>
                <w:tab w:val="left" w:pos="6120"/>
                <w:tab w:val="left" w:pos="10620"/>
              </w:tabs>
              <w:ind w:left="-90"/>
              <w:jc w:val="both"/>
              <w:rPr>
                <w:rFonts w:ascii="Arial" w:hAnsi="Arial" w:cs="Arial"/>
                <w:sz w:val="18"/>
                <w:szCs w:val="18"/>
                <w:lang w:val="es-ES"/>
              </w:rPr>
            </w:pPr>
          </w:p>
        </w:tc>
        <w:tc>
          <w:tcPr>
            <w:tcW w:w="380" w:type="dxa"/>
          </w:tcPr>
          <w:p w:rsidR="00AE2A04" w:rsidRPr="00E86B64" w:rsidRDefault="00AE2A04" w:rsidP="003B19C2">
            <w:pPr>
              <w:tabs>
                <w:tab w:val="left" w:pos="360"/>
                <w:tab w:val="left" w:pos="1080"/>
                <w:tab w:val="left" w:pos="1800"/>
                <w:tab w:val="left" w:pos="2340"/>
                <w:tab w:val="left" w:pos="6120"/>
                <w:tab w:val="left" w:pos="10620"/>
              </w:tabs>
              <w:ind w:left="-90"/>
              <w:jc w:val="both"/>
              <w:rPr>
                <w:rFonts w:ascii="Arial" w:hAnsi="Arial" w:cs="Arial"/>
                <w:sz w:val="18"/>
                <w:szCs w:val="18"/>
                <w:lang w:val="es-ES"/>
              </w:rPr>
            </w:pPr>
          </w:p>
        </w:tc>
        <w:tc>
          <w:tcPr>
            <w:tcW w:w="4581" w:type="dxa"/>
          </w:tcPr>
          <w:p w:rsidR="00AE2A04" w:rsidRPr="005672E5" w:rsidRDefault="00AE2A04" w:rsidP="003B19C2">
            <w:pPr>
              <w:tabs>
                <w:tab w:val="left" w:pos="319"/>
                <w:tab w:val="left" w:pos="360"/>
                <w:tab w:val="left" w:pos="6120"/>
                <w:tab w:val="left" w:pos="10620"/>
              </w:tabs>
              <w:ind w:left="250" w:hanging="340"/>
              <w:jc w:val="both"/>
              <w:rPr>
                <w:rFonts w:ascii="Arial" w:hAnsi="Arial" w:cs="Arial"/>
                <w:sz w:val="18"/>
                <w:szCs w:val="18"/>
              </w:rPr>
            </w:pPr>
            <w:r w:rsidRPr="005672E5">
              <w:rPr>
                <w:rFonts w:ascii="Arial" w:hAnsi="Arial" w:cs="Arial"/>
                <w:sz w:val="18"/>
                <w:szCs w:val="18"/>
              </w:rPr>
              <w:t>a)</w:t>
            </w:r>
            <w:r w:rsidRPr="005672E5">
              <w:rPr>
                <w:rFonts w:ascii="Arial" w:hAnsi="Arial" w:cs="Arial"/>
                <w:sz w:val="18"/>
                <w:szCs w:val="18"/>
              </w:rPr>
              <w:tab/>
              <w:t>Medical treatment and hospitalization, if required.</w:t>
            </w:r>
          </w:p>
          <w:p w:rsidR="00AE2A04" w:rsidRPr="005672E5" w:rsidRDefault="00AE2A04" w:rsidP="003B19C2">
            <w:pPr>
              <w:tabs>
                <w:tab w:val="left" w:pos="360"/>
                <w:tab w:val="left" w:pos="1080"/>
                <w:tab w:val="left" w:pos="1800"/>
                <w:tab w:val="left" w:pos="2340"/>
                <w:tab w:val="left" w:pos="6120"/>
                <w:tab w:val="left" w:pos="10620"/>
              </w:tabs>
              <w:ind w:left="-9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360"/>
                <w:tab w:val="left" w:pos="1800"/>
                <w:tab w:val="left" w:pos="2340"/>
                <w:tab w:val="left" w:pos="6120"/>
                <w:tab w:val="left" w:pos="10620"/>
              </w:tabs>
              <w:spacing w:line="240" w:lineRule="atLeast"/>
              <w:ind w:left="-90"/>
              <w:jc w:val="both"/>
              <w:rPr>
                <w:rFonts w:ascii="Arial" w:hAnsi="Arial" w:cs="Arial"/>
                <w:sz w:val="18"/>
                <w:szCs w:val="18"/>
              </w:rPr>
            </w:pPr>
            <w:r w:rsidRPr="005672E5">
              <w:rPr>
                <w:rFonts w:ascii="Arial" w:hAnsi="Arial" w:cs="Arial"/>
                <w:sz w:val="18"/>
                <w:szCs w:val="18"/>
              </w:rPr>
              <w:t>b)</w:t>
            </w:r>
            <w:r w:rsidRPr="005672E5">
              <w:rPr>
                <w:rFonts w:ascii="Arial" w:hAnsi="Arial" w:cs="Arial"/>
                <w:sz w:val="18"/>
                <w:szCs w:val="18"/>
              </w:rPr>
              <w:tab/>
              <w:t>Penginapan dan makan.</w:t>
            </w:r>
          </w:p>
        </w:tc>
        <w:tc>
          <w:tcPr>
            <w:tcW w:w="380" w:type="dxa"/>
          </w:tcPr>
          <w:p w:rsidR="00AE2A04" w:rsidRPr="005672E5" w:rsidRDefault="00AE2A04" w:rsidP="003B19C2">
            <w:pPr>
              <w:tabs>
                <w:tab w:val="left" w:pos="360"/>
                <w:tab w:val="left" w:pos="1080"/>
                <w:tab w:val="left" w:pos="1800"/>
                <w:tab w:val="left" w:pos="2340"/>
                <w:tab w:val="left" w:pos="6120"/>
                <w:tab w:val="left" w:pos="10620"/>
              </w:tabs>
              <w:spacing w:line="240" w:lineRule="atLeast"/>
              <w:ind w:left="-90"/>
              <w:jc w:val="both"/>
              <w:rPr>
                <w:rFonts w:ascii="Arial" w:hAnsi="Arial" w:cs="Arial"/>
                <w:sz w:val="18"/>
                <w:szCs w:val="18"/>
              </w:rPr>
            </w:pPr>
          </w:p>
        </w:tc>
        <w:tc>
          <w:tcPr>
            <w:tcW w:w="4581" w:type="dxa"/>
          </w:tcPr>
          <w:p w:rsidR="00AE2A04" w:rsidRPr="00322350" w:rsidRDefault="00AE2A04" w:rsidP="003B19C2">
            <w:pPr>
              <w:tabs>
                <w:tab w:val="left" w:pos="319"/>
                <w:tab w:val="left" w:pos="360"/>
                <w:tab w:val="left" w:pos="2340"/>
                <w:tab w:val="left" w:pos="6120"/>
                <w:tab w:val="left" w:pos="10620"/>
              </w:tabs>
              <w:spacing w:line="240" w:lineRule="atLeast"/>
              <w:ind w:left="-90"/>
              <w:jc w:val="both"/>
              <w:rPr>
                <w:rFonts w:ascii="Arial" w:hAnsi="Arial" w:cs="Arial"/>
                <w:sz w:val="18"/>
                <w:szCs w:val="18"/>
              </w:rPr>
            </w:pPr>
            <w:r w:rsidRPr="00322350">
              <w:rPr>
                <w:rFonts w:ascii="Arial" w:hAnsi="Arial" w:cs="Arial"/>
                <w:sz w:val="18"/>
                <w:szCs w:val="18"/>
              </w:rPr>
              <w:t>b)</w:t>
            </w:r>
            <w:r w:rsidRPr="00322350">
              <w:rPr>
                <w:rFonts w:ascii="Arial" w:hAnsi="Arial" w:cs="Arial"/>
                <w:sz w:val="18"/>
                <w:szCs w:val="18"/>
              </w:rPr>
              <w:tab/>
              <w:t>Accommodation and meals</w:t>
            </w:r>
            <w:r>
              <w:rPr>
                <w:rFonts w:ascii="Arial" w:hAnsi="Arial" w:cs="Arial"/>
                <w:sz w:val="18"/>
                <w:szCs w:val="18"/>
              </w:rPr>
              <w:t>.</w:t>
            </w:r>
          </w:p>
          <w:p w:rsidR="00AE2A04" w:rsidRPr="00322350" w:rsidRDefault="00AE2A04" w:rsidP="003B19C2">
            <w:pPr>
              <w:tabs>
                <w:tab w:val="left" w:pos="360"/>
                <w:tab w:val="left" w:pos="1080"/>
                <w:tab w:val="left" w:pos="1800"/>
                <w:tab w:val="left" w:pos="2340"/>
                <w:tab w:val="left" w:pos="6120"/>
                <w:tab w:val="left" w:pos="10620"/>
              </w:tabs>
              <w:spacing w:line="240" w:lineRule="atLeast"/>
              <w:ind w:left="-9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2601F2" w:rsidRDefault="00AE2A04" w:rsidP="003B19C2">
            <w:pPr>
              <w:tabs>
                <w:tab w:val="left" w:pos="360"/>
                <w:tab w:val="left" w:pos="1800"/>
                <w:tab w:val="left" w:pos="2340"/>
                <w:tab w:val="left" w:pos="6120"/>
                <w:tab w:val="left" w:pos="10620"/>
              </w:tabs>
              <w:spacing w:line="240" w:lineRule="atLeast"/>
              <w:ind w:left="-90"/>
              <w:jc w:val="both"/>
              <w:rPr>
                <w:rFonts w:ascii="Arial" w:hAnsi="Arial" w:cs="Arial"/>
                <w:sz w:val="18"/>
                <w:szCs w:val="18"/>
                <w:lang w:val="fi-FI"/>
              </w:rPr>
            </w:pPr>
            <w:r w:rsidRPr="002601F2">
              <w:rPr>
                <w:rFonts w:ascii="Arial" w:hAnsi="Arial" w:cs="Arial"/>
                <w:sz w:val="18"/>
                <w:szCs w:val="18"/>
                <w:lang w:val="fi-FI"/>
              </w:rPr>
              <w:t>c)</w:t>
            </w:r>
            <w:r w:rsidRPr="002601F2">
              <w:rPr>
                <w:rFonts w:ascii="Arial" w:hAnsi="Arial" w:cs="Arial"/>
                <w:sz w:val="18"/>
                <w:szCs w:val="18"/>
                <w:lang w:val="fi-FI"/>
              </w:rPr>
              <w:tab/>
              <w:t>Pengangkutan dari dan ke lokasi kerja.</w:t>
            </w:r>
          </w:p>
        </w:tc>
        <w:tc>
          <w:tcPr>
            <w:tcW w:w="380" w:type="dxa"/>
          </w:tcPr>
          <w:p w:rsidR="00AE2A04" w:rsidRPr="002601F2" w:rsidRDefault="00AE2A04" w:rsidP="003B19C2">
            <w:pPr>
              <w:tabs>
                <w:tab w:val="left" w:pos="360"/>
                <w:tab w:val="left" w:pos="1080"/>
                <w:tab w:val="left" w:pos="1800"/>
                <w:tab w:val="left" w:pos="2340"/>
                <w:tab w:val="left" w:pos="6120"/>
                <w:tab w:val="left" w:pos="10620"/>
              </w:tabs>
              <w:spacing w:line="240" w:lineRule="atLeast"/>
              <w:ind w:left="-90"/>
              <w:jc w:val="both"/>
              <w:rPr>
                <w:rFonts w:ascii="Arial" w:hAnsi="Arial" w:cs="Arial"/>
                <w:sz w:val="18"/>
                <w:szCs w:val="18"/>
                <w:lang w:val="fi-FI"/>
              </w:rPr>
            </w:pPr>
          </w:p>
        </w:tc>
        <w:tc>
          <w:tcPr>
            <w:tcW w:w="4581" w:type="dxa"/>
          </w:tcPr>
          <w:p w:rsidR="00AE2A04" w:rsidRPr="00322350" w:rsidRDefault="00AE2A04" w:rsidP="003B19C2">
            <w:pPr>
              <w:tabs>
                <w:tab w:val="left" w:pos="319"/>
                <w:tab w:val="left" w:pos="360"/>
                <w:tab w:val="left" w:pos="6120"/>
                <w:tab w:val="left" w:pos="10620"/>
              </w:tabs>
              <w:spacing w:line="240" w:lineRule="atLeast"/>
              <w:ind w:left="-90"/>
              <w:jc w:val="both"/>
              <w:rPr>
                <w:rFonts w:ascii="Arial" w:hAnsi="Arial" w:cs="Arial"/>
                <w:sz w:val="18"/>
                <w:szCs w:val="18"/>
              </w:rPr>
            </w:pPr>
            <w:r w:rsidRPr="00322350">
              <w:rPr>
                <w:rFonts w:ascii="Arial" w:hAnsi="Arial" w:cs="Arial"/>
                <w:sz w:val="18"/>
                <w:szCs w:val="18"/>
              </w:rPr>
              <w:t>c)</w:t>
            </w:r>
            <w:r w:rsidRPr="00322350">
              <w:rPr>
                <w:rFonts w:ascii="Arial" w:hAnsi="Arial" w:cs="Arial"/>
                <w:sz w:val="18"/>
                <w:szCs w:val="18"/>
              </w:rPr>
              <w:tab/>
              <w:t>Transportation to and from the work site</w:t>
            </w:r>
            <w:r>
              <w:rPr>
                <w:rFonts w:ascii="Arial" w:hAnsi="Arial" w:cs="Arial"/>
                <w:sz w:val="18"/>
                <w:szCs w:val="18"/>
              </w:rPr>
              <w:t>.</w:t>
            </w:r>
          </w:p>
          <w:p w:rsidR="00AE2A04" w:rsidRPr="00322350" w:rsidRDefault="00AE2A04" w:rsidP="003B19C2">
            <w:pPr>
              <w:tabs>
                <w:tab w:val="left" w:pos="360"/>
                <w:tab w:val="left" w:pos="1080"/>
                <w:tab w:val="left" w:pos="1800"/>
                <w:tab w:val="left" w:pos="6120"/>
                <w:tab w:val="left" w:pos="10620"/>
              </w:tabs>
              <w:spacing w:line="240" w:lineRule="atLeast"/>
              <w:ind w:left="-90"/>
              <w:jc w:val="both"/>
              <w:rPr>
                <w:rFonts w:ascii="Arial" w:hAnsi="Arial" w:cs="Arial"/>
                <w:sz w:val="18"/>
                <w:szCs w:val="18"/>
              </w:rPr>
            </w:pPr>
          </w:p>
        </w:tc>
      </w:tr>
      <w:tr w:rsidR="00AE2A04" w:rsidRPr="005672E5" w:rsidTr="003D0C2E">
        <w:trPr>
          <w:gridAfter w:val="1"/>
          <w:wAfter w:w="72" w:type="dxa"/>
          <w:cantSplit/>
          <w:trHeight w:val="380"/>
        </w:trPr>
        <w:tc>
          <w:tcPr>
            <w:tcW w:w="5142" w:type="dxa"/>
            <w:gridSpan w:val="2"/>
          </w:tcPr>
          <w:p w:rsidR="00AE2A04" w:rsidRPr="005672E5" w:rsidRDefault="00AE2A04" w:rsidP="003B19C2">
            <w:pPr>
              <w:tabs>
                <w:tab w:val="left" w:pos="360"/>
                <w:tab w:val="left" w:pos="2340"/>
                <w:tab w:val="left" w:pos="6120"/>
                <w:tab w:val="left" w:pos="10620"/>
              </w:tabs>
              <w:spacing w:line="240" w:lineRule="atLeast"/>
              <w:ind w:left="-90"/>
              <w:jc w:val="both"/>
              <w:rPr>
                <w:rFonts w:ascii="Arial" w:hAnsi="Arial" w:cs="Arial"/>
                <w:sz w:val="18"/>
                <w:szCs w:val="18"/>
              </w:rPr>
            </w:pPr>
            <w:r w:rsidRPr="005672E5">
              <w:rPr>
                <w:rFonts w:ascii="Arial" w:hAnsi="Arial" w:cs="Arial"/>
                <w:sz w:val="18"/>
                <w:szCs w:val="18"/>
              </w:rPr>
              <w:t>d)</w:t>
            </w:r>
            <w:r w:rsidRPr="005672E5">
              <w:rPr>
                <w:rFonts w:ascii="Arial" w:hAnsi="Arial" w:cs="Arial"/>
                <w:sz w:val="18"/>
                <w:szCs w:val="18"/>
              </w:rPr>
              <w:tab/>
              <w:t xml:space="preserve">Perlengkapan keselamatan kerja       </w:t>
            </w:r>
          </w:p>
        </w:tc>
        <w:tc>
          <w:tcPr>
            <w:tcW w:w="380" w:type="dxa"/>
          </w:tcPr>
          <w:p w:rsidR="00AE2A04" w:rsidRPr="005672E5" w:rsidRDefault="00AE2A04" w:rsidP="003B19C2">
            <w:pPr>
              <w:tabs>
                <w:tab w:val="left" w:pos="360"/>
                <w:tab w:val="left" w:pos="1080"/>
                <w:tab w:val="left" w:pos="1800"/>
                <w:tab w:val="left" w:pos="2340"/>
                <w:tab w:val="left" w:pos="6120"/>
                <w:tab w:val="left" w:pos="10620"/>
              </w:tabs>
              <w:spacing w:line="240" w:lineRule="atLeast"/>
              <w:ind w:left="-90"/>
              <w:jc w:val="both"/>
              <w:rPr>
                <w:rFonts w:ascii="Arial" w:hAnsi="Arial" w:cs="Arial"/>
                <w:sz w:val="18"/>
                <w:szCs w:val="18"/>
              </w:rPr>
            </w:pPr>
          </w:p>
          <w:p w:rsidR="00AE2A04" w:rsidRPr="005672E5" w:rsidRDefault="00AE2A04" w:rsidP="003B19C2">
            <w:pPr>
              <w:tabs>
                <w:tab w:val="left" w:pos="360"/>
                <w:tab w:val="left" w:pos="1080"/>
                <w:tab w:val="left" w:pos="1800"/>
                <w:tab w:val="left" w:pos="2340"/>
                <w:tab w:val="left" w:pos="6120"/>
                <w:tab w:val="left" w:pos="10620"/>
              </w:tabs>
              <w:spacing w:line="240" w:lineRule="atLeast"/>
              <w:ind w:left="-90"/>
              <w:jc w:val="both"/>
              <w:rPr>
                <w:rFonts w:ascii="Arial" w:hAnsi="Arial" w:cs="Arial"/>
                <w:sz w:val="18"/>
                <w:szCs w:val="18"/>
              </w:rPr>
            </w:pPr>
          </w:p>
          <w:p w:rsidR="00AE2A04" w:rsidRPr="005672E5" w:rsidRDefault="00AE2A04" w:rsidP="003B19C2">
            <w:pPr>
              <w:tabs>
                <w:tab w:val="left" w:pos="360"/>
                <w:tab w:val="left" w:pos="1080"/>
                <w:tab w:val="left" w:pos="1800"/>
                <w:tab w:val="left" w:pos="2340"/>
                <w:tab w:val="left" w:pos="6120"/>
                <w:tab w:val="left" w:pos="10620"/>
              </w:tabs>
              <w:spacing w:line="240" w:lineRule="atLeast"/>
              <w:ind w:left="-90"/>
              <w:jc w:val="both"/>
              <w:rPr>
                <w:rFonts w:ascii="Arial" w:hAnsi="Arial" w:cs="Arial"/>
                <w:sz w:val="18"/>
                <w:szCs w:val="18"/>
              </w:rPr>
            </w:pPr>
          </w:p>
        </w:tc>
        <w:tc>
          <w:tcPr>
            <w:tcW w:w="4581" w:type="dxa"/>
          </w:tcPr>
          <w:p w:rsidR="00AE2A04" w:rsidRPr="00322350" w:rsidRDefault="00AE2A04" w:rsidP="003B19C2">
            <w:pPr>
              <w:tabs>
                <w:tab w:val="left" w:pos="319"/>
                <w:tab w:val="left" w:pos="360"/>
                <w:tab w:val="left" w:pos="2340"/>
                <w:tab w:val="left" w:pos="6120"/>
                <w:tab w:val="left" w:pos="10620"/>
              </w:tabs>
              <w:spacing w:line="240" w:lineRule="atLeast"/>
              <w:ind w:left="-90"/>
              <w:jc w:val="both"/>
              <w:rPr>
                <w:rFonts w:ascii="Arial" w:hAnsi="Arial" w:cs="Arial"/>
                <w:sz w:val="18"/>
                <w:szCs w:val="18"/>
              </w:rPr>
            </w:pPr>
            <w:r w:rsidRPr="00322350">
              <w:rPr>
                <w:rFonts w:ascii="Arial" w:hAnsi="Arial" w:cs="Arial"/>
                <w:sz w:val="18"/>
                <w:szCs w:val="18"/>
              </w:rPr>
              <w:t>d)</w:t>
            </w:r>
            <w:r w:rsidRPr="00322350">
              <w:rPr>
                <w:rFonts w:ascii="Arial" w:hAnsi="Arial" w:cs="Arial"/>
                <w:sz w:val="18"/>
                <w:szCs w:val="18"/>
              </w:rPr>
              <w:tab/>
              <w:t>Safety equipments</w:t>
            </w:r>
            <w:r>
              <w:rPr>
                <w:rFonts w:ascii="Arial" w:hAnsi="Arial" w:cs="Arial"/>
                <w:sz w:val="18"/>
                <w:szCs w:val="18"/>
              </w:rPr>
              <w:t>.</w:t>
            </w:r>
          </w:p>
        </w:tc>
      </w:tr>
      <w:tr w:rsidR="00AE2A04" w:rsidRPr="005672E5" w:rsidTr="003D0C2E">
        <w:trPr>
          <w:gridAfter w:val="1"/>
          <w:wAfter w:w="72" w:type="dxa"/>
          <w:cantSplit/>
        </w:trPr>
        <w:tc>
          <w:tcPr>
            <w:tcW w:w="5142" w:type="dxa"/>
            <w:gridSpan w:val="2"/>
          </w:tcPr>
          <w:p w:rsidR="00AE2A04" w:rsidRPr="005D6DBF" w:rsidRDefault="00AE2A04" w:rsidP="003B19C2">
            <w:pPr>
              <w:tabs>
                <w:tab w:val="left" w:pos="1080"/>
                <w:tab w:val="left" w:pos="1800"/>
                <w:tab w:val="left" w:pos="2340"/>
                <w:tab w:val="left" w:pos="6120"/>
                <w:tab w:val="left" w:pos="10620"/>
              </w:tabs>
              <w:ind w:left="-90"/>
              <w:jc w:val="center"/>
              <w:rPr>
                <w:rFonts w:ascii="Arial" w:hAnsi="Arial" w:cs="Arial"/>
                <w:b/>
                <w:sz w:val="18"/>
                <w:szCs w:val="18"/>
                <w:u w:val="single"/>
                <w:lang w:val="id-ID"/>
              </w:rPr>
            </w:pPr>
            <w:r w:rsidRPr="005672E5">
              <w:rPr>
                <w:rFonts w:ascii="Arial" w:hAnsi="Arial" w:cs="Arial"/>
                <w:b/>
                <w:sz w:val="18"/>
                <w:szCs w:val="18"/>
                <w:u w:val="single"/>
              </w:rPr>
              <w:t>PASAL 1</w:t>
            </w:r>
            <w:r w:rsidR="005D6DBF">
              <w:rPr>
                <w:rFonts w:ascii="Arial" w:hAnsi="Arial" w:cs="Arial"/>
                <w:b/>
                <w:sz w:val="18"/>
                <w:szCs w:val="18"/>
                <w:u w:val="single"/>
                <w:lang w:val="id-ID"/>
              </w:rPr>
              <w:t>1</w:t>
            </w:r>
          </w:p>
          <w:p w:rsidR="00AE2A04" w:rsidRPr="005672E5" w:rsidRDefault="00AE2A04" w:rsidP="003B19C2">
            <w:pPr>
              <w:tabs>
                <w:tab w:val="left" w:pos="1080"/>
                <w:tab w:val="left" w:pos="1800"/>
                <w:tab w:val="left" w:pos="2340"/>
                <w:tab w:val="left" w:pos="6120"/>
                <w:tab w:val="left" w:pos="10620"/>
              </w:tabs>
              <w:ind w:left="-90"/>
              <w:jc w:val="center"/>
              <w:rPr>
                <w:rFonts w:ascii="Arial" w:hAnsi="Arial" w:cs="Arial"/>
                <w:b/>
                <w:sz w:val="18"/>
                <w:szCs w:val="18"/>
                <w:u w:val="single"/>
              </w:rPr>
            </w:pPr>
            <w:r w:rsidRPr="005672E5">
              <w:rPr>
                <w:rFonts w:ascii="Arial" w:hAnsi="Arial" w:cs="Arial"/>
                <w:b/>
                <w:sz w:val="18"/>
                <w:szCs w:val="18"/>
                <w:u w:val="single"/>
              </w:rPr>
              <w:t>PANDUAN DAN PENYELIAAN</w:t>
            </w:r>
          </w:p>
          <w:p w:rsidR="00AE2A04" w:rsidRPr="005672E5" w:rsidRDefault="00AE2A04" w:rsidP="003B19C2">
            <w:pPr>
              <w:tabs>
                <w:tab w:val="left" w:pos="1080"/>
                <w:tab w:val="left" w:pos="1800"/>
                <w:tab w:val="left" w:pos="2340"/>
                <w:tab w:val="left" w:pos="6120"/>
                <w:tab w:val="left" w:pos="10620"/>
              </w:tabs>
              <w:ind w:left="-90"/>
              <w:jc w:val="both"/>
              <w:rPr>
                <w:rFonts w:ascii="Arial" w:hAnsi="Arial" w:cs="Arial"/>
                <w:sz w:val="18"/>
                <w:szCs w:val="18"/>
              </w:rPr>
            </w:pPr>
          </w:p>
          <w:p w:rsidR="00AE2A04" w:rsidRPr="005672E5" w:rsidRDefault="00AE2A04" w:rsidP="003B19C2">
            <w:pPr>
              <w:tabs>
                <w:tab w:val="left" w:pos="10620"/>
              </w:tabs>
              <w:ind w:left="-90"/>
              <w:jc w:val="both"/>
              <w:rPr>
                <w:rFonts w:ascii="Arial" w:hAnsi="Arial" w:cs="Arial"/>
                <w:sz w:val="18"/>
                <w:szCs w:val="18"/>
              </w:rPr>
            </w:pPr>
            <w:r w:rsidRPr="005672E5">
              <w:rPr>
                <w:rFonts w:ascii="Arial" w:hAnsi="Arial" w:cs="Arial"/>
                <w:sz w:val="18"/>
                <w:szCs w:val="18"/>
              </w:rPr>
              <w:t xml:space="preserve">Tanpa mengurangi ketentuan lain yang tercantum dalam Kontrak ini, </w:t>
            </w:r>
            <w:r>
              <w:rPr>
                <w:rFonts w:ascii="Arial" w:hAnsi="Arial" w:cs="Arial"/>
                <w:sz w:val="18"/>
                <w:szCs w:val="18"/>
              </w:rPr>
              <w:t>PERUSAHAAN</w:t>
            </w:r>
            <w:r w:rsidRPr="005672E5">
              <w:rPr>
                <w:rFonts w:ascii="Arial" w:hAnsi="Arial" w:cs="Arial"/>
                <w:sz w:val="18"/>
                <w:szCs w:val="18"/>
              </w:rPr>
              <w:t xml:space="preserve"> berhak untuk :</w:t>
            </w:r>
          </w:p>
          <w:p w:rsidR="00AE2A04" w:rsidRPr="005672E5" w:rsidRDefault="00AE2A04" w:rsidP="003B19C2">
            <w:pPr>
              <w:tabs>
                <w:tab w:val="left" w:pos="1080"/>
                <w:tab w:val="left" w:pos="1800"/>
                <w:tab w:val="left" w:pos="2340"/>
                <w:tab w:val="left" w:pos="6120"/>
                <w:tab w:val="left" w:pos="10620"/>
              </w:tabs>
              <w:ind w:left="-90"/>
              <w:jc w:val="both"/>
              <w:rPr>
                <w:rFonts w:ascii="Arial" w:hAnsi="Arial" w:cs="Arial"/>
                <w:sz w:val="18"/>
                <w:szCs w:val="18"/>
              </w:rPr>
            </w:pPr>
          </w:p>
        </w:tc>
        <w:tc>
          <w:tcPr>
            <w:tcW w:w="380" w:type="dxa"/>
          </w:tcPr>
          <w:p w:rsidR="00AE2A04" w:rsidRPr="005672E5" w:rsidRDefault="00AE2A04" w:rsidP="003B19C2">
            <w:pPr>
              <w:tabs>
                <w:tab w:val="left" w:pos="1080"/>
                <w:tab w:val="left" w:pos="1800"/>
                <w:tab w:val="left" w:pos="2340"/>
                <w:tab w:val="left" w:pos="6120"/>
                <w:tab w:val="left" w:pos="10620"/>
              </w:tabs>
              <w:ind w:left="-90"/>
              <w:jc w:val="both"/>
              <w:rPr>
                <w:rFonts w:ascii="Arial" w:hAnsi="Arial" w:cs="Arial"/>
                <w:sz w:val="18"/>
                <w:szCs w:val="18"/>
              </w:rPr>
            </w:pPr>
          </w:p>
        </w:tc>
        <w:tc>
          <w:tcPr>
            <w:tcW w:w="4581" w:type="dxa"/>
          </w:tcPr>
          <w:p w:rsidR="00AE2A04" w:rsidRPr="005D6DBF" w:rsidRDefault="00AE2A04" w:rsidP="003B19C2">
            <w:pPr>
              <w:tabs>
                <w:tab w:val="left" w:pos="1080"/>
                <w:tab w:val="left" w:pos="1800"/>
                <w:tab w:val="left" w:pos="2340"/>
                <w:tab w:val="left" w:pos="6120"/>
                <w:tab w:val="left" w:pos="10620"/>
              </w:tabs>
              <w:ind w:left="-90"/>
              <w:jc w:val="center"/>
              <w:rPr>
                <w:rFonts w:ascii="Arial" w:hAnsi="Arial" w:cs="Arial"/>
                <w:b/>
                <w:sz w:val="18"/>
                <w:szCs w:val="18"/>
                <w:u w:val="single"/>
                <w:lang w:val="id-ID"/>
              </w:rPr>
            </w:pPr>
            <w:r w:rsidRPr="005672E5">
              <w:rPr>
                <w:rFonts w:ascii="Arial" w:hAnsi="Arial" w:cs="Arial"/>
                <w:b/>
                <w:sz w:val="18"/>
                <w:szCs w:val="18"/>
                <w:u w:val="single"/>
              </w:rPr>
              <w:t>ARTICLE 1</w:t>
            </w:r>
            <w:r w:rsidR="005D6DBF">
              <w:rPr>
                <w:rFonts w:ascii="Arial" w:hAnsi="Arial" w:cs="Arial"/>
                <w:b/>
                <w:sz w:val="18"/>
                <w:szCs w:val="18"/>
                <w:u w:val="single"/>
                <w:lang w:val="id-ID"/>
              </w:rPr>
              <w:t>1</w:t>
            </w:r>
          </w:p>
          <w:p w:rsidR="00AE2A04" w:rsidRPr="005672E5" w:rsidRDefault="00AE2A04" w:rsidP="003B19C2">
            <w:pPr>
              <w:tabs>
                <w:tab w:val="left" w:pos="1080"/>
                <w:tab w:val="left" w:pos="1800"/>
                <w:tab w:val="left" w:pos="2340"/>
                <w:tab w:val="left" w:pos="6120"/>
                <w:tab w:val="left" w:pos="10620"/>
              </w:tabs>
              <w:ind w:left="-90"/>
              <w:jc w:val="center"/>
              <w:rPr>
                <w:rFonts w:ascii="Arial" w:hAnsi="Arial" w:cs="Arial"/>
                <w:b/>
                <w:sz w:val="18"/>
                <w:szCs w:val="18"/>
                <w:u w:val="single"/>
              </w:rPr>
            </w:pPr>
            <w:r w:rsidRPr="005672E5">
              <w:rPr>
                <w:rFonts w:ascii="Arial" w:hAnsi="Arial" w:cs="Arial"/>
                <w:b/>
                <w:sz w:val="18"/>
                <w:szCs w:val="18"/>
                <w:u w:val="single"/>
              </w:rPr>
              <w:t xml:space="preserve">GUIDANCE </w:t>
            </w:r>
            <w:smartTag w:uri="urn:schemas-microsoft-com:office:smarttags" w:element="stockticker">
              <w:r w:rsidRPr="005672E5">
                <w:rPr>
                  <w:rFonts w:ascii="Arial" w:hAnsi="Arial" w:cs="Arial"/>
                  <w:b/>
                  <w:sz w:val="18"/>
                  <w:szCs w:val="18"/>
                  <w:u w:val="single"/>
                </w:rPr>
                <w:t>AND</w:t>
              </w:r>
            </w:smartTag>
            <w:r w:rsidRPr="005672E5">
              <w:rPr>
                <w:rFonts w:ascii="Arial" w:hAnsi="Arial" w:cs="Arial"/>
                <w:b/>
                <w:sz w:val="18"/>
                <w:szCs w:val="18"/>
                <w:u w:val="single"/>
              </w:rPr>
              <w:t xml:space="preserve"> SUPERVISION</w:t>
            </w:r>
          </w:p>
          <w:p w:rsidR="00AE2A04" w:rsidRPr="005672E5" w:rsidRDefault="00AE2A04" w:rsidP="003B19C2">
            <w:pPr>
              <w:tabs>
                <w:tab w:val="left" w:pos="1080"/>
                <w:tab w:val="left" w:pos="1800"/>
                <w:tab w:val="left" w:pos="2340"/>
                <w:tab w:val="left" w:pos="6120"/>
                <w:tab w:val="left" w:pos="10620"/>
              </w:tabs>
              <w:ind w:left="-90"/>
              <w:jc w:val="both"/>
              <w:rPr>
                <w:rFonts w:ascii="Arial" w:hAnsi="Arial" w:cs="Arial"/>
                <w:sz w:val="18"/>
                <w:szCs w:val="18"/>
              </w:rPr>
            </w:pPr>
          </w:p>
          <w:p w:rsidR="00AE2A04" w:rsidRPr="005672E5" w:rsidRDefault="00AE2A04" w:rsidP="003B19C2">
            <w:pPr>
              <w:tabs>
                <w:tab w:val="left" w:pos="1080"/>
                <w:tab w:val="left" w:pos="1800"/>
                <w:tab w:val="left" w:pos="2340"/>
                <w:tab w:val="left" w:pos="6120"/>
                <w:tab w:val="left" w:pos="10620"/>
              </w:tabs>
              <w:ind w:left="-90"/>
              <w:jc w:val="both"/>
              <w:rPr>
                <w:rFonts w:ascii="Arial" w:hAnsi="Arial" w:cs="Arial"/>
                <w:sz w:val="18"/>
                <w:szCs w:val="18"/>
              </w:rPr>
            </w:pPr>
            <w:r w:rsidRPr="005672E5">
              <w:rPr>
                <w:rFonts w:ascii="Arial" w:hAnsi="Arial" w:cs="Arial"/>
                <w:sz w:val="18"/>
                <w:szCs w:val="18"/>
              </w:rPr>
              <w:t xml:space="preserve">Without prejudice to other provisions stipulated in this Contract, </w:t>
            </w:r>
            <w:r>
              <w:rPr>
                <w:rFonts w:ascii="Arial" w:hAnsi="Arial" w:cs="Arial"/>
                <w:sz w:val="18"/>
                <w:szCs w:val="18"/>
              </w:rPr>
              <w:t>COMPANY</w:t>
            </w:r>
            <w:r w:rsidRPr="005672E5">
              <w:rPr>
                <w:rFonts w:ascii="Arial" w:hAnsi="Arial" w:cs="Arial"/>
                <w:sz w:val="18"/>
                <w:szCs w:val="18"/>
              </w:rPr>
              <w:t xml:space="preserve"> shall have the right to:</w:t>
            </w:r>
          </w:p>
          <w:p w:rsidR="00AE2A04" w:rsidRPr="005672E5" w:rsidRDefault="00AE2A04" w:rsidP="003B19C2">
            <w:pPr>
              <w:tabs>
                <w:tab w:val="left" w:pos="1080"/>
                <w:tab w:val="left" w:pos="1800"/>
                <w:tab w:val="left" w:pos="2340"/>
                <w:tab w:val="left" w:pos="6120"/>
                <w:tab w:val="left" w:pos="10620"/>
              </w:tabs>
              <w:ind w:left="-90"/>
              <w:jc w:val="both"/>
              <w:rPr>
                <w:rFonts w:ascii="Arial" w:hAnsi="Arial" w:cs="Arial"/>
                <w:sz w:val="18"/>
                <w:szCs w:val="18"/>
                <w:u w:val="single"/>
              </w:rPr>
            </w:pPr>
          </w:p>
        </w:tc>
      </w:tr>
      <w:tr w:rsidR="00AE2A04" w:rsidRPr="005672E5" w:rsidTr="003D0C2E">
        <w:trPr>
          <w:gridAfter w:val="1"/>
          <w:wAfter w:w="72" w:type="dxa"/>
          <w:cantSplit/>
        </w:trPr>
        <w:tc>
          <w:tcPr>
            <w:tcW w:w="5142" w:type="dxa"/>
            <w:gridSpan w:val="2"/>
          </w:tcPr>
          <w:p w:rsidR="00AE2A04" w:rsidRPr="00245B8E" w:rsidRDefault="00AE2A04" w:rsidP="003B19C2">
            <w:pPr>
              <w:tabs>
                <w:tab w:val="left" w:pos="180"/>
                <w:tab w:val="left" w:pos="1800"/>
                <w:tab w:val="left" w:pos="2340"/>
                <w:tab w:val="left" w:pos="6120"/>
                <w:tab w:val="left" w:pos="10620"/>
              </w:tabs>
              <w:ind w:left="180" w:hanging="360"/>
              <w:jc w:val="both"/>
              <w:rPr>
                <w:rFonts w:ascii="Arial" w:hAnsi="Arial" w:cs="Arial"/>
                <w:color w:val="000000"/>
                <w:sz w:val="18"/>
                <w:szCs w:val="18"/>
              </w:rPr>
            </w:pPr>
            <w:r w:rsidRPr="00245B8E">
              <w:rPr>
                <w:rFonts w:ascii="Arial" w:hAnsi="Arial" w:cs="Arial"/>
                <w:color w:val="000000"/>
                <w:sz w:val="18"/>
                <w:szCs w:val="18"/>
              </w:rPr>
              <w:t>a)</w:t>
            </w:r>
            <w:r w:rsidRPr="00245B8E">
              <w:rPr>
                <w:rFonts w:ascii="Arial" w:hAnsi="Arial" w:cs="Arial"/>
                <w:color w:val="000000"/>
                <w:sz w:val="18"/>
                <w:szCs w:val="18"/>
              </w:rPr>
              <w:tab/>
              <w:t>mempelajari dan menyetujui karyawan KONTRAKTOR yang disiapkan untuk melaksanakan pekerjaan</w:t>
            </w:r>
            <w:r w:rsidRPr="00ED220B">
              <w:rPr>
                <w:rFonts w:ascii="Arial" w:hAnsi="Arial" w:cs="Arial"/>
                <w:sz w:val="18"/>
                <w:szCs w:val="18"/>
              </w:rPr>
              <w:t>/jasa dan jadwal pekerjaan yang harus ditindak lanjuti</w:t>
            </w:r>
            <w:r w:rsidRPr="00245B8E">
              <w:rPr>
                <w:rFonts w:ascii="Arial" w:hAnsi="Arial" w:cs="Arial"/>
                <w:color w:val="000000"/>
                <w:sz w:val="18"/>
                <w:szCs w:val="18"/>
              </w:rPr>
              <w:t xml:space="preserve"> KONTRAKTOR, yang harus disiapkan KONTRAKTOR sebelum mulainya pekerjaan konstruksi maupun rekayasa lainnya.</w:t>
            </w:r>
          </w:p>
          <w:p w:rsidR="00AE2A04" w:rsidRPr="00245B8E" w:rsidRDefault="00AE2A04" w:rsidP="003B19C2">
            <w:pPr>
              <w:tabs>
                <w:tab w:val="left" w:pos="180"/>
                <w:tab w:val="left" w:pos="1800"/>
                <w:tab w:val="left" w:pos="2340"/>
                <w:tab w:val="left" w:pos="6120"/>
                <w:tab w:val="left" w:pos="10620"/>
              </w:tabs>
              <w:ind w:left="180" w:hanging="360"/>
              <w:jc w:val="both"/>
              <w:rPr>
                <w:rFonts w:ascii="Arial" w:hAnsi="Arial" w:cs="Arial"/>
                <w:color w:val="000000"/>
                <w:sz w:val="18"/>
                <w:szCs w:val="18"/>
              </w:rPr>
            </w:pPr>
          </w:p>
        </w:tc>
        <w:tc>
          <w:tcPr>
            <w:tcW w:w="380" w:type="dxa"/>
          </w:tcPr>
          <w:p w:rsidR="00AE2A04" w:rsidRPr="00245B8E" w:rsidRDefault="00AE2A04" w:rsidP="003B19C2">
            <w:pPr>
              <w:tabs>
                <w:tab w:val="left" w:pos="180"/>
                <w:tab w:val="left" w:pos="1800"/>
                <w:tab w:val="left" w:pos="2340"/>
                <w:tab w:val="left" w:pos="6120"/>
                <w:tab w:val="left" w:pos="10620"/>
              </w:tabs>
              <w:ind w:left="180" w:hanging="360"/>
              <w:jc w:val="both"/>
              <w:rPr>
                <w:rFonts w:ascii="Arial" w:hAnsi="Arial" w:cs="Arial"/>
                <w:color w:val="000000"/>
                <w:sz w:val="18"/>
                <w:szCs w:val="18"/>
              </w:rPr>
            </w:pPr>
          </w:p>
        </w:tc>
        <w:tc>
          <w:tcPr>
            <w:tcW w:w="4581" w:type="dxa"/>
          </w:tcPr>
          <w:p w:rsidR="00AE2A04" w:rsidRPr="005672E5" w:rsidRDefault="00AE2A04" w:rsidP="003B19C2">
            <w:pPr>
              <w:tabs>
                <w:tab w:val="left" w:pos="180"/>
                <w:tab w:val="left" w:pos="319"/>
                <w:tab w:val="left" w:pos="2340"/>
                <w:tab w:val="left" w:pos="6120"/>
                <w:tab w:val="left" w:pos="10620"/>
              </w:tabs>
              <w:ind w:left="180" w:hanging="360"/>
              <w:jc w:val="both"/>
              <w:rPr>
                <w:rFonts w:ascii="Arial" w:hAnsi="Arial" w:cs="Arial"/>
                <w:sz w:val="18"/>
                <w:szCs w:val="18"/>
              </w:rPr>
            </w:pPr>
            <w:r w:rsidRPr="00245B8E">
              <w:rPr>
                <w:rFonts w:ascii="Arial" w:hAnsi="Arial" w:cs="Arial"/>
                <w:sz w:val="18"/>
                <w:szCs w:val="18"/>
              </w:rPr>
              <w:t>a)</w:t>
            </w:r>
            <w:r w:rsidRPr="00245B8E">
              <w:rPr>
                <w:rFonts w:ascii="Arial" w:hAnsi="Arial" w:cs="Arial"/>
                <w:sz w:val="18"/>
                <w:szCs w:val="18"/>
              </w:rPr>
              <w:tab/>
              <w:t>review and approve CONTRACTOR’s staff</w:t>
            </w:r>
            <w:r>
              <w:rPr>
                <w:rFonts w:ascii="Arial" w:hAnsi="Arial" w:cs="Arial"/>
                <w:sz w:val="18"/>
                <w:szCs w:val="18"/>
              </w:rPr>
              <w:t xml:space="preserve"> who he plans to assign to </w:t>
            </w:r>
            <w:r w:rsidRPr="00ED220B">
              <w:rPr>
                <w:rFonts w:ascii="Arial" w:hAnsi="Arial" w:cs="Arial"/>
                <w:sz w:val="18"/>
                <w:szCs w:val="18"/>
              </w:rPr>
              <w:t>the work/services and the work schedule to be followed by CONTRACTOR, which shall be prepared by CONTRACTOR before commencing any construction or other</w:t>
            </w:r>
            <w:r w:rsidRPr="00245B8E">
              <w:rPr>
                <w:rFonts w:ascii="Arial" w:hAnsi="Arial" w:cs="Arial"/>
                <w:sz w:val="18"/>
                <w:szCs w:val="18"/>
              </w:rPr>
              <w:t xml:space="preserve"> engineering work.</w:t>
            </w:r>
          </w:p>
          <w:p w:rsidR="00AE2A04" w:rsidRPr="005672E5" w:rsidRDefault="00AE2A04" w:rsidP="003B19C2">
            <w:pPr>
              <w:tabs>
                <w:tab w:val="left" w:pos="180"/>
                <w:tab w:val="left" w:pos="1800"/>
                <w:tab w:val="left" w:pos="2340"/>
                <w:tab w:val="left" w:pos="6120"/>
                <w:tab w:val="left" w:pos="10620"/>
              </w:tabs>
              <w:ind w:left="180" w:hanging="360"/>
              <w:jc w:val="both"/>
              <w:rPr>
                <w:rFonts w:ascii="Arial" w:hAnsi="Arial" w:cs="Arial"/>
                <w:sz w:val="18"/>
                <w:szCs w:val="18"/>
                <w:u w:val="single"/>
              </w:rPr>
            </w:pPr>
          </w:p>
        </w:tc>
      </w:tr>
      <w:tr w:rsidR="00AE2A04" w:rsidRPr="005672E5" w:rsidTr="003D0C2E">
        <w:trPr>
          <w:gridAfter w:val="1"/>
          <w:wAfter w:w="72" w:type="dxa"/>
          <w:cantSplit/>
        </w:trPr>
        <w:tc>
          <w:tcPr>
            <w:tcW w:w="5142" w:type="dxa"/>
            <w:gridSpan w:val="2"/>
          </w:tcPr>
          <w:p w:rsidR="00AE2A04" w:rsidRPr="005672E5" w:rsidRDefault="00AE2A04" w:rsidP="006B3208">
            <w:pPr>
              <w:tabs>
                <w:tab w:val="left" w:pos="180"/>
                <w:tab w:val="left" w:pos="10620"/>
              </w:tabs>
              <w:ind w:left="180" w:hanging="360"/>
              <w:jc w:val="both"/>
              <w:rPr>
                <w:rFonts w:ascii="Arial" w:hAnsi="Arial" w:cs="Arial"/>
                <w:sz w:val="18"/>
                <w:szCs w:val="18"/>
              </w:rPr>
            </w:pPr>
            <w:r w:rsidRPr="005672E5">
              <w:rPr>
                <w:rFonts w:ascii="Arial" w:hAnsi="Arial" w:cs="Arial"/>
                <w:sz w:val="18"/>
                <w:szCs w:val="18"/>
              </w:rPr>
              <w:t xml:space="preserve">b) </w:t>
            </w:r>
            <w:r w:rsidR="006B3208">
              <w:rPr>
                <w:rFonts w:ascii="Arial" w:hAnsi="Arial" w:cs="Arial"/>
                <w:sz w:val="18"/>
                <w:szCs w:val="18"/>
                <w:lang w:val="id-ID"/>
              </w:rPr>
              <w:tab/>
            </w:r>
            <w:r w:rsidRPr="005672E5">
              <w:rPr>
                <w:rFonts w:ascii="Arial" w:hAnsi="Arial" w:cs="Arial"/>
                <w:sz w:val="18"/>
                <w:szCs w:val="18"/>
              </w:rPr>
              <w:t>setiap saat selama berlangsungnya Kontrak ini, memeriksa dan menguji pekerjaan/jasa yang dilaksanakan.</w:t>
            </w:r>
          </w:p>
          <w:p w:rsidR="00AE2A04" w:rsidRPr="005672E5" w:rsidRDefault="00AE2A04" w:rsidP="003B19C2">
            <w:pPr>
              <w:tabs>
                <w:tab w:val="left" w:pos="180"/>
                <w:tab w:val="left" w:pos="1800"/>
                <w:tab w:val="left" w:pos="2340"/>
                <w:tab w:val="left" w:pos="6120"/>
                <w:tab w:val="left" w:pos="10620"/>
              </w:tabs>
              <w:ind w:left="180" w:hanging="360"/>
              <w:jc w:val="both"/>
              <w:rPr>
                <w:rFonts w:ascii="Arial" w:hAnsi="Arial" w:cs="Arial"/>
                <w:sz w:val="18"/>
                <w:szCs w:val="18"/>
              </w:rPr>
            </w:pPr>
          </w:p>
        </w:tc>
        <w:tc>
          <w:tcPr>
            <w:tcW w:w="380" w:type="dxa"/>
          </w:tcPr>
          <w:p w:rsidR="00AE2A04" w:rsidRPr="005672E5" w:rsidRDefault="00AE2A04" w:rsidP="003B19C2">
            <w:pPr>
              <w:tabs>
                <w:tab w:val="left" w:pos="180"/>
                <w:tab w:val="left" w:pos="1800"/>
                <w:tab w:val="left" w:pos="2340"/>
                <w:tab w:val="left" w:pos="3870"/>
                <w:tab w:val="left" w:pos="6120"/>
                <w:tab w:val="left" w:pos="10620"/>
              </w:tabs>
              <w:ind w:left="180" w:hanging="360"/>
              <w:jc w:val="both"/>
              <w:rPr>
                <w:rFonts w:ascii="Arial" w:hAnsi="Arial" w:cs="Arial"/>
                <w:sz w:val="18"/>
                <w:szCs w:val="18"/>
              </w:rPr>
            </w:pPr>
          </w:p>
        </w:tc>
        <w:tc>
          <w:tcPr>
            <w:tcW w:w="4581" w:type="dxa"/>
          </w:tcPr>
          <w:p w:rsidR="00AE2A04" w:rsidRPr="005672E5" w:rsidRDefault="00AE2A04" w:rsidP="003B19C2">
            <w:pPr>
              <w:tabs>
                <w:tab w:val="left" w:pos="180"/>
                <w:tab w:val="left" w:pos="319"/>
                <w:tab w:val="left" w:pos="1800"/>
                <w:tab w:val="left" w:pos="2340"/>
                <w:tab w:val="left" w:pos="3870"/>
                <w:tab w:val="left" w:pos="6120"/>
                <w:tab w:val="left" w:pos="10620"/>
              </w:tabs>
              <w:ind w:left="180" w:hanging="360"/>
              <w:jc w:val="both"/>
              <w:rPr>
                <w:rFonts w:ascii="Arial" w:hAnsi="Arial" w:cs="Arial"/>
                <w:sz w:val="18"/>
                <w:szCs w:val="18"/>
              </w:rPr>
            </w:pPr>
            <w:r w:rsidRPr="005672E5">
              <w:rPr>
                <w:rFonts w:ascii="Arial" w:hAnsi="Arial" w:cs="Arial"/>
                <w:sz w:val="18"/>
                <w:szCs w:val="18"/>
              </w:rPr>
              <w:t>b)</w:t>
            </w:r>
            <w:r w:rsidRPr="005672E5">
              <w:rPr>
                <w:rFonts w:ascii="Arial" w:hAnsi="Arial" w:cs="Arial"/>
                <w:sz w:val="18"/>
                <w:szCs w:val="18"/>
              </w:rPr>
              <w:tab/>
              <w:t xml:space="preserve">inspect and test the </w:t>
            </w:r>
            <w:r>
              <w:rPr>
                <w:rFonts w:ascii="Arial" w:hAnsi="Arial" w:cs="Arial"/>
                <w:sz w:val="18"/>
                <w:szCs w:val="18"/>
              </w:rPr>
              <w:t>work</w:t>
            </w:r>
            <w:r w:rsidRPr="005672E5">
              <w:rPr>
                <w:rFonts w:ascii="Arial" w:hAnsi="Arial" w:cs="Arial"/>
                <w:sz w:val="18"/>
                <w:szCs w:val="18"/>
              </w:rPr>
              <w:t>/services performed, at any time during performance of this Contract.</w:t>
            </w:r>
          </w:p>
          <w:p w:rsidR="00AE2A04" w:rsidRPr="005672E5" w:rsidRDefault="00AE2A04" w:rsidP="003B19C2">
            <w:pPr>
              <w:tabs>
                <w:tab w:val="left" w:pos="180"/>
                <w:tab w:val="left" w:pos="1800"/>
                <w:tab w:val="left" w:pos="2340"/>
                <w:tab w:val="left" w:pos="6120"/>
                <w:tab w:val="left" w:pos="10620"/>
              </w:tabs>
              <w:ind w:left="180" w:hanging="360"/>
              <w:jc w:val="both"/>
              <w:rPr>
                <w:rFonts w:ascii="Arial" w:hAnsi="Arial" w:cs="Arial"/>
                <w:sz w:val="18"/>
                <w:szCs w:val="18"/>
                <w:u w:val="single"/>
              </w:rPr>
            </w:pP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180"/>
                <w:tab w:val="left" w:pos="2340"/>
                <w:tab w:val="left" w:pos="6120"/>
                <w:tab w:val="left" w:pos="10620"/>
              </w:tabs>
              <w:ind w:left="180" w:hanging="360"/>
              <w:jc w:val="both"/>
              <w:rPr>
                <w:rFonts w:ascii="Arial" w:hAnsi="Arial" w:cs="Arial"/>
                <w:sz w:val="18"/>
                <w:szCs w:val="18"/>
              </w:rPr>
            </w:pPr>
            <w:r w:rsidRPr="005672E5">
              <w:rPr>
                <w:rFonts w:ascii="Arial" w:hAnsi="Arial" w:cs="Arial"/>
                <w:sz w:val="18"/>
                <w:szCs w:val="18"/>
              </w:rPr>
              <w:t xml:space="preserve">c) </w:t>
            </w:r>
            <w:r>
              <w:rPr>
                <w:rFonts w:ascii="Arial" w:hAnsi="Arial" w:cs="Arial"/>
                <w:sz w:val="18"/>
                <w:szCs w:val="18"/>
              </w:rPr>
              <w:tab/>
            </w:r>
            <w:r w:rsidRPr="005672E5">
              <w:rPr>
                <w:rFonts w:ascii="Arial" w:hAnsi="Arial" w:cs="Arial"/>
                <w:sz w:val="18"/>
                <w:szCs w:val="18"/>
              </w:rPr>
              <w:t xml:space="preserve">meminta KONTRAKTOR untuk mengganti pekerja KONTRAKTOR yang menurut </w:t>
            </w:r>
            <w:r>
              <w:rPr>
                <w:rFonts w:ascii="Arial" w:hAnsi="Arial" w:cs="Arial"/>
                <w:sz w:val="18"/>
                <w:szCs w:val="18"/>
              </w:rPr>
              <w:t>PERUSAHAAN</w:t>
            </w:r>
            <w:r w:rsidRPr="005672E5">
              <w:rPr>
                <w:rFonts w:ascii="Arial" w:hAnsi="Arial" w:cs="Arial"/>
                <w:sz w:val="18"/>
                <w:szCs w:val="18"/>
              </w:rPr>
              <w:t xml:space="preserve"> tidak cakap, tidak mampu atau berkelakuan </w:t>
            </w:r>
            <w:r>
              <w:rPr>
                <w:rFonts w:ascii="Arial" w:hAnsi="Arial" w:cs="Arial"/>
                <w:sz w:val="18"/>
                <w:szCs w:val="18"/>
              </w:rPr>
              <w:t>tidak baik</w:t>
            </w:r>
            <w:r w:rsidRPr="005672E5">
              <w:rPr>
                <w:rFonts w:ascii="Arial" w:hAnsi="Arial" w:cs="Arial"/>
                <w:sz w:val="18"/>
                <w:szCs w:val="18"/>
              </w:rPr>
              <w:t xml:space="preserve">. KONTRAKTOR akan memenuhi semua permintaan tersebut dan mengganti pekerja yang demikian dengan yang cakap tanpa mengenakan biaya kepada </w:t>
            </w:r>
            <w:r>
              <w:rPr>
                <w:rFonts w:ascii="Arial" w:hAnsi="Arial" w:cs="Arial"/>
                <w:sz w:val="18"/>
                <w:szCs w:val="18"/>
              </w:rPr>
              <w:t>PERUSAHAAN</w:t>
            </w:r>
            <w:r w:rsidRPr="005672E5">
              <w:rPr>
                <w:rFonts w:ascii="Arial" w:hAnsi="Arial" w:cs="Arial"/>
                <w:sz w:val="18"/>
                <w:szCs w:val="18"/>
              </w:rPr>
              <w:t>.</w:t>
            </w:r>
          </w:p>
          <w:p w:rsidR="00AE2A04" w:rsidRPr="005672E5" w:rsidRDefault="00AE2A04" w:rsidP="003B19C2">
            <w:pPr>
              <w:tabs>
                <w:tab w:val="left" w:pos="180"/>
                <w:tab w:val="left" w:pos="1800"/>
                <w:tab w:val="left" w:pos="2340"/>
                <w:tab w:val="left" w:pos="6120"/>
                <w:tab w:val="left" w:pos="10620"/>
              </w:tabs>
              <w:ind w:left="180" w:hanging="360"/>
              <w:jc w:val="both"/>
              <w:rPr>
                <w:rFonts w:ascii="Arial" w:hAnsi="Arial" w:cs="Arial"/>
                <w:sz w:val="18"/>
                <w:szCs w:val="18"/>
              </w:rPr>
            </w:pPr>
          </w:p>
        </w:tc>
        <w:tc>
          <w:tcPr>
            <w:tcW w:w="380" w:type="dxa"/>
          </w:tcPr>
          <w:p w:rsidR="00AE2A04" w:rsidRPr="005672E5" w:rsidRDefault="00AE2A04" w:rsidP="003B19C2">
            <w:pPr>
              <w:tabs>
                <w:tab w:val="left" w:pos="180"/>
                <w:tab w:val="left" w:pos="1800"/>
                <w:tab w:val="left" w:pos="2340"/>
                <w:tab w:val="left" w:pos="6120"/>
                <w:tab w:val="left" w:pos="10620"/>
              </w:tabs>
              <w:ind w:left="180" w:hanging="360"/>
              <w:jc w:val="both"/>
              <w:rPr>
                <w:rFonts w:ascii="Arial" w:hAnsi="Arial" w:cs="Arial"/>
                <w:sz w:val="18"/>
                <w:szCs w:val="18"/>
              </w:rPr>
            </w:pPr>
          </w:p>
        </w:tc>
        <w:tc>
          <w:tcPr>
            <w:tcW w:w="4581" w:type="dxa"/>
          </w:tcPr>
          <w:p w:rsidR="00AE2A04" w:rsidRPr="005672E5" w:rsidRDefault="00AE2A04" w:rsidP="003B19C2">
            <w:pPr>
              <w:tabs>
                <w:tab w:val="left" w:pos="160"/>
                <w:tab w:val="left" w:pos="2340"/>
                <w:tab w:val="left" w:pos="6120"/>
                <w:tab w:val="left" w:pos="10620"/>
              </w:tabs>
              <w:ind w:left="180" w:hanging="360"/>
              <w:jc w:val="both"/>
              <w:rPr>
                <w:rFonts w:ascii="Arial" w:hAnsi="Arial" w:cs="Arial"/>
                <w:sz w:val="18"/>
                <w:szCs w:val="18"/>
              </w:rPr>
            </w:pPr>
            <w:r w:rsidRPr="005672E5">
              <w:rPr>
                <w:rFonts w:ascii="Arial" w:hAnsi="Arial" w:cs="Arial"/>
                <w:sz w:val="18"/>
                <w:szCs w:val="18"/>
              </w:rPr>
              <w:t>c)</w:t>
            </w:r>
            <w:r w:rsidRPr="005672E5">
              <w:rPr>
                <w:rFonts w:ascii="Arial" w:hAnsi="Arial" w:cs="Arial"/>
                <w:sz w:val="18"/>
                <w:szCs w:val="18"/>
              </w:rPr>
              <w:tab/>
              <w:t xml:space="preserve">request CONTRACTOR to remove any of CONTRACTOR’s personnel which </w:t>
            </w:r>
            <w:r>
              <w:rPr>
                <w:rFonts w:ascii="Arial" w:hAnsi="Arial" w:cs="Arial"/>
                <w:sz w:val="18"/>
                <w:szCs w:val="18"/>
              </w:rPr>
              <w:t>COMPANY</w:t>
            </w:r>
            <w:r w:rsidRPr="005672E5">
              <w:rPr>
                <w:rFonts w:ascii="Arial" w:hAnsi="Arial" w:cs="Arial"/>
                <w:sz w:val="18"/>
                <w:szCs w:val="18"/>
              </w:rPr>
              <w:t xml:space="preserve"> deems unqualified, incompetent or misbehaves. CONTRACTOR shall comply with such request and replace such personnel with the qualified one(s) at no cost to </w:t>
            </w:r>
            <w:r>
              <w:rPr>
                <w:rFonts w:ascii="Arial" w:hAnsi="Arial" w:cs="Arial"/>
                <w:sz w:val="18"/>
                <w:szCs w:val="18"/>
              </w:rPr>
              <w:t>COMPANY</w:t>
            </w:r>
            <w:r w:rsidRPr="005672E5">
              <w:rPr>
                <w:rFonts w:ascii="Arial" w:hAnsi="Arial" w:cs="Arial"/>
                <w:sz w:val="18"/>
                <w:szCs w:val="18"/>
              </w:rPr>
              <w:t>.</w:t>
            </w:r>
          </w:p>
          <w:p w:rsidR="00AE2A04" w:rsidRPr="005672E5" w:rsidRDefault="00AE2A04" w:rsidP="003B19C2">
            <w:pPr>
              <w:tabs>
                <w:tab w:val="left" w:pos="180"/>
                <w:tab w:val="left" w:pos="1800"/>
                <w:tab w:val="left" w:pos="2340"/>
                <w:tab w:val="left" w:pos="6120"/>
                <w:tab w:val="left" w:pos="10620"/>
              </w:tabs>
              <w:ind w:left="180" w:hanging="360"/>
              <w:jc w:val="both"/>
              <w:rPr>
                <w:rFonts w:ascii="Arial" w:hAnsi="Arial" w:cs="Arial"/>
                <w:sz w:val="18"/>
                <w:szCs w:val="18"/>
                <w:u w:val="single"/>
              </w:rPr>
            </w:pP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180"/>
                <w:tab w:val="left" w:pos="10620"/>
              </w:tabs>
              <w:ind w:left="180" w:hanging="360"/>
              <w:jc w:val="both"/>
              <w:rPr>
                <w:rFonts w:ascii="Arial" w:hAnsi="Arial" w:cs="Arial"/>
                <w:sz w:val="18"/>
                <w:szCs w:val="18"/>
              </w:rPr>
            </w:pPr>
            <w:r w:rsidRPr="005672E5">
              <w:rPr>
                <w:rFonts w:ascii="Arial" w:hAnsi="Arial" w:cs="Arial"/>
                <w:sz w:val="18"/>
                <w:szCs w:val="18"/>
              </w:rPr>
              <w:t xml:space="preserve">d) </w:t>
            </w:r>
            <w:r>
              <w:rPr>
                <w:rFonts w:ascii="Arial" w:hAnsi="Arial" w:cs="Arial"/>
                <w:sz w:val="18"/>
                <w:szCs w:val="18"/>
              </w:rPr>
              <w:tab/>
            </w:r>
            <w:r w:rsidRPr="005672E5">
              <w:rPr>
                <w:rFonts w:ascii="Arial" w:hAnsi="Arial" w:cs="Arial"/>
                <w:sz w:val="18"/>
                <w:szCs w:val="18"/>
              </w:rPr>
              <w:t xml:space="preserve">setiap saat selama berlangsungnya Kontrak ini, meminta perubahan atau penyesuaian dalam pelaksanaan pekerjaan atau rencana-rencana dan spesifikasi yang dianggap perlu oleh </w:t>
            </w:r>
            <w:r>
              <w:rPr>
                <w:rFonts w:ascii="Arial" w:hAnsi="Arial" w:cs="Arial"/>
                <w:sz w:val="18"/>
                <w:szCs w:val="18"/>
              </w:rPr>
              <w:t>PERUSAHAAN</w:t>
            </w:r>
            <w:r w:rsidRPr="005672E5">
              <w:rPr>
                <w:rFonts w:ascii="Arial" w:hAnsi="Arial" w:cs="Arial"/>
                <w:sz w:val="18"/>
                <w:szCs w:val="18"/>
              </w:rPr>
              <w:t xml:space="preserve">, yang akan dilaksanakan oleh KONTRAKTOR. Perubahan biaya karena penambahan dan pengurangan pekerjaan menurut Kontrak ini akan </w:t>
            </w:r>
            <w:r w:rsidRPr="00ED220B">
              <w:rPr>
                <w:rFonts w:ascii="Arial" w:hAnsi="Arial" w:cs="Arial"/>
                <w:sz w:val="18"/>
                <w:szCs w:val="18"/>
              </w:rPr>
              <w:t>dibuat sesuai dengan tarif yang terdapat dalam Lampiran C – Kompensasi dan Pembayaran</w:t>
            </w:r>
            <w:r w:rsidRPr="005672E5">
              <w:rPr>
                <w:rFonts w:ascii="Arial" w:hAnsi="Arial" w:cs="Arial"/>
                <w:sz w:val="18"/>
                <w:szCs w:val="18"/>
              </w:rPr>
              <w:t xml:space="preserve"> terlampir atau jika tidak terdapat acuan yang demikian, jumlah penyesuaian akan dirundingkan dan disetujui secara tertulis oleh para pihak sebelum dimulainya perubahan tersebut.</w:t>
            </w:r>
          </w:p>
          <w:p w:rsidR="00AE2A04" w:rsidRPr="005672E5" w:rsidRDefault="00AE2A04" w:rsidP="003B19C2">
            <w:pPr>
              <w:tabs>
                <w:tab w:val="left" w:pos="180"/>
                <w:tab w:val="left" w:pos="1800"/>
                <w:tab w:val="left" w:pos="2340"/>
                <w:tab w:val="left" w:pos="6120"/>
                <w:tab w:val="left" w:pos="10620"/>
              </w:tabs>
              <w:ind w:left="180" w:hanging="360"/>
              <w:jc w:val="both"/>
              <w:rPr>
                <w:rFonts w:ascii="Arial" w:hAnsi="Arial" w:cs="Arial"/>
                <w:sz w:val="18"/>
                <w:szCs w:val="18"/>
              </w:rPr>
            </w:pPr>
          </w:p>
        </w:tc>
        <w:tc>
          <w:tcPr>
            <w:tcW w:w="380" w:type="dxa"/>
          </w:tcPr>
          <w:p w:rsidR="00AE2A04" w:rsidRPr="005672E5" w:rsidRDefault="00AE2A04" w:rsidP="003B19C2">
            <w:pPr>
              <w:tabs>
                <w:tab w:val="left" w:pos="180"/>
                <w:tab w:val="left" w:pos="1800"/>
                <w:tab w:val="left" w:pos="2340"/>
                <w:tab w:val="left" w:pos="6120"/>
                <w:tab w:val="left" w:pos="10620"/>
              </w:tabs>
              <w:ind w:left="180" w:hanging="360"/>
              <w:jc w:val="both"/>
              <w:rPr>
                <w:rFonts w:ascii="Arial" w:hAnsi="Arial" w:cs="Arial"/>
                <w:sz w:val="18"/>
                <w:szCs w:val="18"/>
              </w:rPr>
            </w:pPr>
          </w:p>
        </w:tc>
        <w:tc>
          <w:tcPr>
            <w:tcW w:w="4581" w:type="dxa"/>
          </w:tcPr>
          <w:p w:rsidR="00AE2A04" w:rsidRPr="005672E5" w:rsidRDefault="00AE2A04" w:rsidP="003B19C2">
            <w:pPr>
              <w:tabs>
                <w:tab w:val="left" w:pos="180"/>
                <w:tab w:val="left" w:pos="229"/>
                <w:tab w:val="left" w:pos="2340"/>
                <w:tab w:val="left" w:pos="6120"/>
                <w:tab w:val="left" w:pos="10620"/>
              </w:tabs>
              <w:ind w:left="180" w:hanging="360"/>
              <w:jc w:val="both"/>
              <w:rPr>
                <w:rFonts w:ascii="Arial" w:hAnsi="Arial" w:cs="Arial"/>
                <w:sz w:val="18"/>
                <w:szCs w:val="18"/>
              </w:rPr>
            </w:pPr>
            <w:r w:rsidRPr="005672E5">
              <w:rPr>
                <w:rFonts w:ascii="Arial" w:hAnsi="Arial" w:cs="Arial"/>
                <w:sz w:val="18"/>
                <w:szCs w:val="18"/>
              </w:rPr>
              <w:t>d)</w:t>
            </w:r>
            <w:r w:rsidRPr="005672E5">
              <w:rPr>
                <w:rFonts w:ascii="Arial" w:hAnsi="Arial" w:cs="Arial"/>
                <w:sz w:val="18"/>
                <w:szCs w:val="18"/>
              </w:rPr>
              <w:tab/>
              <w:t xml:space="preserve">ask CONTRACTOR, at any time during the term of this Contract, to make any changes or modifications in the performance of </w:t>
            </w:r>
            <w:r>
              <w:rPr>
                <w:rFonts w:ascii="Arial" w:hAnsi="Arial" w:cs="Arial"/>
                <w:sz w:val="18"/>
                <w:szCs w:val="18"/>
              </w:rPr>
              <w:t>work</w:t>
            </w:r>
            <w:r w:rsidRPr="005672E5">
              <w:rPr>
                <w:rFonts w:ascii="Arial" w:hAnsi="Arial" w:cs="Arial"/>
                <w:sz w:val="18"/>
                <w:szCs w:val="18"/>
              </w:rPr>
              <w:t xml:space="preserve"> or plans and specification considered necessary by </w:t>
            </w:r>
            <w:r>
              <w:rPr>
                <w:rFonts w:ascii="Arial" w:hAnsi="Arial" w:cs="Arial"/>
                <w:sz w:val="18"/>
                <w:szCs w:val="18"/>
              </w:rPr>
              <w:t>COMPANY</w:t>
            </w:r>
            <w:r w:rsidRPr="005672E5">
              <w:rPr>
                <w:rFonts w:ascii="Arial" w:hAnsi="Arial" w:cs="Arial"/>
                <w:sz w:val="18"/>
                <w:szCs w:val="18"/>
              </w:rPr>
              <w:t xml:space="preserve">, which CONTRACTOR shall carry out. Changes in charges through increased or decreased work under this Contract shall be made accordingly pursuant to the applicable rates referenced in </w:t>
            </w:r>
            <w:r w:rsidRPr="00ED220B">
              <w:rPr>
                <w:rFonts w:ascii="Arial" w:hAnsi="Arial" w:cs="Arial"/>
                <w:sz w:val="18"/>
                <w:szCs w:val="18"/>
              </w:rPr>
              <w:t>Exhibit C – Compensation and Payment hereto or in the absence of such reference the amount of such adjustment shall be negotiable and ag</w:t>
            </w:r>
            <w:r w:rsidRPr="005672E5">
              <w:rPr>
                <w:rFonts w:ascii="Arial" w:hAnsi="Arial" w:cs="Arial"/>
                <w:sz w:val="18"/>
                <w:szCs w:val="18"/>
              </w:rPr>
              <w:t>reed upon in writing by the parties hereto prior to the commencement of such changes.</w:t>
            </w:r>
          </w:p>
          <w:p w:rsidR="00AE2A04" w:rsidRPr="005672E5" w:rsidRDefault="00AE2A04" w:rsidP="003B19C2">
            <w:pPr>
              <w:tabs>
                <w:tab w:val="left" w:pos="180"/>
                <w:tab w:val="left" w:pos="1800"/>
                <w:tab w:val="left" w:pos="2340"/>
                <w:tab w:val="left" w:pos="6120"/>
                <w:tab w:val="left" w:pos="10620"/>
              </w:tabs>
              <w:ind w:left="180" w:hanging="360"/>
              <w:jc w:val="both"/>
              <w:rPr>
                <w:rFonts w:ascii="Arial" w:hAnsi="Arial" w:cs="Arial"/>
                <w:sz w:val="18"/>
                <w:szCs w:val="18"/>
                <w:u w:val="single"/>
              </w:rPr>
            </w:pPr>
          </w:p>
        </w:tc>
      </w:tr>
      <w:tr w:rsidR="00AE2A04" w:rsidRPr="005672E5" w:rsidTr="003D0C2E">
        <w:trPr>
          <w:gridAfter w:val="1"/>
          <w:wAfter w:w="72" w:type="dxa"/>
          <w:cantSplit/>
          <w:trHeight w:val="900"/>
        </w:trPr>
        <w:tc>
          <w:tcPr>
            <w:tcW w:w="5142" w:type="dxa"/>
            <w:gridSpan w:val="2"/>
          </w:tcPr>
          <w:p w:rsidR="00AE2A04" w:rsidRPr="005672E5" w:rsidRDefault="00AE2A04" w:rsidP="003B19C2">
            <w:pPr>
              <w:tabs>
                <w:tab w:val="left" w:pos="1080"/>
                <w:tab w:val="left" w:pos="1800"/>
                <w:tab w:val="left" w:pos="2340"/>
                <w:tab w:val="left" w:pos="6120"/>
                <w:tab w:val="left" w:pos="10620"/>
              </w:tabs>
              <w:jc w:val="both"/>
              <w:rPr>
                <w:rFonts w:ascii="Arial" w:hAnsi="Arial" w:cs="Arial"/>
                <w:sz w:val="18"/>
                <w:szCs w:val="18"/>
              </w:rPr>
            </w:pPr>
            <w:r w:rsidRPr="005672E5">
              <w:rPr>
                <w:rFonts w:ascii="Arial" w:hAnsi="Arial" w:cs="Arial"/>
                <w:sz w:val="18"/>
                <w:szCs w:val="18"/>
              </w:rPr>
              <w:lastRenderedPageBreak/>
              <w:t>Seorang wakil KONTRAKTOR setiap saat harus berada di lapangan yang bertanggung jawab atas pelaksanaan ketentuan tersebut diatas.</w:t>
            </w:r>
          </w:p>
        </w:tc>
        <w:tc>
          <w:tcPr>
            <w:tcW w:w="380" w:type="dxa"/>
          </w:tcPr>
          <w:p w:rsidR="00AE2A04" w:rsidRPr="005672E5" w:rsidRDefault="00AE2A04" w:rsidP="003B19C2">
            <w:pPr>
              <w:tabs>
                <w:tab w:val="left" w:pos="1080"/>
                <w:tab w:val="left" w:pos="1800"/>
                <w:tab w:val="left" w:pos="2340"/>
                <w:tab w:val="left" w:pos="6120"/>
                <w:tab w:val="left" w:pos="10620"/>
              </w:tabs>
              <w:jc w:val="both"/>
              <w:rPr>
                <w:rFonts w:ascii="Arial" w:hAnsi="Arial" w:cs="Arial"/>
                <w:sz w:val="18"/>
                <w:szCs w:val="18"/>
              </w:rPr>
            </w:pPr>
          </w:p>
        </w:tc>
        <w:tc>
          <w:tcPr>
            <w:tcW w:w="4581" w:type="dxa"/>
          </w:tcPr>
          <w:p w:rsidR="00AE2A04" w:rsidRPr="005672E5" w:rsidRDefault="00AE2A04" w:rsidP="003B19C2">
            <w:pPr>
              <w:tabs>
                <w:tab w:val="left" w:pos="1080"/>
                <w:tab w:val="left" w:pos="1800"/>
                <w:tab w:val="left" w:pos="2340"/>
                <w:tab w:val="left" w:pos="6120"/>
                <w:tab w:val="left" w:pos="10620"/>
              </w:tabs>
              <w:jc w:val="both"/>
              <w:rPr>
                <w:rFonts w:ascii="Arial" w:hAnsi="Arial" w:cs="Arial"/>
                <w:sz w:val="18"/>
                <w:szCs w:val="18"/>
              </w:rPr>
            </w:pPr>
            <w:r w:rsidRPr="005672E5">
              <w:rPr>
                <w:rFonts w:ascii="Arial" w:hAnsi="Arial" w:cs="Arial"/>
                <w:sz w:val="18"/>
                <w:szCs w:val="18"/>
              </w:rPr>
              <w:t>For the purpose of the above stated provision, a representative of CONTRACTOR shall at all times be on site and responsible for the work.</w:t>
            </w:r>
          </w:p>
          <w:p w:rsidR="00AE2A04" w:rsidRPr="005672E5" w:rsidRDefault="00AE2A04" w:rsidP="003B19C2">
            <w:pPr>
              <w:tabs>
                <w:tab w:val="left" w:pos="1080"/>
                <w:tab w:val="left" w:pos="1800"/>
                <w:tab w:val="left" w:pos="2340"/>
                <w:tab w:val="left" w:pos="6120"/>
                <w:tab w:val="left" w:pos="10620"/>
              </w:tabs>
              <w:jc w:val="both"/>
              <w:rPr>
                <w:rFonts w:ascii="Arial" w:hAnsi="Arial" w:cs="Arial"/>
                <w:sz w:val="18"/>
                <w:szCs w:val="18"/>
                <w:u w:val="single"/>
              </w:rPr>
            </w:pPr>
          </w:p>
          <w:p w:rsidR="00AE2A04" w:rsidRPr="005672E5" w:rsidRDefault="00AE2A04" w:rsidP="003B19C2">
            <w:pPr>
              <w:tabs>
                <w:tab w:val="left" w:pos="1080"/>
                <w:tab w:val="left" w:pos="1800"/>
                <w:tab w:val="left" w:pos="2340"/>
                <w:tab w:val="left" w:pos="6120"/>
                <w:tab w:val="left" w:pos="10620"/>
              </w:tabs>
              <w:jc w:val="both"/>
              <w:rPr>
                <w:rFonts w:ascii="Arial" w:hAnsi="Arial" w:cs="Arial"/>
                <w:sz w:val="18"/>
                <w:szCs w:val="18"/>
                <w:u w:val="single"/>
              </w:rPr>
            </w:pPr>
          </w:p>
        </w:tc>
      </w:tr>
      <w:tr w:rsidR="00AE2A04" w:rsidRPr="005672E5" w:rsidTr="003D0C2E">
        <w:trPr>
          <w:gridAfter w:val="1"/>
          <w:wAfter w:w="72" w:type="dxa"/>
          <w:cantSplit/>
        </w:trPr>
        <w:tc>
          <w:tcPr>
            <w:tcW w:w="5142" w:type="dxa"/>
            <w:gridSpan w:val="2"/>
          </w:tcPr>
          <w:p w:rsidR="00AE2A04" w:rsidRPr="005D6DBF" w:rsidRDefault="00AE2A04" w:rsidP="003B19C2">
            <w:pPr>
              <w:keepNext/>
              <w:tabs>
                <w:tab w:val="left" w:pos="342"/>
              </w:tabs>
              <w:ind w:left="342" w:hanging="522"/>
              <w:jc w:val="center"/>
              <w:outlineLvl w:val="6"/>
              <w:rPr>
                <w:rFonts w:ascii="Arial" w:hAnsi="Arial" w:cs="Arial"/>
                <w:b/>
                <w:sz w:val="18"/>
                <w:szCs w:val="18"/>
                <w:u w:val="single"/>
                <w:lang w:val="id-ID"/>
              </w:rPr>
            </w:pPr>
            <w:r w:rsidRPr="005672E5">
              <w:rPr>
                <w:rFonts w:ascii="Arial" w:hAnsi="Arial" w:cs="Arial"/>
                <w:b/>
                <w:sz w:val="18"/>
                <w:szCs w:val="18"/>
                <w:u w:val="single"/>
              </w:rPr>
              <w:t>PASAL 1</w:t>
            </w:r>
            <w:r w:rsidR="005D6DBF">
              <w:rPr>
                <w:rFonts w:ascii="Arial" w:hAnsi="Arial" w:cs="Arial"/>
                <w:b/>
                <w:sz w:val="18"/>
                <w:szCs w:val="18"/>
                <w:u w:val="single"/>
                <w:lang w:val="id-ID"/>
              </w:rPr>
              <w:t>2</w:t>
            </w:r>
          </w:p>
          <w:p w:rsidR="00AE2A04" w:rsidRPr="005672E5" w:rsidRDefault="00AE2A04" w:rsidP="003B19C2">
            <w:pPr>
              <w:keepNext/>
              <w:tabs>
                <w:tab w:val="left" w:pos="342"/>
              </w:tabs>
              <w:ind w:left="342" w:hanging="522"/>
              <w:jc w:val="center"/>
              <w:outlineLvl w:val="6"/>
              <w:rPr>
                <w:rFonts w:ascii="Arial" w:hAnsi="Arial" w:cs="Arial"/>
                <w:b/>
                <w:sz w:val="18"/>
                <w:szCs w:val="18"/>
                <w:u w:val="single"/>
              </w:rPr>
            </w:pPr>
            <w:r w:rsidRPr="005672E5">
              <w:rPr>
                <w:rFonts w:ascii="Arial" w:hAnsi="Arial" w:cs="Arial"/>
                <w:b/>
                <w:sz w:val="18"/>
                <w:szCs w:val="18"/>
                <w:u w:val="single"/>
              </w:rPr>
              <w:t>PAJAK-PAJAK</w:t>
            </w:r>
          </w:p>
          <w:p w:rsidR="00AE2A04" w:rsidRPr="005672E5" w:rsidRDefault="00AE2A04" w:rsidP="003B19C2">
            <w:pPr>
              <w:tabs>
                <w:tab w:val="left" w:pos="342"/>
              </w:tabs>
              <w:ind w:left="342" w:hanging="522"/>
              <w:rPr>
                <w:rFonts w:ascii="Arial" w:hAnsi="Arial" w:cs="Arial"/>
                <w:sz w:val="18"/>
                <w:szCs w:val="18"/>
              </w:rPr>
            </w:pPr>
          </w:p>
          <w:p w:rsidR="00AE2A04" w:rsidRPr="005672E5" w:rsidRDefault="00AE2A04" w:rsidP="003B19C2">
            <w:pPr>
              <w:tabs>
                <w:tab w:val="left" w:pos="342"/>
              </w:tabs>
              <w:ind w:left="342" w:hanging="522"/>
              <w:jc w:val="both"/>
              <w:rPr>
                <w:rFonts w:ascii="Arial" w:hAnsi="Arial" w:cs="Arial"/>
                <w:sz w:val="18"/>
                <w:szCs w:val="18"/>
              </w:rPr>
            </w:pPr>
            <w:r w:rsidRPr="005672E5">
              <w:rPr>
                <w:rFonts w:ascii="Arial" w:hAnsi="Arial" w:cs="Arial"/>
                <w:sz w:val="18"/>
                <w:szCs w:val="18"/>
              </w:rPr>
              <w:t>1</w:t>
            </w:r>
            <w:r w:rsidR="005D6DBF">
              <w:rPr>
                <w:rFonts w:ascii="Arial" w:hAnsi="Arial" w:cs="Arial"/>
                <w:sz w:val="18"/>
                <w:szCs w:val="18"/>
                <w:lang w:val="id-ID"/>
              </w:rPr>
              <w:t>2</w:t>
            </w:r>
            <w:r w:rsidRPr="005672E5">
              <w:rPr>
                <w:rFonts w:ascii="Arial" w:hAnsi="Arial" w:cs="Arial"/>
                <w:sz w:val="18"/>
                <w:szCs w:val="18"/>
              </w:rPr>
              <w:t xml:space="preserve">.1 </w:t>
            </w:r>
            <w:r w:rsidR="00A5002E">
              <w:rPr>
                <w:rFonts w:ascii="Arial" w:hAnsi="Arial" w:cs="Arial"/>
                <w:sz w:val="18"/>
                <w:szCs w:val="18"/>
                <w:lang w:val="id-ID"/>
              </w:rPr>
              <w:tab/>
            </w:r>
            <w:r w:rsidRPr="005672E5">
              <w:rPr>
                <w:rFonts w:ascii="Arial" w:hAnsi="Arial" w:cs="Arial"/>
                <w:sz w:val="18"/>
                <w:szCs w:val="18"/>
              </w:rPr>
              <w:t xml:space="preserve">Terkecuali   yang   secara   khusus  diatur dalam Kontrak ini, KONTRAKTOR </w:t>
            </w:r>
            <w:r>
              <w:rPr>
                <w:rFonts w:ascii="Arial" w:hAnsi="Arial" w:cs="Arial"/>
                <w:sz w:val="18"/>
                <w:szCs w:val="18"/>
              </w:rPr>
              <w:t>harus</w:t>
            </w:r>
            <w:r w:rsidRPr="005672E5">
              <w:rPr>
                <w:rFonts w:ascii="Arial" w:hAnsi="Arial" w:cs="Arial"/>
                <w:sz w:val="18"/>
                <w:szCs w:val="18"/>
              </w:rPr>
              <w:t xml:space="preserve"> bertanggung jawab sepenuhnya atas perhitungan, pemu</w:t>
            </w:r>
            <w:r>
              <w:rPr>
                <w:rFonts w:ascii="Arial" w:hAnsi="Arial" w:cs="Arial"/>
                <w:sz w:val="18"/>
                <w:szCs w:val="18"/>
              </w:rPr>
              <w:t>ngutan, dan pembayaran pajak perusahaan</w:t>
            </w:r>
            <w:r w:rsidRPr="005672E5">
              <w:rPr>
                <w:rFonts w:ascii="Arial" w:hAnsi="Arial" w:cs="Arial"/>
                <w:sz w:val="18"/>
                <w:szCs w:val="18"/>
              </w:rPr>
              <w:t>, pajak penghasilan dan semua pajak lainnya yang mungkin dikenakan terhadap penghasilan, penjualan, pembayaran, atau hak milik KONTRAKTOR, para pekerjanya, para subkontraktornya dan agen serta pekerja mereka yang dikenakan atau dibebankan oleh pemerintah manapun termasuk pembayaran setiap denda yang disebabkan oleh keterlambatan atau tidak dipenuhinya kewajiban perpajakan KONTRAKTOR.</w:t>
            </w:r>
          </w:p>
          <w:p w:rsidR="00AE2A04" w:rsidRPr="005672E5" w:rsidRDefault="00AE2A04" w:rsidP="003B19C2">
            <w:pPr>
              <w:tabs>
                <w:tab w:val="left" w:pos="342"/>
              </w:tabs>
              <w:ind w:left="342" w:hanging="522"/>
              <w:rPr>
                <w:rFonts w:ascii="Arial" w:hAnsi="Arial" w:cs="Arial"/>
                <w:sz w:val="18"/>
                <w:szCs w:val="18"/>
              </w:rPr>
            </w:pPr>
          </w:p>
        </w:tc>
        <w:tc>
          <w:tcPr>
            <w:tcW w:w="380" w:type="dxa"/>
          </w:tcPr>
          <w:p w:rsidR="00AE2A04" w:rsidRPr="005672E5" w:rsidRDefault="00AE2A04" w:rsidP="003B19C2">
            <w:pPr>
              <w:tabs>
                <w:tab w:val="left" w:pos="342"/>
              </w:tabs>
              <w:ind w:left="342" w:hanging="522"/>
              <w:jc w:val="both"/>
              <w:rPr>
                <w:rFonts w:ascii="Arial" w:hAnsi="Arial" w:cs="Arial"/>
                <w:sz w:val="18"/>
                <w:szCs w:val="18"/>
              </w:rPr>
            </w:pPr>
          </w:p>
        </w:tc>
        <w:tc>
          <w:tcPr>
            <w:tcW w:w="4581" w:type="dxa"/>
          </w:tcPr>
          <w:p w:rsidR="00AE2A04" w:rsidRPr="005D6DBF" w:rsidRDefault="00AE2A04" w:rsidP="003B19C2">
            <w:pPr>
              <w:tabs>
                <w:tab w:val="left" w:pos="342"/>
              </w:tabs>
              <w:ind w:left="342" w:hanging="522"/>
              <w:jc w:val="center"/>
              <w:rPr>
                <w:rFonts w:ascii="Arial" w:hAnsi="Arial" w:cs="Arial"/>
                <w:b/>
                <w:sz w:val="18"/>
                <w:szCs w:val="18"/>
                <w:lang w:val="id-ID"/>
              </w:rPr>
            </w:pPr>
            <w:r w:rsidRPr="00E86B64">
              <w:rPr>
                <w:rFonts w:ascii="Arial" w:hAnsi="Arial" w:cs="Arial"/>
                <w:b/>
                <w:sz w:val="18"/>
                <w:szCs w:val="18"/>
                <w:u w:val="single"/>
                <w:lang w:val="fr-FR"/>
              </w:rPr>
              <w:t>ARTICLE 1</w:t>
            </w:r>
            <w:r w:rsidR="005D6DBF">
              <w:rPr>
                <w:rFonts w:ascii="Arial" w:hAnsi="Arial" w:cs="Arial"/>
                <w:b/>
                <w:sz w:val="18"/>
                <w:szCs w:val="18"/>
                <w:u w:val="single"/>
                <w:lang w:val="id-ID"/>
              </w:rPr>
              <w:t>2</w:t>
            </w:r>
          </w:p>
          <w:p w:rsidR="00AE2A04" w:rsidRPr="00E86B64" w:rsidRDefault="00AE2A04" w:rsidP="003B19C2">
            <w:pPr>
              <w:tabs>
                <w:tab w:val="left" w:pos="342"/>
              </w:tabs>
              <w:ind w:left="342" w:hanging="522"/>
              <w:jc w:val="center"/>
              <w:rPr>
                <w:rFonts w:ascii="Arial" w:hAnsi="Arial" w:cs="Arial"/>
                <w:b/>
                <w:sz w:val="18"/>
                <w:szCs w:val="18"/>
                <w:u w:val="single"/>
                <w:lang w:val="fr-FR"/>
              </w:rPr>
            </w:pPr>
            <w:r w:rsidRPr="00E86B64">
              <w:rPr>
                <w:rFonts w:ascii="Arial" w:hAnsi="Arial" w:cs="Arial"/>
                <w:b/>
                <w:sz w:val="18"/>
                <w:szCs w:val="18"/>
                <w:u w:val="single"/>
                <w:lang w:val="fr-FR"/>
              </w:rPr>
              <w:t>T A X E S</w:t>
            </w:r>
          </w:p>
          <w:p w:rsidR="00AE2A04" w:rsidRPr="00E86B64" w:rsidRDefault="00AE2A04" w:rsidP="003B19C2">
            <w:pPr>
              <w:tabs>
                <w:tab w:val="left" w:pos="342"/>
              </w:tabs>
              <w:ind w:left="342" w:hanging="522"/>
              <w:jc w:val="both"/>
              <w:rPr>
                <w:rFonts w:ascii="Arial" w:hAnsi="Arial" w:cs="Arial"/>
                <w:sz w:val="18"/>
                <w:szCs w:val="18"/>
                <w:lang w:val="fr-FR"/>
              </w:rPr>
            </w:pPr>
          </w:p>
          <w:p w:rsidR="00AE2A04" w:rsidRPr="005672E5" w:rsidRDefault="00AE2A04" w:rsidP="003B19C2">
            <w:pPr>
              <w:tabs>
                <w:tab w:val="left" w:pos="342"/>
                <w:tab w:val="left" w:pos="430"/>
              </w:tabs>
              <w:ind w:left="342" w:hanging="522"/>
              <w:jc w:val="both"/>
              <w:rPr>
                <w:rFonts w:ascii="Arial" w:hAnsi="Arial" w:cs="Arial"/>
                <w:b/>
                <w:sz w:val="18"/>
                <w:szCs w:val="18"/>
                <w:u w:val="single"/>
              </w:rPr>
            </w:pPr>
            <w:r>
              <w:rPr>
                <w:rFonts w:ascii="Arial" w:hAnsi="Arial" w:cs="Arial"/>
                <w:sz w:val="18"/>
                <w:szCs w:val="18"/>
              </w:rPr>
              <w:t>1</w:t>
            </w:r>
            <w:r w:rsidR="005D6DBF">
              <w:rPr>
                <w:rFonts w:ascii="Arial" w:hAnsi="Arial" w:cs="Arial"/>
                <w:sz w:val="18"/>
                <w:szCs w:val="18"/>
                <w:lang w:val="id-ID"/>
              </w:rPr>
              <w:t>2</w:t>
            </w:r>
            <w:r>
              <w:rPr>
                <w:rFonts w:ascii="Arial" w:hAnsi="Arial" w:cs="Arial"/>
                <w:sz w:val="18"/>
                <w:szCs w:val="18"/>
              </w:rPr>
              <w:t>.1</w:t>
            </w:r>
            <w:r>
              <w:rPr>
                <w:rFonts w:ascii="Arial" w:hAnsi="Arial" w:cs="Arial"/>
                <w:sz w:val="18"/>
                <w:szCs w:val="18"/>
              </w:rPr>
              <w:tab/>
            </w:r>
            <w:r w:rsidRPr="005672E5">
              <w:rPr>
                <w:rFonts w:ascii="Arial" w:hAnsi="Arial" w:cs="Arial"/>
                <w:sz w:val="18"/>
                <w:szCs w:val="18"/>
              </w:rPr>
              <w:t>Except as otherwise specifically provided herein, CONTRACTOR shall be solely responsible for assessment, collections, and payment of corporate tax, income tax, and all other taxes as may apply to the income, turnover, remittances, or property of CONTRACTOR, its employees, subcontractors, agents, and their employees imposed or levied by any government including any penalties or fine resulting from the delay or non-compliance of tax obligations by CONTRACTOR.</w:t>
            </w: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342"/>
              </w:tabs>
              <w:ind w:left="342" w:hanging="522"/>
              <w:jc w:val="both"/>
              <w:rPr>
                <w:rFonts w:ascii="Arial" w:hAnsi="Arial" w:cs="Arial"/>
                <w:sz w:val="18"/>
                <w:szCs w:val="18"/>
              </w:rPr>
            </w:pPr>
            <w:r w:rsidRPr="005672E5">
              <w:rPr>
                <w:rFonts w:ascii="Arial" w:hAnsi="Arial" w:cs="Arial"/>
                <w:sz w:val="18"/>
                <w:szCs w:val="18"/>
              </w:rPr>
              <w:t>1</w:t>
            </w:r>
            <w:r w:rsidR="005D6DBF">
              <w:rPr>
                <w:rFonts w:ascii="Arial" w:hAnsi="Arial" w:cs="Arial"/>
                <w:sz w:val="18"/>
                <w:szCs w:val="18"/>
                <w:lang w:val="id-ID"/>
              </w:rPr>
              <w:t>2</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 xml:space="preserve">Apabila </w:t>
            </w:r>
            <w:r>
              <w:rPr>
                <w:rFonts w:ascii="Arial" w:hAnsi="Arial" w:cs="Arial"/>
                <w:sz w:val="18"/>
                <w:szCs w:val="18"/>
              </w:rPr>
              <w:t>PERUSAHAAN</w:t>
            </w:r>
            <w:r w:rsidRPr="005672E5">
              <w:rPr>
                <w:rFonts w:ascii="Arial" w:hAnsi="Arial" w:cs="Arial"/>
                <w:sz w:val="18"/>
                <w:szCs w:val="18"/>
              </w:rPr>
              <w:t xml:space="preserve">  diharuskan  oleh  peraturan pajak Indonesia yang berlaku untuk menghitung, menagih atau membayar pajak, maka semua jumlah yang telah dibayarkan </w:t>
            </w:r>
            <w:r>
              <w:rPr>
                <w:rFonts w:ascii="Arial" w:hAnsi="Arial" w:cs="Arial"/>
                <w:sz w:val="18"/>
                <w:szCs w:val="18"/>
              </w:rPr>
              <w:t>PERUSAHAAN</w:t>
            </w:r>
            <w:r w:rsidRPr="005672E5">
              <w:rPr>
                <w:rFonts w:ascii="Arial" w:hAnsi="Arial" w:cs="Arial"/>
                <w:sz w:val="18"/>
                <w:szCs w:val="18"/>
              </w:rPr>
              <w:t xml:space="preserve"> menjadi beban KONTRAKTOR dan </w:t>
            </w:r>
            <w:r>
              <w:rPr>
                <w:rFonts w:ascii="Arial" w:hAnsi="Arial" w:cs="Arial"/>
                <w:sz w:val="18"/>
                <w:szCs w:val="18"/>
              </w:rPr>
              <w:t>PERUSAHAAN</w:t>
            </w:r>
            <w:r w:rsidRPr="005672E5">
              <w:rPr>
                <w:rFonts w:ascii="Arial" w:hAnsi="Arial" w:cs="Arial"/>
                <w:sz w:val="18"/>
                <w:szCs w:val="18"/>
              </w:rPr>
              <w:t xml:space="preserve"> dapat secara sah memotong jumlah pajak tersebut dari jumlah yang harus dibayarkan kepada KONTRAKTOR berdasarkan ketentuan-ketentuan dari Kontrak ini atau ketentuan lainnya.</w:t>
            </w:r>
          </w:p>
          <w:p w:rsidR="00AE2A04" w:rsidRPr="005672E5" w:rsidRDefault="00AE2A04" w:rsidP="003B19C2">
            <w:pPr>
              <w:tabs>
                <w:tab w:val="left" w:pos="342"/>
              </w:tabs>
              <w:ind w:left="342" w:right="-36" w:hanging="522"/>
              <w:jc w:val="both"/>
              <w:rPr>
                <w:rFonts w:ascii="Arial" w:hAnsi="Arial" w:cs="Arial"/>
                <w:sz w:val="18"/>
                <w:szCs w:val="18"/>
              </w:rPr>
            </w:pPr>
          </w:p>
        </w:tc>
        <w:tc>
          <w:tcPr>
            <w:tcW w:w="380" w:type="dxa"/>
          </w:tcPr>
          <w:p w:rsidR="00AE2A04" w:rsidRPr="005672E5" w:rsidRDefault="00AE2A04" w:rsidP="003B19C2">
            <w:pPr>
              <w:tabs>
                <w:tab w:val="left" w:pos="342"/>
              </w:tabs>
              <w:ind w:left="342" w:hanging="522"/>
              <w:jc w:val="both"/>
              <w:rPr>
                <w:rFonts w:ascii="Arial" w:hAnsi="Arial" w:cs="Arial"/>
                <w:sz w:val="18"/>
                <w:szCs w:val="18"/>
              </w:rPr>
            </w:pPr>
          </w:p>
        </w:tc>
        <w:tc>
          <w:tcPr>
            <w:tcW w:w="4581" w:type="dxa"/>
          </w:tcPr>
          <w:p w:rsidR="00AE2A04" w:rsidRPr="005672E5" w:rsidRDefault="00AE2A04" w:rsidP="003B19C2">
            <w:pPr>
              <w:tabs>
                <w:tab w:val="left" w:pos="342"/>
              </w:tabs>
              <w:ind w:left="342" w:hanging="522"/>
              <w:jc w:val="both"/>
              <w:rPr>
                <w:rFonts w:ascii="Arial" w:hAnsi="Arial" w:cs="Arial"/>
                <w:sz w:val="18"/>
                <w:szCs w:val="18"/>
              </w:rPr>
            </w:pPr>
            <w:r w:rsidRPr="005672E5">
              <w:rPr>
                <w:rFonts w:ascii="Arial" w:hAnsi="Arial" w:cs="Arial"/>
                <w:sz w:val="18"/>
                <w:szCs w:val="18"/>
              </w:rPr>
              <w:t>1</w:t>
            </w:r>
            <w:r w:rsidR="005D6DBF">
              <w:rPr>
                <w:rFonts w:ascii="Arial" w:hAnsi="Arial" w:cs="Arial"/>
                <w:sz w:val="18"/>
                <w:szCs w:val="18"/>
                <w:lang w:val="id-ID"/>
              </w:rPr>
              <w:t>2</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 xml:space="preserve">In the event that </w:t>
            </w:r>
            <w:r>
              <w:rPr>
                <w:rFonts w:ascii="Arial" w:hAnsi="Arial" w:cs="Arial"/>
                <w:sz w:val="18"/>
                <w:szCs w:val="18"/>
              </w:rPr>
              <w:t>COMPANY</w:t>
            </w:r>
            <w:r w:rsidRPr="005672E5">
              <w:rPr>
                <w:rFonts w:ascii="Arial" w:hAnsi="Arial" w:cs="Arial"/>
                <w:sz w:val="18"/>
                <w:szCs w:val="18"/>
              </w:rPr>
              <w:t xml:space="preserve"> is required by applicable Indonesia tax laws to assess, collect, or pay any tax, all amounts so expended shall be for the sole account of CONTRACTOR, and </w:t>
            </w:r>
            <w:r>
              <w:rPr>
                <w:rFonts w:ascii="Arial" w:hAnsi="Arial" w:cs="Arial"/>
                <w:sz w:val="18"/>
                <w:szCs w:val="18"/>
              </w:rPr>
              <w:t>COMPANY</w:t>
            </w:r>
            <w:r w:rsidRPr="005672E5">
              <w:rPr>
                <w:rFonts w:ascii="Arial" w:hAnsi="Arial" w:cs="Arial"/>
                <w:sz w:val="18"/>
                <w:szCs w:val="18"/>
              </w:rPr>
              <w:t xml:space="preserve"> may lawfully deduct the amount of such taxes from any amounts due to CONTRACTOR under the terms of this Contract or otherwise.</w:t>
            </w:r>
          </w:p>
          <w:p w:rsidR="00AE2A04" w:rsidRPr="005672E5" w:rsidRDefault="00AE2A04" w:rsidP="003B19C2">
            <w:pPr>
              <w:tabs>
                <w:tab w:val="left" w:pos="342"/>
              </w:tabs>
              <w:ind w:left="342" w:hanging="522"/>
              <w:jc w:val="both"/>
              <w:rPr>
                <w:rFonts w:ascii="Arial" w:hAnsi="Arial" w:cs="Arial"/>
                <w:sz w:val="18"/>
                <w:szCs w:val="18"/>
              </w:rPr>
            </w:pPr>
          </w:p>
        </w:tc>
      </w:tr>
      <w:tr w:rsidR="00AE2A04" w:rsidRPr="005672E5" w:rsidTr="003D0C2E">
        <w:tblPrEx>
          <w:tblCellMar>
            <w:left w:w="108" w:type="dxa"/>
            <w:right w:w="108" w:type="dxa"/>
          </w:tblCellMar>
        </w:tblPrEx>
        <w:trPr>
          <w:gridBefore w:val="1"/>
        </w:trPr>
        <w:tc>
          <w:tcPr>
            <w:tcW w:w="5142" w:type="dxa"/>
          </w:tcPr>
          <w:p w:rsidR="00AE2A04" w:rsidRPr="008B189E" w:rsidRDefault="00AE2A04" w:rsidP="003B19C2">
            <w:pPr>
              <w:tabs>
                <w:tab w:val="left" w:pos="432"/>
              </w:tabs>
              <w:ind w:left="432" w:hanging="540"/>
              <w:jc w:val="both"/>
              <w:rPr>
                <w:rFonts w:ascii="Arial" w:hAnsi="Arial" w:cs="Arial"/>
                <w:sz w:val="18"/>
                <w:szCs w:val="18"/>
              </w:rPr>
            </w:pPr>
            <w:r w:rsidRPr="008B189E">
              <w:rPr>
                <w:rFonts w:ascii="Arial" w:hAnsi="Arial" w:cs="Arial"/>
                <w:sz w:val="18"/>
                <w:szCs w:val="18"/>
              </w:rPr>
              <w:t>1</w:t>
            </w:r>
            <w:r w:rsidR="005D6DBF" w:rsidRPr="008B189E">
              <w:rPr>
                <w:rFonts w:ascii="Arial" w:hAnsi="Arial" w:cs="Arial"/>
                <w:sz w:val="18"/>
                <w:szCs w:val="18"/>
                <w:lang w:val="id-ID"/>
              </w:rPr>
              <w:t>2</w:t>
            </w:r>
            <w:r w:rsidRPr="008B189E">
              <w:rPr>
                <w:rFonts w:ascii="Arial" w:hAnsi="Arial" w:cs="Arial"/>
                <w:sz w:val="18"/>
                <w:szCs w:val="18"/>
              </w:rPr>
              <w:t xml:space="preserve">.3 </w:t>
            </w:r>
            <w:r w:rsidRPr="008B189E">
              <w:rPr>
                <w:rFonts w:ascii="Arial" w:hAnsi="Arial" w:cs="Arial"/>
                <w:sz w:val="18"/>
                <w:szCs w:val="18"/>
              </w:rPr>
              <w:tab/>
              <w:t xml:space="preserve">Dalam hal menurut peraturan perpajakan Indonesia,  pekerjaan / jasa yang KONTRAKTOR sediakan untuk PERUSAHAAN menurut Kontrak ini dikenakan Pajak Pertambahan Nilai dan/atau Pajak Penjualan Atas Barang Mewah, KONTRAKTOR harus menyatakan jumlah pajak tersebut dalam Faktur Pajak dan melengkapi tagihan kepada PERUSAHAAN dengan Salinan Surat Pengukuhannya sebagai Pengusaha Kena Pajak, disertai dengan faktur pajaknya dan </w:t>
            </w:r>
            <w:r w:rsidR="00A9343A" w:rsidRPr="008B189E">
              <w:rPr>
                <w:rFonts w:ascii="Arial" w:hAnsi="Arial" w:cs="Arial"/>
                <w:sz w:val="18"/>
                <w:szCs w:val="18"/>
              </w:rPr>
              <w:t>PERUSAHAAN</w:t>
            </w:r>
            <w:r w:rsidRPr="008B189E">
              <w:rPr>
                <w:rFonts w:ascii="Arial" w:hAnsi="Arial" w:cs="Arial"/>
                <w:sz w:val="18"/>
                <w:szCs w:val="18"/>
              </w:rPr>
              <w:t xml:space="preserve"> akan menyetorkan pajak tersebut ke Kas Negara </w:t>
            </w:r>
            <w:r w:rsidR="00A9343A" w:rsidRPr="008B189E">
              <w:rPr>
                <w:rFonts w:ascii="Arial" w:hAnsi="Arial" w:cs="Arial"/>
                <w:sz w:val="18"/>
                <w:szCs w:val="18"/>
              </w:rPr>
              <w:t xml:space="preserve">atas nama KONTRAKTOR </w:t>
            </w:r>
            <w:r w:rsidRPr="008B189E">
              <w:rPr>
                <w:rFonts w:ascii="Arial" w:hAnsi="Arial" w:cs="Arial"/>
                <w:sz w:val="18"/>
                <w:szCs w:val="18"/>
              </w:rPr>
              <w:t xml:space="preserve">sesuai dengan ketentuan perpajakan yang berlaku. </w:t>
            </w:r>
          </w:p>
          <w:p w:rsidR="00AE2A04" w:rsidRPr="008B189E" w:rsidRDefault="00AE2A04" w:rsidP="009D10F3">
            <w:pPr>
              <w:tabs>
                <w:tab w:val="left" w:pos="342"/>
              </w:tabs>
              <w:jc w:val="both"/>
              <w:rPr>
                <w:rFonts w:ascii="Arial" w:hAnsi="Arial" w:cs="Arial"/>
                <w:sz w:val="18"/>
                <w:szCs w:val="18"/>
              </w:rPr>
            </w:pPr>
          </w:p>
        </w:tc>
        <w:tc>
          <w:tcPr>
            <w:tcW w:w="380" w:type="dxa"/>
          </w:tcPr>
          <w:p w:rsidR="00AE2A04" w:rsidRPr="008B189E" w:rsidRDefault="00AE2A04" w:rsidP="003B19C2">
            <w:pPr>
              <w:tabs>
                <w:tab w:val="left" w:pos="342"/>
              </w:tabs>
              <w:ind w:left="342" w:hanging="450"/>
              <w:jc w:val="both"/>
              <w:rPr>
                <w:rFonts w:ascii="Arial" w:hAnsi="Arial" w:cs="Arial"/>
                <w:sz w:val="18"/>
                <w:szCs w:val="18"/>
              </w:rPr>
            </w:pPr>
          </w:p>
        </w:tc>
        <w:tc>
          <w:tcPr>
            <w:tcW w:w="4581" w:type="dxa"/>
            <w:gridSpan w:val="2"/>
          </w:tcPr>
          <w:p w:rsidR="00AE2A04" w:rsidRPr="008B189E" w:rsidRDefault="00AE2A04" w:rsidP="003B19C2">
            <w:pPr>
              <w:tabs>
                <w:tab w:val="left" w:pos="412"/>
              </w:tabs>
              <w:ind w:left="412" w:hanging="520"/>
              <w:jc w:val="both"/>
              <w:rPr>
                <w:rFonts w:ascii="Arial" w:hAnsi="Arial" w:cs="Arial"/>
                <w:color w:val="FF0000"/>
                <w:sz w:val="18"/>
                <w:szCs w:val="18"/>
              </w:rPr>
            </w:pPr>
            <w:r w:rsidRPr="008B189E">
              <w:rPr>
                <w:rFonts w:ascii="Arial" w:hAnsi="Arial" w:cs="Arial"/>
                <w:sz w:val="18"/>
                <w:szCs w:val="18"/>
              </w:rPr>
              <w:t>1</w:t>
            </w:r>
            <w:r w:rsidR="005D6DBF" w:rsidRPr="008B189E">
              <w:rPr>
                <w:rFonts w:ascii="Arial" w:hAnsi="Arial" w:cs="Arial"/>
                <w:sz w:val="18"/>
                <w:szCs w:val="18"/>
                <w:lang w:val="id-ID"/>
              </w:rPr>
              <w:t>2</w:t>
            </w:r>
            <w:r w:rsidRPr="008B189E">
              <w:rPr>
                <w:rFonts w:ascii="Arial" w:hAnsi="Arial" w:cs="Arial"/>
                <w:sz w:val="18"/>
                <w:szCs w:val="18"/>
              </w:rPr>
              <w:t xml:space="preserve">.3 </w:t>
            </w:r>
            <w:r w:rsidRPr="008B189E">
              <w:rPr>
                <w:rFonts w:ascii="Arial" w:hAnsi="Arial" w:cs="Arial"/>
                <w:sz w:val="18"/>
                <w:szCs w:val="18"/>
              </w:rPr>
              <w:tab/>
              <w:t xml:space="preserve">In the event work/services provided hereunder is subject to Value Added Tax and/or Sales Tax for Luxury Goods, CONTRACTOR shall so indicate in its tax invoice the amount of such tax(es) due and shall provided COMPANY with a copy of its letter of Appointment as Taxable Firm along with the  appropriate tax  invoice, and </w:t>
            </w:r>
            <w:r w:rsidR="00A9343A" w:rsidRPr="008B189E">
              <w:rPr>
                <w:rFonts w:ascii="Arial" w:hAnsi="Arial" w:cs="Arial"/>
                <w:sz w:val="18"/>
                <w:szCs w:val="18"/>
              </w:rPr>
              <w:t xml:space="preserve">COMPANY </w:t>
            </w:r>
            <w:r w:rsidRPr="008B189E">
              <w:rPr>
                <w:rFonts w:ascii="Arial" w:hAnsi="Arial" w:cs="Arial"/>
                <w:sz w:val="18"/>
                <w:szCs w:val="18"/>
              </w:rPr>
              <w:t xml:space="preserve">shall deposit such tax(es) to the State Treasury </w:t>
            </w:r>
            <w:r w:rsidR="00A9343A" w:rsidRPr="008B189E">
              <w:rPr>
                <w:rFonts w:ascii="Arial" w:hAnsi="Arial" w:cs="Arial"/>
                <w:sz w:val="18"/>
                <w:szCs w:val="18"/>
              </w:rPr>
              <w:t xml:space="preserve">on behalf of CONTRACTOR </w:t>
            </w:r>
            <w:r w:rsidRPr="008B189E">
              <w:rPr>
                <w:rFonts w:ascii="Arial" w:hAnsi="Arial" w:cs="Arial"/>
                <w:sz w:val="18"/>
                <w:szCs w:val="18"/>
              </w:rPr>
              <w:t>pursuant to the Indonesia tax regulations</w:t>
            </w:r>
            <w:r w:rsidR="00A9343A" w:rsidRPr="008B189E">
              <w:rPr>
                <w:rFonts w:ascii="Arial" w:hAnsi="Arial" w:cs="Arial"/>
                <w:sz w:val="18"/>
                <w:szCs w:val="18"/>
              </w:rPr>
              <w:t>.</w:t>
            </w:r>
          </w:p>
          <w:p w:rsidR="00AE2A04" w:rsidRPr="008B189E" w:rsidRDefault="00AE2A04" w:rsidP="003B19C2">
            <w:pPr>
              <w:tabs>
                <w:tab w:val="left" w:pos="342"/>
              </w:tabs>
              <w:ind w:left="342" w:hanging="450"/>
              <w:jc w:val="both"/>
              <w:rPr>
                <w:rFonts w:ascii="Arial" w:hAnsi="Arial" w:cs="Arial"/>
                <w:sz w:val="18"/>
                <w:szCs w:val="18"/>
              </w:rPr>
            </w:pPr>
          </w:p>
          <w:p w:rsidR="00AE2A04" w:rsidRPr="008B189E" w:rsidRDefault="00AE2A04" w:rsidP="003B19C2">
            <w:pPr>
              <w:tabs>
                <w:tab w:val="left" w:pos="342"/>
                <w:tab w:val="left" w:pos="528"/>
              </w:tabs>
              <w:ind w:left="342" w:hanging="450"/>
              <w:jc w:val="both"/>
              <w:rPr>
                <w:rFonts w:ascii="Arial" w:hAnsi="Arial" w:cs="Arial"/>
                <w:sz w:val="18"/>
                <w:szCs w:val="18"/>
              </w:rPr>
            </w:pPr>
          </w:p>
        </w:tc>
      </w:tr>
      <w:tr w:rsidR="00AE2A04" w:rsidRPr="005672E5" w:rsidTr="003D0C2E">
        <w:tblPrEx>
          <w:tblCellMar>
            <w:left w:w="108" w:type="dxa"/>
            <w:right w:w="108" w:type="dxa"/>
          </w:tblCellMar>
        </w:tblPrEx>
        <w:trPr>
          <w:gridBefore w:val="1"/>
        </w:trPr>
        <w:tc>
          <w:tcPr>
            <w:tcW w:w="5142" w:type="dxa"/>
          </w:tcPr>
          <w:p w:rsidR="00AE2A04" w:rsidRPr="005672E5" w:rsidRDefault="00AE2A04" w:rsidP="003B19C2">
            <w:pPr>
              <w:tabs>
                <w:tab w:val="left" w:pos="342"/>
              </w:tabs>
              <w:ind w:left="342" w:hanging="450"/>
              <w:jc w:val="both"/>
              <w:rPr>
                <w:rFonts w:ascii="Arial" w:hAnsi="Arial" w:cs="Arial"/>
                <w:sz w:val="18"/>
                <w:szCs w:val="18"/>
              </w:rPr>
            </w:pPr>
            <w:r w:rsidRPr="005672E5">
              <w:rPr>
                <w:rFonts w:ascii="Arial" w:hAnsi="Arial" w:cs="Arial"/>
                <w:sz w:val="18"/>
                <w:szCs w:val="18"/>
              </w:rPr>
              <w:t>1</w:t>
            </w:r>
            <w:r w:rsidR="005D6DBF">
              <w:rPr>
                <w:rFonts w:ascii="Arial" w:hAnsi="Arial" w:cs="Arial"/>
                <w:sz w:val="18"/>
                <w:szCs w:val="18"/>
                <w:lang w:val="id-ID"/>
              </w:rPr>
              <w:t>2</w:t>
            </w:r>
            <w:r w:rsidRPr="005672E5">
              <w:rPr>
                <w:rFonts w:ascii="Arial" w:hAnsi="Arial" w:cs="Arial"/>
                <w:sz w:val="18"/>
                <w:szCs w:val="18"/>
              </w:rPr>
              <w:t xml:space="preserve">.4 KONTRAKTOR setuju untuk memberi ganti rugi, membela dan membebaskan </w:t>
            </w:r>
            <w:r>
              <w:rPr>
                <w:rFonts w:ascii="Arial" w:hAnsi="Arial" w:cs="Arial"/>
                <w:sz w:val="18"/>
                <w:szCs w:val="18"/>
              </w:rPr>
              <w:t>PERUSAHAAN</w:t>
            </w:r>
            <w:r w:rsidRPr="005672E5">
              <w:rPr>
                <w:rFonts w:ascii="Arial" w:hAnsi="Arial" w:cs="Arial"/>
                <w:sz w:val="18"/>
                <w:szCs w:val="18"/>
              </w:rPr>
              <w:t xml:space="preserve"> dari setiap kerugian, tanggung jawab hukum, tuntutan dan biaya yang dikenakan atau dibebankan oleh pemerintah termasuk pembayaran setiap denda yang disebabkan oleh keterlambatan atau tidak dipenuhinya kewajiban perpajakan tersebut</w:t>
            </w:r>
            <w:r>
              <w:rPr>
                <w:rFonts w:ascii="Arial" w:hAnsi="Arial" w:cs="Arial"/>
                <w:sz w:val="18"/>
                <w:szCs w:val="18"/>
              </w:rPr>
              <w:t xml:space="preserve"> oleh Kontraktor</w:t>
            </w:r>
            <w:r w:rsidRPr="005672E5">
              <w:rPr>
                <w:rFonts w:ascii="Arial" w:hAnsi="Arial" w:cs="Arial"/>
                <w:sz w:val="18"/>
                <w:szCs w:val="18"/>
              </w:rPr>
              <w:t>.</w:t>
            </w:r>
          </w:p>
          <w:p w:rsidR="00AE2A04" w:rsidRDefault="00AE2A04" w:rsidP="003B19C2">
            <w:pPr>
              <w:tabs>
                <w:tab w:val="left" w:pos="342"/>
              </w:tabs>
              <w:ind w:left="342" w:hanging="450"/>
              <w:jc w:val="both"/>
              <w:rPr>
                <w:rFonts w:ascii="Arial" w:hAnsi="Arial" w:cs="Arial"/>
                <w:sz w:val="18"/>
                <w:szCs w:val="18"/>
              </w:rPr>
            </w:pPr>
          </w:p>
          <w:p w:rsidR="0086328A" w:rsidRDefault="0086328A" w:rsidP="003B19C2">
            <w:pPr>
              <w:tabs>
                <w:tab w:val="left" w:pos="342"/>
              </w:tabs>
              <w:ind w:left="342" w:hanging="450"/>
              <w:jc w:val="both"/>
              <w:rPr>
                <w:rFonts w:ascii="Arial" w:hAnsi="Arial" w:cs="Arial"/>
                <w:sz w:val="18"/>
                <w:szCs w:val="18"/>
              </w:rPr>
            </w:pPr>
          </w:p>
          <w:p w:rsidR="0086328A" w:rsidRDefault="0086328A" w:rsidP="003B19C2">
            <w:pPr>
              <w:tabs>
                <w:tab w:val="left" w:pos="342"/>
              </w:tabs>
              <w:ind w:left="342" w:hanging="450"/>
              <w:jc w:val="both"/>
              <w:rPr>
                <w:rFonts w:ascii="Arial" w:hAnsi="Arial" w:cs="Arial"/>
                <w:sz w:val="18"/>
                <w:szCs w:val="18"/>
              </w:rPr>
            </w:pPr>
          </w:p>
          <w:p w:rsidR="0086328A" w:rsidRDefault="0086328A" w:rsidP="003B19C2">
            <w:pPr>
              <w:tabs>
                <w:tab w:val="left" w:pos="342"/>
              </w:tabs>
              <w:ind w:left="342" w:hanging="450"/>
              <w:jc w:val="both"/>
              <w:rPr>
                <w:rFonts w:ascii="Arial" w:hAnsi="Arial" w:cs="Arial"/>
                <w:sz w:val="18"/>
                <w:szCs w:val="18"/>
              </w:rPr>
            </w:pPr>
          </w:p>
          <w:p w:rsidR="0086328A" w:rsidRDefault="0086328A" w:rsidP="003B19C2">
            <w:pPr>
              <w:tabs>
                <w:tab w:val="left" w:pos="342"/>
              </w:tabs>
              <w:ind w:left="342" w:hanging="450"/>
              <w:jc w:val="both"/>
              <w:rPr>
                <w:rFonts w:ascii="Arial" w:hAnsi="Arial" w:cs="Arial"/>
                <w:sz w:val="18"/>
                <w:szCs w:val="18"/>
              </w:rPr>
            </w:pPr>
          </w:p>
          <w:p w:rsidR="0086328A" w:rsidRDefault="0086328A" w:rsidP="003B19C2">
            <w:pPr>
              <w:tabs>
                <w:tab w:val="left" w:pos="342"/>
              </w:tabs>
              <w:ind w:left="342" w:hanging="450"/>
              <w:jc w:val="both"/>
              <w:rPr>
                <w:rFonts w:ascii="Arial" w:hAnsi="Arial" w:cs="Arial"/>
                <w:sz w:val="18"/>
                <w:szCs w:val="18"/>
              </w:rPr>
            </w:pPr>
          </w:p>
          <w:p w:rsidR="0086328A" w:rsidRDefault="0086328A" w:rsidP="003B19C2">
            <w:pPr>
              <w:tabs>
                <w:tab w:val="left" w:pos="342"/>
              </w:tabs>
              <w:ind w:left="342" w:hanging="450"/>
              <w:jc w:val="both"/>
              <w:rPr>
                <w:rFonts w:ascii="Arial" w:hAnsi="Arial" w:cs="Arial"/>
                <w:sz w:val="18"/>
                <w:szCs w:val="18"/>
              </w:rPr>
            </w:pPr>
          </w:p>
          <w:p w:rsidR="0086328A" w:rsidRDefault="0086328A" w:rsidP="003B19C2">
            <w:pPr>
              <w:tabs>
                <w:tab w:val="left" w:pos="342"/>
              </w:tabs>
              <w:ind w:left="342" w:hanging="450"/>
              <w:jc w:val="both"/>
              <w:rPr>
                <w:rFonts w:ascii="Arial" w:hAnsi="Arial" w:cs="Arial"/>
                <w:sz w:val="18"/>
                <w:szCs w:val="18"/>
              </w:rPr>
            </w:pPr>
          </w:p>
          <w:p w:rsidR="0086328A" w:rsidRPr="005672E5" w:rsidRDefault="0086328A" w:rsidP="003B19C2">
            <w:pPr>
              <w:tabs>
                <w:tab w:val="left" w:pos="342"/>
              </w:tabs>
              <w:ind w:left="342" w:hanging="450"/>
              <w:jc w:val="both"/>
              <w:rPr>
                <w:rFonts w:ascii="Arial" w:hAnsi="Arial" w:cs="Arial"/>
                <w:sz w:val="18"/>
                <w:szCs w:val="18"/>
              </w:rPr>
            </w:pPr>
          </w:p>
        </w:tc>
        <w:tc>
          <w:tcPr>
            <w:tcW w:w="380" w:type="dxa"/>
          </w:tcPr>
          <w:p w:rsidR="00AE2A04" w:rsidRPr="005672E5" w:rsidRDefault="00AE2A04" w:rsidP="003B19C2">
            <w:pPr>
              <w:tabs>
                <w:tab w:val="left" w:pos="342"/>
              </w:tabs>
              <w:ind w:left="342" w:hanging="450"/>
              <w:jc w:val="both"/>
              <w:rPr>
                <w:rFonts w:ascii="Arial" w:hAnsi="Arial" w:cs="Arial"/>
                <w:sz w:val="18"/>
                <w:szCs w:val="18"/>
              </w:rPr>
            </w:pPr>
          </w:p>
        </w:tc>
        <w:tc>
          <w:tcPr>
            <w:tcW w:w="4581" w:type="dxa"/>
            <w:gridSpan w:val="2"/>
          </w:tcPr>
          <w:p w:rsidR="00AE2A04" w:rsidRPr="005672E5" w:rsidRDefault="00AE2A04" w:rsidP="003B19C2">
            <w:pPr>
              <w:tabs>
                <w:tab w:val="left" w:pos="342"/>
              </w:tabs>
              <w:ind w:left="342" w:hanging="450"/>
              <w:jc w:val="both"/>
              <w:rPr>
                <w:rFonts w:ascii="Arial" w:hAnsi="Arial" w:cs="Arial"/>
                <w:sz w:val="18"/>
                <w:szCs w:val="18"/>
              </w:rPr>
            </w:pPr>
            <w:r>
              <w:rPr>
                <w:rFonts w:ascii="Arial" w:hAnsi="Arial" w:cs="Arial"/>
                <w:sz w:val="18"/>
                <w:szCs w:val="18"/>
              </w:rPr>
              <w:t>1</w:t>
            </w:r>
            <w:r w:rsidR="005D6DBF">
              <w:rPr>
                <w:rFonts w:ascii="Arial" w:hAnsi="Arial" w:cs="Arial"/>
                <w:sz w:val="18"/>
                <w:szCs w:val="18"/>
                <w:lang w:val="id-ID"/>
              </w:rPr>
              <w:t>2</w:t>
            </w:r>
            <w:r>
              <w:rPr>
                <w:rFonts w:ascii="Arial" w:hAnsi="Arial" w:cs="Arial"/>
                <w:sz w:val="18"/>
                <w:szCs w:val="18"/>
              </w:rPr>
              <w:t xml:space="preserve">.4 CONTRACTOR agrees to </w:t>
            </w:r>
            <w:r w:rsidRPr="005672E5">
              <w:rPr>
                <w:rFonts w:ascii="Arial" w:hAnsi="Arial" w:cs="Arial"/>
                <w:sz w:val="18"/>
                <w:szCs w:val="18"/>
              </w:rPr>
              <w:t xml:space="preserve">indemnify and hold </w:t>
            </w:r>
            <w:r>
              <w:rPr>
                <w:rFonts w:ascii="Arial" w:hAnsi="Arial" w:cs="Arial"/>
                <w:sz w:val="18"/>
                <w:szCs w:val="18"/>
              </w:rPr>
              <w:t>COMPANY</w:t>
            </w:r>
            <w:r w:rsidRPr="005672E5">
              <w:rPr>
                <w:rFonts w:ascii="Arial" w:hAnsi="Arial" w:cs="Arial"/>
                <w:sz w:val="18"/>
                <w:szCs w:val="18"/>
              </w:rPr>
              <w:t xml:space="preserve"> harmless for any loss, liability and claims therefore and expense imposed or levied by any government, including any penalties or fine resulting from the delay or non-compliance of such tax obligations by CONTRACTOR.</w:t>
            </w:r>
          </w:p>
          <w:p w:rsidR="00AE2A04" w:rsidRDefault="00AE2A04" w:rsidP="003B19C2">
            <w:pPr>
              <w:tabs>
                <w:tab w:val="left" w:pos="342"/>
              </w:tabs>
              <w:ind w:left="342" w:hanging="450"/>
              <w:jc w:val="both"/>
              <w:rPr>
                <w:rFonts w:ascii="Arial" w:hAnsi="Arial" w:cs="Arial"/>
                <w:color w:val="FF0000"/>
                <w:sz w:val="18"/>
                <w:szCs w:val="18"/>
              </w:rPr>
            </w:pPr>
          </w:p>
          <w:p w:rsidR="00AE2A04" w:rsidRPr="005672E5" w:rsidRDefault="00AE2A04" w:rsidP="003B19C2">
            <w:pPr>
              <w:tabs>
                <w:tab w:val="left" w:pos="342"/>
              </w:tabs>
              <w:ind w:left="342" w:hanging="450"/>
              <w:jc w:val="both"/>
              <w:rPr>
                <w:rFonts w:ascii="Arial" w:hAnsi="Arial" w:cs="Arial"/>
                <w:color w:val="FF0000"/>
                <w:sz w:val="18"/>
                <w:szCs w:val="18"/>
              </w:rPr>
            </w:pPr>
          </w:p>
        </w:tc>
      </w:tr>
      <w:tr w:rsidR="00AE2A04" w:rsidRPr="005672E5" w:rsidTr="003D0C2E">
        <w:trPr>
          <w:gridAfter w:val="1"/>
          <w:wAfter w:w="72" w:type="dxa"/>
          <w:cantSplit/>
        </w:trPr>
        <w:tc>
          <w:tcPr>
            <w:tcW w:w="5142" w:type="dxa"/>
            <w:gridSpan w:val="2"/>
          </w:tcPr>
          <w:p w:rsidR="00AE2A04" w:rsidRPr="005D6DBF" w:rsidRDefault="00AE2A04" w:rsidP="003B19C2">
            <w:pPr>
              <w:jc w:val="center"/>
              <w:rPr>
                <w:rFonts w:ascii="Arial" w:hAnsi="Arial" w:cs="Arial"/>
                <w:b/>
                <w:sz w:val="18"/>
                <w:szCs w:val="18"/>
                <w:lang w:val="id-ID"/>
              </w:rPr>
            </w:pPr>
            <w:r w:rsidRPr="005672E5">
              <w:rPr>
                <w:rFonts w:ascii="Arial" w:hAnsi="Arial" w:cs="Arial"/>
                <w:sz w:val="18"/>
                <w:szCs w:val="18"/>
              </w:rPr>
              <w:lastRenderedPageBreak/>
              <w:br w:type="page"/>
            </w:r>
            <w:r w:rsidRPr="005672E5">
              <w:rPr>
                <w:rFonts w:ascii="Arial" w:hAnsi="Arial" w:cs="Arial"/>
                <w:b/>
                <w:sz w:val="18"/>
                <w:szCs w:val="18"/>
                <w:u w:val="single"/>
              </w:rPr>
              <w:t>PASAL 1</w:t>
            </w:r>
            <w:r w:rsidR="005D6DBF">
              <w:rPr>
                <w:rFonts w:ascii="Arial" w:hAnsi="Arial" w:cs="Arial"/>
                <w:b/>
                <w:sz w:val="18"/>
                <w:szCs w:val="18"/>
                <w:u w:val="single"/>
                <w:lang w:val="id-ID"/>
              </w:rPr>
              <w:t>3</w:t>
            </w:r>
          </w:p>
          <w:p w:rsidR="00AE2A04" w:rsidRPr="005672E5" w:rsidRDefault="00AE2A04" w:rsidP="003B19C2">
            <w:pPr>
              <w:jc w:val="center"/>
              <w:rPr>
                <w:rFonts w:ascii="Arial" w:hAnsi="Arial" w:cs="Arial"/>
                <w:b/>
                <w:sz w:val="18"/>
                <w:szCs w:val="18"/>
                <w:u w:val="single"/>
              </w:rPr>
            </w:pPr>
            <w:r w:rsidRPr="005672E5">
              <w:rPr>
                <w:rFonts w:ascii="Arial" w:hAnsi="Arial" w:cs="Arial"/>
                <w:b/>
                <w:sz w:val="18"/>
                <w:szCs w:val="18"/>
                <w:u w:val="single"/>
              </w:rPr>
              <w:t>PRODUKSI DALAM NEGERI</w:t>
            </w:r>
          </w:p>
          <w:p w:rsidR="00AE2A04" w:rsidRPr="005672E5" w:rsidRDefault="00AE2A04" w:rsidP="003B19C2">
            <w:pPr>
              <w:jc w:val="center"/>
              <w:rPr>
                <w:rFonts w:ascii="Arial" w:hAnsi="Arial" w:cs="Arial"/>
                <w:b/>
                <w:sz w:val="18"/>
                <w:szCs w:val="18"/>
                <w:u w:val="single"/>
              </w:rPr>
            </w:pPr>
          </w:p>
        </w:tc>
        <w:tc>
          <w:tcPr>
            <w:tcW w:w="380" w:type="dxa"/>
          </w:tcPr>
          <w:p w:rsidR="00AE2A04" w:rsidRPr="005672E5" w:rsidRDefault="00AE2A04" w:rsidP="003B19C2">
            <w:pPr>
              <w:rPr>
                <w:rFonts w:ascii="Arial" w:hAnsi="Arial" w:cs="Arial"/>
                <w:b/>
                <w:sz w:val="18"/>
                <w:szCs w:val="18"/>
                <w:u w:val="single"/>
              </w:rPr>
            </w:pPr>
          </w:p>
        </w:tc>
        <w:tc>
          <w:tcPr>
            <w:tcW w:w="4581" w:type="dxa"/>
          </w:tcPr>
          <w:p w:rsidR="00AE2A04" w:rsidRPr="005D6DBF" w:rsidRDefault="00AE2A04" w:rsidP="003B19C2">
            <w:pPr>
              <w:jc w:val="center"/>
              <w:rPr>
                <w:rFonts w:ascii="Arial" w:hAnsi="Arial" w:cs="Arial"/>
                <w:b/>
                <w:sz w:val="18"/>
                <w:szCs w:val="18"/>
                <w:u w:val="single"/>
                <w:lang w:val="id-ID"/>
              </w:rPr>
            </w:pPr>
            <w:r w:rsidRPr="005672E5">
              <w:rPr>
                <w:rFonts w:ascii="Arial" w:hAnsi="Arial" w:cs="Arial"/>
                <w:b/>
                <w:sz w:val="18"/>
                <w:szCs w:val="18"/>
                <w:u w:val="single"/>
              </w:rPr>
              <w:t>ARTICLE 1</w:t>
            </w:r>
            <w:r w:rsidR="005D6DBF">
              <w:rPr>
                <w:rFonts w:ascii="Arial" w:hAnsi="Arial" w:cs="Arial"/>
                <w:b/>
                <w:sz w:val="18"/>
                <w:szCs w:val="18"/>
                <w:u w:val="single"/>
                <w:lang w:val="id-ID"/>
              </w:rPr>
              <w:t>3</w:t>
            </w:r>
          </w:p>
          <w:p w:rsidR="00AE2A04" w:rsidRPr="005672E5" w:rsidRDefault="00AE2A04" w:rsidP="003B19C2">
            <w:pPr>
              <w:jc w:val="center"/>
              <w:rPr>
                <w:rFonts w:ascii="Arial" w:hAnsi="Arial" w:cs="Arial"/>
                <w:b/>
                <w:sz w:val="18"/>
                <w:szCs w:val="18"/>
                <w:u w:val="single"/>
              </w:rPr>
            </w:pPr>
            <w:r w:rsidRPr="005672E5">
              <w:rPr>
                <w:rFonts w:ascii="Arial" w:hAnsi="Arial" w:cs="Arial"/>
                <w:b/>
                <w:sz w:val="18"/>
                <w:szCs w:val="18"/>
                <w:u w:val="single"/>
              </w:rPr>
              <w:t>DOMESTIC PRODUCT</w:t>
            </w:r>
          </w:p>
          <w:p w:rsidR="00AE2A04" w:rsidRPr="005672E5" w:rsidRDefault="00AE2A04" w:rsidP="003B19C2">
            <w:pPr>
              <w:jc w:val="center"/>
              <w:rPr>
                <w:rFonts w:ascii="Arial" w:hAnsi="Arial" w:cs="Arial"/>
                <w:b/>
                <w:sz w:val="18"/>
                <w:szCs w:val="18"/>
                <w:u w:val="single"/>
              </w:rPr>
            </w:pPr>
          </w:p>
        </w:tc>
      </w:tr>
      <w:tr w:rsidR="00AE2A04" w:rsidRPr="005672E5" w:rsidTr="003D0C2E">
        <w:trPr>
          <w:gridAfter w:val="1"/>
          <w:wAfter w:w="72" w:type="dxa"/>
          <w:cantSplit/>
        </w:trPr>
        <w:tc>
          <w:tcPr>
            <w:tcW w:w="5142" w:type="dxa"/>
            <w:gridSpan w:val="2"/>
          </w:tcPr>
          <w:p w:rsidR="00AE2A04" w:rsidRPr="00ED220B" w:rsidRDefault="00AE2A04" w:rsidP="003B19C2">
            <w:pPr>
              <w:jc w:val="both"/>
              <w:rPr>
                <w:rFonts w:ascii="Arial" w:hAnsi="Arial" w:cs="Arial"/>
                <w:sz w:val="18"/>
                <w:szCs w:val="18"/>
              </w:rPr>
            </w:pPr>
            <w:r w:rsidRPr="005672E5">
              <w:rPr>
                <w:rFonts w:ascii="Arial" w:hAnsi="Arial" w:cs="Arial"/>
                <w:sz w:val="18"/>
                <w:szCs w:val="18"/>
              </w:rPr>
              <w:t xml:space="preserve">Dalam </w:t>
            </w:r>
            <w:r w:rsidRPr="00ED220B">
              <w:rPr>
                <w:rFonts w:ascii="Arial" w:hAnsi="Arial" w:cs="Arial"/>
                <w:sz w:val="18"/>
                <w:szCs w:val="18"/>
              </w:rPr>
              <w:t>melaksanakan pekerjaan/jasa</w:t>
            </w:r>
            <w:r w:rsidRPr="005672E5">
              <w:rPr>
                <w:rFonts w:ascii="Arial" w:hAnsi="Arial" w:cs="Arial"/>
                <w:sz w:val="18"/>
                <w:szCs w:val="18"/>
              </w:rPr>
              <w:t xml:space="preserve"> sebagaimana diminta dalam Kontrak ini, KONTRAKTOR harus mengutamakan pengunaan barang dan jasa hasil produksi dalam negeri. Bagian atau prosentasi serta nilai barang dan jasa produksi dalam negeri tersebut harus dirinci secara jelas sebagaimana yang diminta dalam </w:t>
            </w:r>
            <w:r w:rsidRPr="00ED220B">
              <w:rPr>
                <w:rFonts w:ascii="Arial" w:hAnsi="Arial" w:cs="Arial"/>
                <w:sz w:val="18"/>
                <w:szCs w:val="18"/>
              </w:rPr>
              <w:t>format Lampiran D – Perhitungan Kandungan Lokal Kontrak ini.</w:t>
            </w:r>
          </w:p>
          <w:p w:rsidR="00AE2A04" w:rsidRPr="005672E5" w:rsidRDefault="00AE2A04" w:rsidP="003B19C2">
            <w:pPr>
              <w:jc w:val="both"/>
              <w:rPr>
                <w:rFonts w:ascii="Arial" w:hAnsi="Arial" w:cs="Arial"/>
                <w:sz w:val="18"/>
                <w:szCs w:val="18"/>
              </w:rPr>
            </w:pPr>
          </w:p>
        </w:tc>
        <w:tc>
          <w:tcPr>
            <w:tcW w:w="380" w:type="dxa"/>
          </w:tcPr>
          <w:p w:rsidR="00AE2A04" w:rsidRPr="005672E5" w:rsidRDefault="00AE2A04" w:rsidP="003B19C2">
            <w:pPr>
              <w:rPr>
                <w:rFonts w:ascii="Arial" w:hAnsi="Arial" w:cs="Arial"/>
                <w:sz w:val="18"/>
                <w:szCs w:val="18"/>
              </w:rPr>
            </w:pPr>
          </w:p>
        </w:tc>
        <w:tc>
          <w:tcPr>
            <w:tcW w:w="4581" w:type="dxa"/>
          </w:tcPr>
          <w:p w:rsidR="00AE2A04" w:rsidRPr="005672E5" w:rsidRDefault="00AE2A04" w:rsidP="003B19C2">
            <w:pPr>
              <w:ind w:left="70"/>
              <w:jc w:val="both"/>
              <w:rPr>
                <w:rFonts w:ascii="Arial" w:hAnsi="Arial" w:cs="Arial"/>
                <w:sz w:val="18"/>
                <w:szCs w:val="18"/>
              </w:rPr>
            </w:pPr>
            <w:r w:rsidRPr="005672E5">
              <w:rPr>
                <w:rFonts w:ascii="Arial" w:hAnsi="Arial" w:cs="Arial"/>
                <w:sz w:val="18"/>
                <w:szCs w:val="18"/>
              </w:rPr>
              <w:t xml:space="preserve">In performing </w:t>
            </w:r>
            <w:r w:rsidRPr="00ED220B">
              <w:rPr>
                <w:rFonts w:ascii="Arial" w:hAnsi="Arial" w:cs="Arial"/>
                <w:sz w:val="18"/>
                <w:szCs w:val="18"/>
              </w:rPr>
              <w:t>the work/services as required in this Contract, CONTRACTOR shall</w:t>
            </w:r>
            <w:r w:rsidRPr="005672E5">
              <w:rPr>
                <w:rFonts w:ascii="Arial" w:hAnsi="Arial" w:cs="Arial"/>
                <w:sz w:val="18"/>
                <w:szCs w:val="18"/>
              </w:rPr>
              <w:t xml:space="preserve"> give priority and consider as most important using domestic goods and or services. CONTRACTOR shall detail the part or the percentage and the value of those domestic products in the form as </w:t>
            </w:r>
            <w:r w:rsidRPr="00ED220B">
              <w:rPr>
                <w:rFonts w:ascii="Arial" w:hAnsi="Arial" w:cs="Arial"/>
                <w:sz w:val="18"/>
                <w:szCs w:val="18"/>
              </w:rPr>
              <w:t>required in Exhibit D – Local Content Calculation of this Contract.</w:t>
            </w:r>
          </w:p>
        </w:tc>
      </w:tr>
      <w:tr w:rsidR="00AE2A04" w:rsidRPr="005672E5" w:rsidTr="003D0C2E">
        <w:trPr>
          <w:gridAfter w:val="1"/>
          <w:wAfter w:w="72" w:type="dxa"/>
          <w:cantSplit/>
        </w:trPr>
        <w:tc>
          <w:tcPr>
            <w:tcW w:w="5142" w:type="dxa"/>
            <w:gridSpan w:val="2"/>
          </w:tcPr>
          <w:p w:rsidR="00AE2A04" w:rsidRPr="005D6DBF" w:rsidRDefault="00AE2A04" w:rsidP="003B19C2">
            <w:pPr>
              <w:tabs>
                <w:tab w:val="left" w:pos="360"/>
                <w:tab w:val="left" w:pos="540"/>
                <w:tab w:val="left" w:pos="1080"/>
                <w:tab w:val="left" w:pos="1800"/>
                <w:tab w:val="left" w:pos="2340"/>
                <w:tab w:val="left" w:pos="6120"/>
                <w:tab w:val="left" w:pos="10620"/>
              </w:tabs>
              <w:ind w:left="360" w:hanging="540"/>
              <w:jc w:val="center"/>
              <w:rPr>
                <w:rFonts w:ascii="Arial" w:hAnsi="Arial" w:cs="Arial"/>
                <w:b/>
                <w:sz w:val="18"/>
                <w:szCs w:val="18"/>
                <w:u w:val="single"/>
                <w:lang w:val="id-ID"/>
              </w:rPr>
            </w:pPr>
            <w:r w:rsidRPr="001E0F62">
              <w:rPr>
                <w:rFonts w:ascii="Arial" w:hAnsi="Arial" w:cs="Arial"/>
                <w:b/>
                <w:sz w:val="18"/>
                <w:szCs w:val="18"/>
                <w:u w:val="single"/>
              </w:rPr>
              <w:t>PASAL 1</w:t>
            </w:r>
            <w:r w:rsidR="005D6DBF">
              <w:rPr>
                <w:rFonts w:ascii="Arial" w:hAnsi="Arial" w:cs="Arial"/>
                <w:b/>
                <w:sz w:val="18"/>
                <w:szCs w:val="18"/>
                <w:u w:val="single"/>
                <w:lang w:val="id-ID"/>
              </w:rPr>
              <w:t>4</w:t>
            </w:r>
          </w:p>
          <w:p w:rsidR="00AE2A04" w:rsidRPr="001E0F62" w:rsidRDefault="00AE2A04" w:rsidP="003B19C2">
            <w:pPr>
              <w:tabs>
                <w:tab w:val="left" w:pos="360"/>
                <w:tab w:val="left" w:pos="540"/>
                <w:tab w:val="left" w:pos="1080"/>
                <w:tab w:val="left" w:pos="1800"/>
                <w:tab w:val="left" w:pos="2340"/>
                <w:tab w:val="left" w:pos="6120"/>
                <w:tab w:val="left" w:pos="10620"/>
              </w:tabs>
              <w:ind w:left="360" w:hanging="540"/>
              <w:jc w:val="center"/>
              <w:rPr>
                <w:rFonts w:ascii="Arial" w:hAnsi="Arial" w:cs="Arial"/>
                <w:b/>
                <w:sz w:val="18"/>
                <w:szCs w:val="18"/>
                <w:u w:val="single"/>
              </w:rPr>
            </w:pPr>
            <w:r w:rsidRPr="001E0F62">
              <w:rPr>
                <w:rFonts w:ascii="Arial" w:hAnsi="Arial" w:cs="Arial"/>
                <w:b/>
                <w:sz w:val="18"/>
                <w:szCs w:val="18"/>
                <w:u w:val="single"/>
              </w:rPr>
              <w:t>TANGGUNG JAWAB HUKUM DAN GANTI RUGI</w:t>
            </w:r>
          </w:p>
          <w:p w:rsidR="00AE2A04" w:rsidRPr="001E0F62" w:rsidRDefault="00AE2A04" w:rsidP="003B19C2">
            <w:pPr>
              <w:tabs>
                <w:tab w:val="left" w:pos="360"/>
              </w:tabs>
              <w:ind w:left="360" w:hanging="540"/>
              <w:jc w:val="both"/>
              <w:rPr>
                <w:rFonts w:ascii="Arial" w:hAnsi="Arial" w:cs="Arial"/>
                <w:sz w:val="18"/>
                <w:szCs w:val="18"/>
              </w:rPr>
            </w:pPr>
          </w:p>
          <w:p w:rsidR="00AE2A04" w:rsidRPr="001E0F62" w:rsidRDefault="00AE2A04" w:rsidP="003B19C2">
            <w:pPr>
              <w:tabs>
                <w:tab w:val="left" w:pos="360"/>
              </w:tabs>
              <w:ind w:left="360" w:hanging="540"/>
              <w:jc w:val="both"/>
              <w:rPr>
                <w:rFonts w:ascii="Arial" w:hAnsi="Arial" w:cs="Arial"/>
                <w:sz w:val="18"/>
                <w:szCs w:val="18"/>
              </w:rPr>
            </w:pPr>
            <w:r w:rsidRPr="001E0F62">
              <w:rPr>
                <w:rFonts w:ascii="Arial" w:hAnsi="Arial" w:cs="Arial"/>
                <w:sz w:val="18"/>
                <w:szCs w:val="18"/>
              </w:rPr>
              <w:t>1</w:t>
            </w:r>
            <w:r w:rsidR="005D6DBF">
              <w:rPr>
                <w:rFonts w:ascii="Arial" w:hAnsi="Arial" w:cs="Arial"/>
                <w:sz w:val="18"/>
                <w:szCs w:val="18"/>
                <w:lang w:val="id-ID"/>
              </w:rPr>
              <w:t>4</w:t>
            </w:r>
            <w:r w:rsidRPr="001E0F62">
              <w:rPr>
                <w:rFonts w:ascii="Arial" w:hAnsi="Arial" w:cs="Arial"/>
                <w:sz w:val="18"/>
                <w:szCs w:val="18"/>
              </w:rPr>
              <w:t xml:space="preserve">.1 </w:t>
            </w:r>
            <w:r w:rsidRPr="001E0F62">
              <w:rPr>
                <w:rFonts w:ascii="Arial" w:hAnsi="Arial" w:cs="Arial"/>
                <w:sz w:val="18"/>
                <w:szCs w:val="18"/>
              </w:rPr>
              <w:tab/>
              <w:t>KONTRAKTOR setuju untuk mengganti rugi dan melindungi PERUSAHAAN, pekerjanya dan wakilnya dalam hal dan terhadap setiap dan segala kerugian dan tanggung jawab hukum dan tuntutan karenanya dan biaya-biaya dalam bentuk apapun, yang timbul karena cidera, kematian yang menimpa seseorang, termasuk namun tidak terbatas pada pihak ketiga, atau kerusakan atau kehilangan harta benda, termasuk namun tidak terbatas pada milik pihak ketiga, dan tuntutan atau pembebanan atas tenaga kerja dan petugas material apapun sebabnya (kecuali yang disebabkan karena kelalaian PERUSAHAAN semata-mata).</w:t>
            </w:r>
          </w:p>
          <w:p w:rsidR="00AE2A04" w:rsidRPr="001E0F62" w:rsidRDefault="00AE2A04" w:rsidP="003B19C2">
            <w:pPr>
              <w:tabs>
                <w:tab w:val="left" w:pos="360"/>
              </w:tabs>
              <w:ind w:left="360" w:hanging="540"/>
              <w:jc w:val="both"/>
              <w:rPr>
                <w:rFonts w:ascii="Arial" w:hAnsi="Arial" w:cs="Arial"/>
                <w:sz w:val="18"/>
                <w:szCs w:val="18"/>
              </w:rPr>
            </w:pPr>
          </w:p>
        </w:tc>
        <w:tc>
          <w:tcPr>
            <w:tcW w:w="380" w:type="dxa"/>
          </w:tcPr>
          <w:p w:rsidR="00AE2A04" w:rsidRPr="001E0F62"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AE2A04" w:rsidRPr="005D6DBF" w:rsidRDefault="00AE2A04" w:rsidP="003B19C2">
            <w:pPr>
              <w:tabs>
                <w:tab w:val="left" w:pos="360"/>
                <w:tab w:val="left" w:pos="720"/>
                <w:tab w:val="left" w:pos="1080"/>
                <w:tab w:val="left" w:pos="1800"/>
                <w:tab w:val="left" w:pos="2340"/>
                <w:tab w:val="left" w:pos="6120"/>
                <w:tab w:val="left" w:pos="10620"/>
              </w:tabs>
              <w:ind w:left="360" w:hanging="540"/>
              <w:jc w:val="center"/>
              <w:rPr>
                <w:rFonts w:ascii="Arial" w:hAnsi="Arial" w:cs="Arial"/>
                <w:b/>
                <w:sz w:val="18"/>
                <w:szCs w:val="18"/>
                <w:u w:val="single"/>
                <w:lang w:val="id-ID"/>
              </w:rPr>
            </w:pPr>
            <w:r w:rsidRPr="005672E5">
              <w:rPr>
                <w:rFonts w:ascii="Arial" w:hAnsi="Arial" w:cs="Arial"/>
                <w:b/>
                <w:sz w:val="18"/>
                <w:szCs w:val="18"/>
                <w:u w:val="single"/>
              </w:rPr>
              <w:t>ARTICLE 1</w:t>
            </w:r>
            <w:r w:rsidR="005D6DBF">
              <w:rPr>
                <w:rFonts w:ascii="Arial" w:hAnsi="Arial" w:cs="Arial"/>
                <w:b/>
                <w:sz w:val="18"/>
                <w:szCs w:val="18"/>
                <w:u w:val="single"/>
                <w:lang w:val="id-ID"/>
              </w:rPr>
              <w:t>4</w:t>
            </w:r>
          </w:p>
          <w:p w:rsidR="00AE2A04" w:rsidRPr="005672E5" w:rsidRDefault="00AE2A04" w:rsidP="003B19C2">
            <w:pPr>
              <w:tabs>
                <w:tab w:val="left" w:pos="360"/>
                <w:tab w:val="left" w:pos="720"/>
                <w:tab w:val="left" w:pos="1080"/>
                <w:tab w:val="left" w:pos="1800"/>
                <w:tab w:val="left" w:pos="2340"/>
                <w:tab w:val="left" w:pos="6120"/>
                <w:tab w:val="left" w:pos="10620"/>
              </w:tabs>
              <w:ind w:left="360" w:hanging="540"/>
              <w:jc w:val="center"/>
              <w:rPr>
                <w:rFonts w:ascii="Arial" w:hAnsi="Arial" w:cs="Arial"/>
                <w:b/>
                <w:sz w:val="18"/>
                <w:szCs w:val="18"/>
                <w:u w:val="single"/>
              </w:rPr>
            </w:pPr>
            <w:r w:rsidRPr="005672E5">
              <w:rPr>
                <w:rFonts w:ascii="Arial" w:hAnsi="Arial" w:cs="Arial"/>
                <w:b/>
                <w:sz w:val="18"/>
                <w:szCs w:val="18"/>
                <w:u w:val="single"/>
              </w:rPr>
              <w:t xml:space="preserve">LIABILITY </w:t>
            </w:r>
            <w:smartTag w:uri="urn:schemas-microsoft-com:office:smarttags" w:element="stockticker">
              <w:r w:rsidRPr="005672E5">
                <w:rPr>
                  <w:rFonts w:ascii="Arial" w:hAnsi="Arial" w:cs="Arial"/>
                  <w:b/>
                  <w:sz w:val="18"/>
                  <w:szCs w:val="18"/>
                  <w:u w:val="single"/>
                </w:rPr>
                <w:t>AND</w:t>
              </w:r>
            </w:smartTag>
            <w:r w:rsidRPr="005672E5">
              <w:rPr>
                <w:rFonts w:ascii="Arial" w:hAnsi="Arial" w:cs="Arial"/>
                <w:b/>
                <w:sz w:val="18"/>
                <w:szCs w:val="18"/>
                <w:u w:val="single"/>
              </w:rPr>
              <w:t xml:space="preserve"> INDEMNITY</w:t>
            </w:r>
          </w:p>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sidRPr="005672E5">
              <w:rPr>
                <w:rFonts w:ascii="Arial" w:hAnsi="Arial" w:cs="Arial"/>
                <w:sz w:val="18"/>
                <w:szCs w:val="18"/>
              </w:rPr>
              <w:t>1</w:t>
            </w:r>
            <w:r w:rsidR="005D6DBF">
              <w:rPr>
                <w:rFonts w:ascii="Arial" w:hAnsi="Arial" w:cs="Arial"/>
                <w:sz w:val="18"/>
                <w:szCs w:val="18"/>
                <w:lang w:val="id-ID"/>
              </w:rPr>
              <w:t>4</w:t>
            </w:r>
            <w:r w:rsidRPr="005672E5">
              <w:rPr>
                <w:rFonts w:ascii="Arial" w:hAnsi="Arial" w:cs="Arial"/>
                <w:sz w:val="18"/>
                <w:szCs w:val="18"/>
              </w:rPr>
              <w:t xml:space="preserve">.1 </w:t>
            </w:r>
            <w:r>
              <w:rPr>
                <w:rFonts w:ascii="Arial" w:hAnsi="Arial" w:cs="Arial"/>
                <w:sz w:val="18"/>
                <w:szCs w:val="18"/>
              </w:rPr>
              <w:tab/>
            </w:r>
            <w:r w:rsidRPr="005672E5">
              <w:rPr>
                <w:rFonts w:ascii="Arial" w:hAnsi="Arial" w:cs="Arial"/>
                <w:sz w:val="18"/>
                <w:szCs w:val="18"/>
              </w:rPr>
              <w:t xml:space="preserve">CONTRACTOR agrees to indemnify and safe </w:t>
            </w:r>
            <w:r>
              <w:rPr>
                <w:rFonts w:ascii="Arial" w:hAnsi="Arial" w:cs="Arial"/>
                <w:sz w:val="18"/>
                <w:szCs w:val="18"/>
              </w:rPr>
              <w:t>COMPANY</w:t>
            </w:r>
            <w:r w:rsidRPr="005672E5">
              <w:rPr>
                <w:rFonts w:ascii="Arial" w:hAnsi="Arial" w:cs="Arial"/>
                <w:sz w:val="18"/>
                <w:szCs w:val="18"/>
              </w:rPr>
              <w:t xml:space="preserve">, its employees and agents harmless from any and all loss, damage, liability and claims therefore and expense of whatever kind of nature, occasioned by injury to or death of any </w:t>
            </w:r>
            <w:r w:rsidRPr="00ED220B">
              <w:rPr>
                <w:rFonts w:ascii="Arial" w:hAnsi="Arial" w:cs="Arial"/>
                <w:sz w:val="18"/>
                <w:szCs w:val="18"/>
              </w:rPr>
              <w:t>person, including but not limited to third party, or damage to or loss of any property, including but not limited to any property of third party’s, and claims or liens of workmen and material men, howsoever caused (excepting that caused by COMPANY’s</w:t>
            </w:r>
            <w:r w:rsidRPr="005672E5">
              <w:rPr>
                <w:rFonts w:ascii="Arial" w:hAnsi="Arial" w:cs="Arial"/>
                <w:sz w:val="18"/>
                <w:szCs w:val="18"/>
              </w:rPr>
              <w:t xml:space="preserve"> sole negligence).</w:t>
            </w:r>
          </w:p>
          <w:p w:rsidR="00AE2A04" w:rsidRPr="005672E5" w:rsidRDefault="00AE2A04" w:rsidP="003B19C2">
            <w:pPr>
              <w:tabs>
                <w:tab w:val="left" w:pos="360"/>
                <w:tab w:val="left" w:pos="720"/>
                <w:tab w:val="left" w:pos="1080"/>
                <w:tab w:val="left" w:pos="1800"/>
                <w:tab w:val="left" w:pos="2340"/>
                <w:tab w:val="left" w:pos="6120"/>
                <w:tab w:val="left" w:pos="1062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672E5" w:rsidRDefault="00AE2A04" w:rsidP="001062D4">
            <w:pPr>
              <w:tabs>
                <w:tab w:val="left" w:pos="360"/>
              </w:tabs>
              <w:ind w:left="360" w:hanging="540"/>
              <w:jc w:val="both"/>
              <w:rPr>
                <w:rFonts w:ascii="Arial" w:hAnsi="Arial" w:cs="Arial"/>
                <w:sz w:val="18"/>
                <w:szCs w:val="18"/>
              </w:rPr>
            </w:pPr>
            <w:r w:rsidRPr="005672E5">
              <w:rPr>
                <w:rFonts w:ascii="Arial" w:hAnsi="Arial" w:cs="Arial"/>
                <w:sz w:val="18"/>
                <w:szCs w:val="18"/>
              </w:rPr>
              <w:t>1</w:t>
            </w:r>
            <w:r w:rsidR="005D6DBF">
              <w:rPr>
                <w:rFonts w:ascii="Arial" w:hAnsi="Arial" w:cs="Arial"/>
                <w:sz w:val="18"/>
                <w:szCs w:val="18"/>
                <w:lang w:val="id-ID"/>
              </w:rPr>
              <w:t>4</w:t>
            </w:r>
            <w:r w:rsidRPr="005672E5">
              <w:rPr>
                <w:rFonts w:ascii="Arial" w:hAnsi="Arial" w:cs="Arial"/>
                <w:sz w:val="18"/>
                <w:szCs w:val="18"/>
              </w:rPr>
              <w:t xml:space="preserve">.2 Terlepas dari ketentuan dimuka, KONTRAKTOR setuju untuk memberi ganti rugi dan membebaskan </w:t>
            </w:r>
            <w:r>
              <w:rPr>
                <w:rFonts w:ascii="Arial" w:hAnsi="Arial" w:cs="Arial"/>
                <w:sz w:val="18"/>
                <w:szCs w:val="18"/>
              </w:rPr>
              <w:t>PERUSAHAAN</w:t>
            </w:r>
            <w:r w:rsidRPr="005672E5">
              <w:rPr>
                <w:rFonts w:ascii="Arial" w:hAnsi="Arial" w:cs="Arial"/>
                <w:sz w:val="18"/>
                <w:szCs w:val="18"/>
              </w:rPr>
              <w:t xml:space="preserve"> dari setiap kerugian, tanggung jawab hukum dan tuntutan dan biaya, dalam bentuk apapun yang diakibatkan karena cidera atau kematian atas pekerja KONTRAKTOR dan subkontraktornya atau kerusakan atau kehilangan harta benda KONTRAKTOR, subkontraktornya, atau para pekerja mereka, termasuk semua peralatan dan material yang disediakan KONTRAKTOR menurut Kontrak ini, apapun sebabnya, termasuk jika disebabkan kelalaian </w:t>
            </w:r>
            <w:r>
              <w:rPr>
                <w:rFonts w:ascii="Arial" w:hAnsi="Arial" w:cs="Arial"/>
                <w:sz w:val="18"/>
                <w:szCs w:val="18"/>
              </w:rPr>
              <w:t>PERUSAHAAN</w:t>
            </w:r>
            <w:r w:rsidRPr="005672E5">
              <w:rPr>
                <w:rFonts w:ascii="Arial" w:hAnsi="Arial" w:cs="Arial"/>
                <w:sz w:val="18"/>
                <w:szCs w:val="18"/>
              </w:rPr>
              <w:t>.</w:t>
            </w:r>
          </w:p>
          <w:p w:rsidR="00AE2A04" w:rsidRPr="005672E5" w:rsidRDefault="00AE2A04" w:rsidP="001062D4">
            <w:pPr>
              <w:tabs>
                <w:tab w:val="left" w:pos="360"/>
              </w:tabs>
              <w:ind w:left="360" w:hanging="540"/>
              <w:jc w:val="both"/>
              <w:rPr>
                <w:rFonts w:ascii="Arial" w:hAnsi="Arial" w:cs="Arial"/>
                <w:sz w:val="18"/>
                <w:szCs w:val="18"/>
              </w:rPr>
            </w:pPr>
          </w:p>
        </w:tc>
        <w:tc>
          <w:tcPr>
            <w:tcW w:w="380" w:type="dxa"/>
          </w:tcPr>
          <w:p w:rsidR="00AE2A04" w:rsidRPr="005672E5" w:rsidRDefault="00AE2A04" w:rsidP="001062D4">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AE2A04" w:rsidRPr="005672E5" w:rsidRDefault="00AE2A04" w:rsidP="001062D4">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sidRPr="005672E5">
              <w:rPr>
                <w:rFonts w:ascii="Arial" w:hAnsi="Arial" w:cs="Arial"/>
                <w:sz w:val="18"/>
                <w:szCs w:val="18"/>
              </w:rPr>
              <w:t>1</w:t>
            </w:r>
            <w:r w:rsidR="005D6DBF">
              <w:rPr>
                <w:rFonts w:ascii="Arial" w:hAnsi="Arial" w:cs="Arial"/>
                <w:sz w:val="18"/>
                <w:szCs w:val="18"/>
                <w:lang w:val="id-ID"/>
              </w:rPr>
              <w:t>4</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 xml:space="preserve">Notwithstanding </w:t>
            </w:r>
            <w:r>
              <w:rPr>
                <w:rFonts w:ascii="Arial" w:hAnsi="Arial" w:cs="Arial"/>
                <w:sz w:val="18"/>
                <w:szCs w:val="18"/>
              </w:rPr>
              <w:t>t</w:t>
            </w:r>
            <w:r w:rsidRPr="005672E5">
              <w:rPr>
                <w:rFonts w:ascii="Arial" w:hAnsi="Arial" w:cs="Arial"/>
                <w:sz w:val="18"/>
                <w:szCs w:val="18"/>
              </w:rPr>
              <w:t xml:space="preserve">he foregoing, CONTRACTOR agrees to indemnify and hold </w:t>
            </w:r>
            <w:r>
              <w:rPr>
                <w:rFonts w:ascii="Arial" w:hAnsi="Arial" w:cs="Arial"/>
                <w:sz w:val="18"/>
                <w:szCs w:val="18"/>
              </w:rPr>
              <w:t>COMPANY</w:t>
            </w:r>
            <w:r w:rsidRPr="005672E5">
              <w:rPr>
                <w:rFonts w:ascii="Arial" w:hAnsi="Arial" w:cs="Arial"/>
                <w:sz w:val="18"/>
                <w:szCs w:val="18"/>
              </w:rPr>
              <w:t xml:space="preserve"> harmless for any loss, liability and claims therefore and expense, of whatever kind or nature, occasioned by injury to or death of the personnel of CONTRACTOR and its subcontractors or damage to or loss of the property of CONTRACTOR, its subcontractor, or of their employees, including all equipment and materials furnished by CONTRACTOR hereunder, howsoever caused, even if caused by </w:t>
            </w:r>
            <w:r>
              <w:rPr>
                <w:rFonts w:ascii="Arial" w:hAnsi="Arial" w:cs="Arial"/>
                <w:sz w:val="18"/>
                <w:szCs w:val="18"/>
              </w:rPr>
              <w:t>COMPANY</w:t>
            </w:r>
            <w:r w:rsidRPr="005672E5">
              <w:rPr>
                <w:rFonts w:ascii="Arial" w:hAnsi="Arial" w:cs="Arial"/>
                <w:sz w:val="18"/>
                <w:szCs w:val="18"/>
              </w:rPr>
              <w:t>’s negligence.</w:t>
            </w:r>
          </w:p>
          <w:p w:rsidR="00AE2A04" w:rsidRPr="005672E5" w:rsidRDefault="00AE2A04" w:rsidP="001062D4">
            <w:pPr>
              <w:tabs>
                <w:tab w:val="left" w:pos="360"/>
                <w:tab w:val="left" w:pos="720"/>
                <w:tab w:val="left" w:pos="1080"/>
                <w:tab w:val="left" w:pos="1800"/>
                <w:tab w:val="left" w:pos="2340"/>
                <w:tab w:val="left" w:pos="6120"/>
                <w:tab w:val="left" w:pos="1062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E40B6D" w:rsidRDefault="00AE2A04" w:rsidP="001062D4">
            <w:pPr>
              <w:tabs>
                <w:tab w:val="left" w:pos="360"/>
                <w:tab w:val="left" w:pos="10620"/>
              </w:tabs>
              <w:ind w:left="360" w:hanging="540"/>
              <w:jc w:val="both"/>
              <w:rPr>
                <w:rFonts w:ascii="Arial" w:hAnsi="Arial" w:cs="Arial"/>
                <w:sz w:val="18"/>
                <w:szCs w:val="18"/>
                <w:lang w:val="id-ID"/>
              </w:rPr>
            </w:pPr>
            <w:r w:rsidRPr="005672E5">
              <w:rPr>
                <w:rFonts w:ascii="Arial" w:hAnsi="Arial" w:cs="Arial"/>
                <w:sz w:val="18"/>
                <w:szCs w:val="18"/>
              </w:rPr>
              <w:t>1</w:t>
            </w:r>
            <w:r w:rsidR="005D6DBF">
              <w:rPr>
                <w:rFonts w:ascii="Arial" w:hAnsi="Arial" w:cs="Arial"/>
                <w:sz w:val="18"/>
                <w:szCs w:val="18"/>
                <w:lang w:val="id-ID"/>
              </w:rPr>
              <w:t>4</w:t>
            </w:r>
            <w:r w:rsidRPr="005672E5">
              <w:rPr>
                <w:rFonts w:ascii="Arial" w:hAnsi="Arial" w:cs="Arial"/>
                <w:sz w:val="18"/>
                <w:szCs w:val="18"/>
              </w:rPr>
              <w:t xml:space="preserve">.3 KONTRAKTOR  akan  mengganti rugi dan membebaskan </w:t>
            </w:r>
            <w:r>
              <w:rPr>
                <w:rFonts w:ascii="Arial" w:hAnsi="Arial" w:cs="Arial"/>
                <w:sz w:val="18"/>
                <w:szCs w:val="18"/>
              </w:rPr>
              <w:t>PERUSAHAAN</w:t>
            </w:r>
            <w:r w:rsidRPr="005672E5">
              <w:rPr>
                <w:rFonts w:ascii="Arial" w:hAnsi="Arial" w:cs="Arial"/>
                <w:sz w:val="18"/>
                <w:szCs w:val="18"/>
              </w:rPr>
              <w:t xml:space="preserve"> dari dan terhadap segala dan setiap tuntutan atas kehilangan, kehancuran, tanggung jawab hukum atau biaya apapun karena pelanggaran nyata atau yang diduga atas hak paten atau hak industrial terdaftar lainnya sehubungan dengan pemakaian peralatan atau material yang disediakan atau metoda kerja yang digunakan KONTRAKTOR.</w:t>
            </w:r>
          </w:p>
          <w:p w:rsidR="00996F06" w:rsidRDefault="00996F06" w:rsidP="001062D4">
            <w:pPr>
              <w:tabs>
                <w:tab w:val="left" w:pos="360"/>
                <w:tab w:val="left" w:pos="10620"/>
              </w:tabs>
              <w:jc w:val="both"/>
              <w:rPr>
                <w:rFonts w:ascii="Arial" w:hAnsi="Arial" w:cs="Arial"/>
                <w:sz w:val="18"/>
                <w:szCs w:val="18"/>
              </w:rPr>
            </w:pPr>
          </w:p>
          <w:p w:rsidR="0086328A" w:rsidRDefault="0086328A" w:rsidP="001062D4">
            <w:pPr>
              <w:tabs>
                <w:tab w:val="left" w:pos="360"/>
                <w:tab w:val="left" w:pos="10620"/>
              </w:tabs>
              <w:jc w:val="both"/>
              <w:rPr>
                <w:rFonts w:ascii="Arial" w:hAnsi="Arial" w:cs="Arial"/>
                <w:sz w:val="18"/>
                <w:szCs w:val="18"/>
              </w:rPr>
            </w:pPr>
          </w:p>
          <w:p w:rsidR="0086328A" w:rsidRDefault="0086328A" w:rsidP="001062D4">
            <w:pPr>
              <w:tabs>
                <w:tab w:val="left" w:pos="360"/>
                <w:tab w:val="left" w:pos="10620"/>
              </w:tabs>
              <w:jc w:val="both"/>
              <w:rPr>
                <w:rFonts w:ascii="Arial" w:hAnsi="Arial" w:cs="Arial"/>
                <w:sz w:val="18"/>
                <w:szCs w:val="18"/>
              </w:rPr>
            </w:pPr>
          </w:p>
          <w:p w:rsidR="0086328A" w:rsidRDefault="0086328A" w:rsidP="001062D4">
            <w:pPr>
              <w:tabs>
                <w:tab w:val="left" w:pos="360"/>
                <w:tab w:val="left" w:pos="10620"/>
              </w:tabs>
              <w:jc w:val="both"/>
              <w:rPr>
                <w:rFonts w:ascii="Arial" w:hAnsi="Arial" w:cs="Arial"/>
                <w:sz w:val="18"/>
                <w:szCs w:val="18"/>
              </w:rPr>
            </w:pPr>
          </w:p>
          <w:p w:rsidR="0086328A" w:rsidRDefault="0086328A" w:rsidP="001062D4">
            <w:pPr>
              <w:tabs>
                <w:tab w:val="left" w:pos="360"/>
                <w:tab w:val="left" w:pos="10620"/>
              </w:tabs>
              <w:jc w:val="both"/>
              <w:rPr>
                <w:rFonts w:ascii="Arial" w:hAnsi="Arial" w:cs="Arial"/>
                <w:sz w:val="18"/>
                <w:szCs w:val="18"/>
              </w:rPr>
            </w:pPr>
          </w:p>
          <w:p w:rsidR="0086328A" w:rsidRDefault="0086328A" w:rsidP="001062D4">
            <w:pPr>
              <w:tabs>
                <w:tab w:val="left" w:pos="360"/>
                <w:tab w:val="left" w:pos="10620"/>
              </w:tabs>
              <w:jc w:val="both"/>
              <w:rPr>
                <w:rFonts w:ascii="Arial" w:hAnsi="Arial" w:cs="Arial"/>
                <w:sz w:val="18"/>
                <w:szCs w:val="18"/>
              </w:rPr>
            </w:pPr>
          </w:p>
          <w:p w:rsidR="0086328A" w:rsidRDefault="0086328A" w:rsidP="001062D4">
            <w:pPr>
              <w:tabs>
                <w:tab w:val="left" w:pos="360"/>
                <w:tab w:val="left" w:pos="10620"/>
              </w:tabs>
              <w:jc w:val="both"/>
              <w:rPr>
                <w:rFonts w:ascii="Arial" w:hAnsi="Arial" w:cs="Arial"/>
                <w:sz w:val="18"/>
                <w:szCs w:val="18"/>
              </w:rPr>
            </w:pPr>
          </w:p>
          <w:p w:rsidR="0086328A" w:rsidRDefault="0086328A" w:rsidP="001062D4">
            <w:pPr>
              <w:tabs>
                <w:tab w:val="left" w:pos="360"/>
                <w:tab w:val="left" w:pos="10620"/>
              </w:tabs>
              <w:jc w:val="both"/>
              <w:rPr>
                <w:rFonts w:ascii="Arial" w:hAnsi="Arial" w:cs="Arial"/>
                <w:sz w:val="18"/>
                <w:szCs w:val="18"/>
              </w:rPr>
            </w:pPr>
          </w:p>
          <w:p w:rsidR="0086328A" w:rsidRDefault="0086328A" w:rsidP="001062D4">
            <w:pPr>
              <w:tabs>
                <w:tab w:val="left" w:pos="360"/>
                <w:tab w:val="left" w:pos="10620"/>
              </w:tabs>
              <w:jc w:val="both"/>
              <w:rPr>
                <w:rFonts w:ascii="Arial" w:hAnsi="Arial" w:cs="Arial"/>
                <w:sz w:val="18"/>
                <w:szCs w:val="18"/>
              </w:rPr>
            </w:pPr>
          </w:p>
          <w:p w:rsidR="0086328A" w:rsidRDefault="0086328A" w:rsidP="001062D4">
            <w:pPr>
              <w:tabs>
                <w:tab w:val="left" w:pos="360"/>
                <w:tab w:val="left" w:pos="10620"/>
              </w:tabs>
              <w:jc w:val="both"/>
              <w:rPr>
                <w:rFonts w:ascii="Arial" w:hAnsi="Arial" w:cs="Arial"/>
                <w:sz w:val="18"/>
                <w:szCs w:val="18"/>
              </w:rPr>
            </w:pPr>
          </w:p>
          <w:p w:rsidR="0086328A" w:rsidRPr="0086328A" w:rsidRDefault="0086328A" w:rsidP="001062D4">
            <w:pPr>
              <w:tabs>
                <w:tab w:val="left" w:pos="360"/>
                <w:tab w:val="left" w:pos="10620"/>
              </w:tabs>
              <w:jc w:val="both"/>
              <w:rPr>
                <w:rFonts w:ascii="Arial" w:hAnsi="Arial" w:cs="Arial"/>
                <w:sz w:val="18"/>
                <w:szCs w:val="18"/>
              </w:rPr>
            </w:pPr>
          </w:p>
        </w:tc>
        <w:tc>
          <w:tcPr>
            <w:tcW w:w="380" w:type="dxa"/>
          </w:tcPr>
          <w:p w:rsidR="00AE2A04" w:rsidRPr="005672E5" w:rsidRDefault="00AE2A04" w:rsidP="001062D4">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AE2A04" w:rsidRPr="005672E5" w:rsidRDefault="00F01568" w:rsidP="001062D4">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Pr>
                <w:rFonts w:ascii="Arial" w:hAnsi="Arial" w:cs="Arial"/>
                <w:sz w:val="18"/>
                <w:szCs w:val="18"/>
              </w:rPr>
              <w:t>1</w:t>
            </w:r>
            <w:r w:rsidR="005D6DBF">
              <w:rPr>
                <w:rFonts w:ascii="Arial" w:hAnsi="Arial" w:cs="Arial"/>
                <w:sz w:val="18"/>
                <w:szCs w:val="18"/>
                <w:lang w:val="id-ID"/>
              </w:rPr>
              <w:t>4</w:t>
            </w:r>
            <w:r>
              <w:rPr>
                <w:rFonts w:ascii="Arial" w:hAnsi="Arial" w:cs="Arial"/>
                <w:sz w:val="18"/>
                <w:szCs w:val="18"/>
              </w:rPr>
              <w:t>.3</w:t>
            </w:r>
            <w:r>
              <w:rPr>
                <w:rFonts w:ascii="Arial" w:hAnsi="Arial" w:cs="Arial"/>
                <w:sz w:val="18"/>
                <w:szCs w:val="18"/>
                <w:lang w:val="id-ID"/>
              </w:rPr>
              <w:tab/>
            </w:r>
            <w:r w:rsidR="00AE2A04" w:rsidRPr="005672E5">
              <w:rPr>
                <w:rFonts w:ascii="Arial" w:hAnsi="Arial" w:cs="Arial"/>
                <w:sz w:val="18"/>
                <w:szCs w:val="18"/>
              </w:rPr>
              <w:t xml:space="preserve">CONTRACTOR shall indemnify and hold </w:t>
            </w:r>
            <w:r w:rsidR="00AE2A04">
              <w:rPr>
                <w:rFonts w:ascii="Arial" w:hAnsi="Arial" w:cs="Arial"/>
                <w:sz w:val="18"/>
                <w:szCs w:val="18"/>
              </w:rPr>
              <w:t>COMPANY</w:t>
            </w:r>
            <w:r w:rsidR="00AE2A04" w:rsidRPr="005672E5">
              <w:rPr>
                <w:rFonts w:ascii="Arial" w:hAnsi="Arial" w:cs="Arial"/>
                <w:sz w:val="18"/>
                <w:szCs w:val="18"/>
              </w:rPr>
              <w:t xml:space="preserve"> harmless from and against any and all claims for loss, damage, liability or expense of any kind by reason of actual or alleged infringement of any patent rights or other industrial property rights in respect of the equipment or materials furnished, or method of operation used by CONTRACTOR hereunder.</w:t>
            </w:r>
          </w:p>
          <w:p w:rsidR="00AE2A04" w:rsidRPr="005672E5" w:rsidRDefault="00AE2A04" w:rsidP="001062D4">
            <w:pPr>
              <w:tabs>
                <w:tab w:val="left" w:pos="360"/>
                <w:tab w:val="left" w:pos="720"/>
                <w:tab w:val="left" w:pos="1080"/>
                <w:tab w:val="left" w:pos="1800"/>
                <w:tab w:val="left" w:pos="2340"/>
                <w:tab w:val="left" w:pos="6120"/>
                <w:tab w:val="left" w:pos="1062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D6DBF" w:rsidRDefault="00AE2A04" w:rsidP="003B19C2">
            <w:pPr>
              <w:spacing w:line="240" w:lineRule="atLeast"/>
              <w:jc w:val="center"/>
              <w:rPr>
                <w:rFonts w:ascii="Arial" w:hAnsi="Arial" w:cs="Arial"/>
                <w:b/>
                <w:sz w:val="18"/>
                <w:szCs w:val="18"/>
                <w:u w:val="single"/>
                <w:lang w:val="id-ID"/>
              </w:rPr>
            </w:pPr>
            <w:r w:rsidRPr="005672E5">
              <w:rPr>
                <w:rFonts w:ascii="Arial" w:hAnsi="Arial" w:cs="Arial"/>
                <w:b/>
                <w:sz w:val="18"/>
                <w:szCs w:val="18"/>
                <w:u w:val="single"/>
              </w:rPr>
              <w:lastRenderedPageBreak/>
              <w:t>PASAL 1</w:t>
            </w:r>
            <w:r w:rsidR="005D6DBF">
              <w:rPr>
                <w:rFonts w:ascii="Arial" w:hAnsi="Arial" w:cs="Arial"/>
                <w:b/>
                <w:sz w:val="18"/>
                <w:szCs w:val="18"/>
                <w:u w:val="single"/>
                <w:lang w:val="id-ID"/>
              </w:rPr>
              <w:t>5</w:t>
            </w:r>
          </w:p>
          <w:p w:rsidR="00AE2A04" w:rsidRPr="005672E5"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b/>
                <w:sz w:val="18"/>
                <w:szCs w:val="18"/>
                <w:u w:val="single"/>
              </w:rPr>
            </w:pPr>
            <w:r w:rsidRPr="005672E5">
              <w:rPr>
                <w:rFonts w:ascii="Arial" w:hAnsi="Arial" w:cs="Arial"/>
                <w:b/>
                <w:sz w:val="18"/>
                <w:szCs w:val="18"/>
                <w:u w:val="single"/>
              </w:rPr>
              <w:t>ASURANSI</w:t>
            </w:r>
          </w:p>
        </w:tc>
        <w:tc>
          <w:tcPr>
            <w:tcW w:w="380" w:type="dxa"/>
          </w:tcPr>
          <w:p w:rsidR="00AE2A04" w:rsidRPr="005672E5" w:rsidRDefault="00AE2A04" w:rsidP="003B19C2">
            <w:pPr>
              <w:tabs>
                <w:tab w:val="left" w:pos="10620"/>
              </w:tabs>
              <w:spacing w:line="240" w:lineRule="atLeast"/>
              <w:ind w:right="-47"/>
              <w:jc w:val="both"/>
              <w:rPr>
                <w:rFonts w:ascii="Arial" w:hAnsi="Arial" w:cs="Arial"/>
                <w:sz w:val="18"/>
                <w:szCs w:val="18"/>
              </w:rPr>
            </w:pPr>
          </w:p>
        </w:tc>
        <w:tc>
          <w:tcPr>
            <w:tcW w:w="4581" w:type="dxa"/>
          </w:tcPr>
          <w:p w:rsidR="00AE2A04" w:rsidRPr="005D6DBF" w:rsidRDefault="00AE2A04" w:rsidP="003B19C2">
            <w:pPr>
              <w:tabs>
                <w:tab w:val="left" w:pos="540"/>
                <w:tab w:val="left" w:pos="1080"/>
                <w:tab w:val="left" w:pos="1800"/>
                <w:tab w:val="left" w:pos="2340"/>
                <w:tab w:val="left" w:pos="6120"/>
                <w:tab w:val="left" w:pos="10620"/>
              </w:tabs>
              <w:spacing w:line="240" w:lineRule="atLeast"/>
              <w:ind w:left="540" w:hanging="540"/>
              <w:jc w:val="center"/>
              <w:rPr>
                <w:rFonts w:ascii="Arial" w:hAnsi="Arial" w:cs="Arial"/>
                <w:b/>
                <w:sz w:val="18"/>
                <w:szCs w:val="18"/>
                <w:u w:val="single"/>
                <w:lang w:val="id-ID"/>
              </w:rPr>
            </w:pPr>
            <w:r w:rsidRPr="005672E5">
              <w:rPr>
                <w:rFonts w:ascii="Arial" w:hAnsi="Arial" w:cs="Arial"/>
                <w:b/>
                <w:sz w:val="18"/>
                <w:szCs w:val="18"/>
                <w:u w:val="single"/>
              </w:rPr>
              <w:t>ARTICLE 1</w:t>
            </w:r>
            <w:r w:rsidR="005D6DBF">
              <w:rPr>
                <w:rFonts w:ascii="Arial" w:hAnsi="Arial" w:cs="Arial"/>
                <w:b/>
                <w:sz w:val="18"/>
                <w:szCs w:val="18"/>
                <w:u w:val="single"/>
                <w:lang w:val="id-ID"/>
              </w:rPr>
              <w:t>5</w:t>
            </w:r>
          </w:p>
          <w:p w:rsidR="00AE2A04" w:rsidRPr="005672E5" w:rsidRDefault="00AE2A04" w:rsidP="003B19C2">
            <w:pPr>
              <w:tabs>
                <w:tab w:val="left" w:pos="540"/>
                <w:tab w:val="left" w:pos="1080"/>
                <w:tab w:val="left" w:pos="1800"/>
                <w:tab w:val="left" w:pos="2340"/>
                <w:tab w:val="left" w:pos="6120"/>
                <w:tab w:val="left" w:pos="10620"/>
              </w:tabs>
              <w:spacing w:line="240" w:lineRule="atLeast"/>
              <w:ind w:left="540" w:hanging="540"/>
              <w:jc w:val="center"/>
              <w:rPr>
                <w:rFonts w:ascii="Arial" w:hAnsi="Arial" w:cs="Arial"/>
                <w:b/>
                <w:sz w:val="18"/>
                <w:szCs w:val="18"/>
              </w:rPr>
            </w:pPr>
            <w:r w:rsidRPr="005672E5">
              <w:rPr>
                <w:rFonts w:ascii="Arial" w:hAnsi="Arial" w:cs="Arial"/>
                <w:b/>
                <w:sz w:val="18"/>
                <w:szCs w:val="18"/>
                <w:u w:val="single"/>
              </w:rPr>
              <w:t>INSURANCE</w:t>
            </w:r>
          </w:p>
        </w:tc>
      </w:tr>
      <w:tr w:rsidR="00AE2A04" w:rsidRPr="005672E5" w:rsidTr="003D0C2E">
        <w:trPr>
          <w:gridAfter w:val="1"/>
          <w:wAfter w:w="72" w:type="dxa"/>
          <w:cantSplit/>
        </w:trPr>
        <w:tc>
          <w:tcPr>
            <w:tcW w:w="5142" w:type="dxa"/>
            <w:gridSpan w:val="2"/>
          </w:tcPr>
          <w:p w:rsidR="0086328A" w:rsidRDefault="0086328A" w:rsidP="003B19C2">
            <w:pPr>
              <w:pStyle w:val="BodyTextIndent"/>
              <w:rPr>
                <w:rFonts w:ascii="Arial" w:hAnsi="Arial" w:cs="Arial"/>
                <w:sz w:val="20"/>
              </w:rPr>
            </w:pPr>
          </w:p>
          <w:p w:rsidR="002F74AD" w:rsidRDefault="002F74AD" w:rsidP="003B19C2">
            <w:pPr>
              <w:pStyle w:val="BodyTextIndent"/>
              <w:rPr>
                <w:rFonts w:ascii="Arial" w:hAnsi="Arial" w:cs="Arial"/>
                <w:sz w:val="20"/>
                <w:lang w:val="id-ID"/>
              </w:rPr>
            </w:pPr>
            <w:r w:rsidRPr="002D6F6A">
              <w:rPr>
                <w:rFonts w:ascii="Arial" w:hAnsi="Arial" w:cs="Arial"/>
                <w:sz w:val="20"/>
              </w:rPr>
              <w:t xml:space="preserve">KONTRAKTOR harus menyediakan dan mengurus dengan biayanya sendiri, selama jangka waktu </w:t>
            </w:r>
            <w:r>
              <w:rPr>
                <w:rFonts w:ascii="Arial" w:hAnsi="Arial" w:cs="Arial"/>
                <w:sz w:val="20"/>
                <w:lang w:val="id-ID"/>
              </w:rPr>
              <w:t>Kontrak</w:t>
            </w:r>
            <w:r w:rsidRPr="002D6F6A">
              <w:rPr>
                <w:rFonts w:ascii="Arial" w:hAnsi="Arial" w:cs="Arial"/>
                <w:sz w:val="20"/>
              </w:rPr>
              <w:t xml:space="preserve"> ini, pertanggungan asuransi dengan jenis dan batasan kewajiban </w:t>
            </w:r>
            <w:r w:rsidR="00830FB2">
              <w:rPr>
                <w:rFonts w:ascii="Arial" w:hAnsi="Arial" w:cs="Arial"/>
                <w:sz w:val="20"/>
              </w:rPr>
              <w:t xml:space="preserve">dan rincian </w:t>
            </w:r>
            <w:r w:rsidRPr="002D6F6A">
              <w:rPr>
                <w:rFonts w:ascii="Arial" w:hAnsi="Arial" w:cs="Arial"/>
                <w:sz w:val="20"/>
              </w:rPr>
              <w:t xml:space="preserve">yang nilainya tidak kurang </w:t>
            </w:r>
            <w:r w:rsidR="00830FB2">
              <w:rPr>
                <w:rFonts w:ascii="Arial" w:hAnsi="Arial" w:cs="Arial"/>
                <w:sz w:val="20"/>
              </w:rPr>
              <w:t xml:space="preserve">dan sesuai dengan </w:t>
            </w:r>
            <w:r w:rsidRPr="002D6F6A">
              <w:rPr>
                <w:rFonts w:ascii="Arial" w:hAnsi="Arial" w:cs="Arial"/>
                <w:sz w:val="20"/>
              </w:rPr>
              <w:t xml:space="preserve">yang </w:t>
            </w:r>
            <w:r w:rsidR="00022B51">
              <w:rPr>
                <w:rFonts w:ascii="Arial" w:hAnsi="Arial" w:cs="Arial"/>
                <w:sz w:val="20"/>
              </w:rPr>
              <w:t xml:space="preserve">diatur dalam </w:t>
            </w:r>
            <w:r w:rsidR="00022B51" w:rsidRPr="009D66E2">
              <w:rPr>
                <w:rFonts w:ascii="Arial" w:hAnsi="Arial" w:cs="Arial"/>
                <w:color w:val="FF0000"/>
                <w:sz w:val="20"/>
              </w:rPr>
              <w:t>Lampiran F</w:t>
            </w:r>
            <w:r w:rsidR="00022B51">
              <w:rPr>
                <w:rFonts w:ascii="Arial" w:hAnsi="Arial" w:cs="Arial"/>
                <w:sz w:val="20"/>
              </w:rPr>
              <w:t xml:space="preserve"> </w:t>
            </w:r>
            <w:r w:rsidR="00022B51" w:rsidRPr="009D66E2">
              <w:rPr>
                <w:rFonts w:ascii="Arial" w:hAnsi="Arial" w:cs="Arial"/>
                <w:color w:val="FF0000"/>
                <w:sz w:val="20"/>
              </w:rPr>
              <w:t>(Asuransi)</w:t>
            </w:r>
            <w:r w:rsidR="00022B51">
              <w:rPr>
                <w:rFonts w:ascii="Arial" w:hAnsi="Arial" w:cs="Arial"/>
                <w:sz w:val="20"/>
              </w:rPr>
              <w:t xml:space="preserve"> </w:t>
            </w:r>
            <w:r w:rsidRPr="002D6F6A">
              <w:rPr>
                <w:rFonts w:ascii="Arial" w:hAnsi="Arial" w:cs="Arial"/>
                <w:sz w:val="20"/>
              </w:rPr>
              <w:t>dengan perusahaan asuransi yang dapat diterima oleh PERUSAHAAN. Bagian yang tidak ditanggung asuransi menjadi tanggungan Kontraktor. Polis harus memuat pelepasan hak subrograsi untuk kepentingan PERUSAHAAN.</w:t>
            </w:r>
          </w:p>
          <w:p w:rsidR="00AE2A04" w:rsidRPr="002C08DA" w:rsidRDefault="00AE2A04" w:rsidP="003B19C2">
            <w:pPr>
              <w:tabs>
                <w:tab w:val="left" w:pos="540"/>
                <w:tab w:val="left" w:pos="1080"/>
                <w:tab w:val="left" w:pos="1800"/>
                <w:tab w:val="left" w:pos="2340"/>
                <w:tab w:val="left" w:pos="6120"/>
                <w:tab w:val="left" w:pos="10620"/>
              </w:tabs>
              <w:spacing w:line="240" w:lineRule="atLeast"/>
              <w:jc w:val="both"/>
              <w:rPr>
                <w:rFonts w:ascii="Arial" w:hAnsi="Arial" w:cs="Arial"/>
                <w:sz w:val="18"/>
                <w:szCs w:val="18"/>
                <w:lang w:val="sv-SE"/>
              </w:rPr>
            </w:pPr>
          </w:p>
        </w:tc>
        <w:tc>
          <w:tcPr>
            <w:tcW w:w="380" w:type="dxa"/>
          </w:tcPr>
          <w:p w:rsidR="00AE2A04" w:rsidRPr="002C08DA" w:rsidRDefault="00AE2A04" w:rsidP="003B19C2">
            <w:pPr>
              <w:tabs>
                <w:tab w:val="left" w:pos="10620"/>
              </w:tabs>
              <w:spacing w:line="240" w:lineRule="atLeast"/>
              <w:ind w:right="-47"/>
              <w:jc w:val="both"/>
              <w:rPr>
                <w:rFonts w:ascii="Arial" w:hAnsi="Arial" w:cs="Arial"/>
                <w:sz w:val="18"/>
                <w:szCs w:val="18"/>
                <w:lang w:val="sv-SE"/>
              </w:rPr>
            </w:pPr>
          </w:p>
        </w:tc>
        <w:tc>
          <w:tcPr>
            <w:tcW w:w="4581" w:type="dxa"/>
          </w:tcPr>
          <w:p w:rsidR="0086328A" w:rsidRDefault="0086328A" w:rsidP="008C5BC9">
            <w:pPr>
              <w:tabs>
                <w:tab w:val="left" w:pos="0"/>
                <w:tab w:val="left" w:pos="900"/>
              </w:tabs>
              <w:jc w:val="both"/>
              <w:rPr>
                <w:rFonts w:ascii="Arial" w:hAnsi="Arial" w:cs="Arial"/>
                <w:sz w:val="18"/>
                <w:szCs w:val="18"/>
              </w:rPr>
            </w:pPr>
          </w:p>
          <w:p w:rsidR="008C5BC9" w:rsidRPr="002F74AD" w:rsidRDefault="002F74AD" w:rsidP="008C5BC9">
            <w:pPr>
              <w:tabs>
                <w:tab w:val="left" w:pos="0"/>
                <w:tab w:val="left" w:pos="900"/>
              </w:tabs>
              <w:jc w:val="both"/>
              <w:rPr>
                <w:rFonts w:ascii="Arial" w:hAnsi="Arial" w:cs="Arial"/>
                <w:sz w:val="18"/>
                <w:szCs w:val="18"/>
                <w:lang w:val="id-ID"/>
              </w:rPr>
            </w:pPr>
            <w:r w:rsidRPr="002F74AD">
              <w:rPr>
                <w:rFonts w:ascii="Arial" w:hAnsi="Arial" w:cs="Arial"/>
                <w:sz w:val="18"/>
                <w:szCs w:val="18"/>
              </w:rPr>
              <w:t>CONTRACTOR</w:t>
            </w:r>
            <w:r w:rsidR="008C5BC9" w:rsidRPr="002F74AD">
              <w:rPr>
                <w:rFonts w:ascii="Arial" w:hAnsi="Arial" w:cs="Arial"/>
                <w:sz w:val="18"/>
                <w:szCs w:val="18"/>
              </w:rPr>
              <w:t xml:space="preserve"> shall at its sole expense procure and maintain throughout the term of this </w:t>
            </w:r>
            <w:r w:rsidRPr="002F74AD">
              <w:rPr>
                <w:rFonts w:ascii="Arial" w:hAnsi="Arial" w:cs="Arial"/>
                <w:sz w:val="18"/>
                <w:szCs w:val="18"/>
                <w:lang w:val="id-ID"/>
              </w:rPr>
              <w:t>Contract</w:t>
            </w:r>
            <w:r w:rsidR="008C5BC9" w:rsidRPr="002F74AD">
              <w:rPr>
                <w:rFonts w:ascii="Arial" w:hAnsi="Arial" w:cs="Arial"/>
                <w:sz w:val="18"/>
                <w:szCs w:val="18"/>
              </w:rPr>
              <w:t xml:space="preserve"> insurance coverage of the types and with limits of liability </w:t>
            </w:r>
            <w:r w:rsidR="00830FB2">
              <w:rPr>
                <w:rFonts w:ascii="Arial" w:hAnsi="Arial" w:cs="Arial"/>
                <w:sz w:val="18"/>
                <w:szCs w:val="18"/>
              </w:rPr>
              <w:t xml:space="preserve">and details not less and as in accordance wih </w:t>
            </w:r>
            <w:r w:rsidR="008C5BC9" w:rsidRPr="002F74AD">
              <w:rPr>
                <w:rFonts w:ascii="Arial" w:hAnsi="Arial" w:cs="Arial"/>
                <w:sz w:val="18"/>
                <w:szCs w:val="18"/>
              </w:rPr>
              <w:t xml:space="preserve">those set out </w:t>
            </w:r>
            <w:r w:rsidR="00022B51">
              <w:rPr>
                <w:rFonts w:ascii="Arial" w:hAnsi="Arial" w:cs="Arial"/>
                <w:sz w:val="18"/>
                <w:szCs w:val="18"/>
              </w:rPr>
              <w:t xml:space="preserve">under </w:t>
            </w:r>
            <w:r w:rsidR="00022B51" w:rsidRPr="009D66E2">
              <w:rPr>
                <w:rFonts w:ascii="Arial" w:hAnsi="Arial" w:cs="Arial"/>
                <w:color w:val="FF0000"/>
                <w:sz w:val="18"/>
                <w:szCs w:val="18"/>
              </w:rPr>
              <w:t>Exhibit F (Insurance)</w:t>
            </w:r>
            <w:r w:rsidR="00AC30E9">
              <w:rPr>
                <w:rFonts w:ascii="Arial" w:hAnsi="Arial" w:cs="Arial"/>
                <w:sz w:val="18"/>
                <w:szCs w:val="18"/>
              </w:rPr>
              <w:t xml:space="preserve"> </w:t>
            </w:r>
            <w:r w:rsidR="008C5BC9" w:rsidRPr="002F74AD">
              <w:rPr>
                <w:rFonts w:ascii="Arial" w:hAnsi="Arial" w:cs="Arial"/>
                <w:sz w:val="18"/>
                <w:szCs w:val="18"/>
              </w:rPr>
              <w:t xml:space="preserve">with the insurance companies acceptable to </w:t>
            </w:r>
            <w:r w:rsidRPr="002F74AD">
              <w:rPr>
                <w:rFonts w:ascii="Arial" w:hAnsi="Arial" w:cs="Arial"/>
                <w:sz w:val="18"/>
                <w:szCs w:val="18"/>
              </w:rPr>
              <w:t>COMPANY</w:t>
            </w:r>
            <w:r w:rsidR="008C5BC9" w:rsidRPr="002F74AD">
              <w:rPr>
                <w:rFonts w:ascii="Arial" w:hAnsi="Arial" w:cs="Arial"/>
                <w:sz w:val="18"/>
                <w:szCs w:val="18"/>
              </w:rPr>
              <w:t xml:space="preserve">.  Deductibles are for the account of </w:t>
            </w:r>
            <w:r w:rsidRPr="002F74AD">
              <w:rPr>
                <w:rFonts w:ascii="Arial" w:hAnsi="Arial" w:cs="Arial"/>
                <w:sz w:val="18"/>
                <w:szCs w:val="18"/>
              </w:rPr>
              <w:t>CONTRACTOR</w:t>
            </w:r>
            <w:r w:rsidR="008C5BC9" w:rsidRPr="002F74AD">
              <w:rPr>
                <w:rFonts w:ascii="Arial" w:hAnsi="Arial" w:cs="Arial"/>
                <w:sz w:val="18"/>
                <w:szCs w:val="18"/>
              </w:rPr>
              <w:t xml:space="preserve">. The policy shall be endorsed to provide for waiver of subrogation in favor of </w:t>
            </w:r>
            <w:r w:rsidRPr="002F74AD">
              <w:rPr>
                <w:rFonts w:ascii="Arial" w:hAnsi="Arial" w:cs="Arial"/>
                <w:sz w:val="18"/>
                <w:szCs w:val="18"/>
              </w:rPr>
              <w:t>COMPANY</w:t>
            </w:r>
            <w:r w:rsidR="008C5BC9" w:rsidRPr="002F74AD">
              <w:rPr>
                <w:rFonts w:ascii="Arial" w:hAnsi="Arial" w:cs="Arial"/>
                <w:sz w:val="18"/>
                <w:szCs w:val="18"/>
              </w:rPr>
              <w:t>.</w:t>
            </w:r>
          </w:p>
          <w:p w:rsidR="008C5BC9" w:rsidRPr="008C5BC9" w:rsidRDefault="008C5BC9" w:rsidP="008C5BC9">
            <w:pPr>
              <w:tabs>
                <w:tab w:val="left" w:pos="0"/>
                <w:tab w:val="left" w:pos="900"/>
              </w:tabs>
              <w:jc w:val="both"/>
              <w:rPr>
                <w:rFonts w:ascii="Arial" w:hAnsi="Arial" w:cs="Arial"/>
                <w:sz w:val="20"/>
                <w:lang w:val="id-ID"/>
              </w:rPr>
            </w:pPr>
          </w:p>
          <w:p w:rsidR="00AE2A04" w:rsidRPr="005672E5" w:rsidRDefault="00AE2A04" w:rsidP="003B19C2">
            <w:pPr>
              <w:tabs>
                <w:tab w:val="left" w:pos="540"/>
                <w:tab w:val="left" w:pos="1080"/>
                <w:tab w:val="left" w:pos="1800"/>
                <w:tab w:val="left" w:pos="2340"/>
                <w:tab w:val="left" w:pos="6120"/>
                <w:tab w:val="left" w:pos="10620"/>
              </w:tabs>
              <w:spacing w:line="240" w:lineRule="atLeast"/>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D6DBF" w:rsidRDefault="00AE2A04" w:rsidP="003B19C2">
            <w:pPr>
              <w:ind w:left="720" w:hanging="720"/>
              <w:jc w:val="center"/>
              <w:rPr>
                <w:rFonts w:ascii="Arial" w:hAnsi="Arial" w:cs="Arial"/>
                <w:b/>
                <w:sz w:val="18"/>
                <w:szCs w:val="18"/>
                <w:u w:val="single"/>
                <w:lang w:val="id-ID"/>
              </w:rPr>
            </w:pPr>
            <w:r w:rsidRPr="005672E5">
              <w:rPr>
                <w:rFonts w:ascii="Arial" w:hAnsi="Arial" w:cs="Arial"/>
                <w:b/>
                <w:sz w:val="18"/>
                <w:szCs w:val="18"/>
                <w:u w:val="single"/>
              </w:rPr>
              <w:t>PASAL 1</w:t>
            </w:r>
            <w:r w:rsidR="005D6DBF">
              <w:rPr>
                <w:rFonts w:ascii="Arial" w:hAnsi="Arial" w:cs="Arial"/>
                <w:b/>
                <w:sz w:val="18"/>
                <w:szCs w:val="18"/>
                <w:u w:val="single"/>
                <w:lang w:val="id-ID"/>
              </w:rPr>
              <w:t>6</w:t>
            </w:r>
          </w:p>
          <w:p w:rsidR="00AE2A04" w:rsidRPr="005672E5" w:rsidRDefault="00AE2A04" w:rsidP="003B19C2">
            <w:pPr>
              <w:ind w:left="720" w:hanging="720"/>
              <w:jc w:val="center"/>
              <w:rPr>
                <w:rFonts w:ascii="Arial" w:hAnsi="Arial" w:cs="Arial"/>
                <w:b/>
                <w:sz w:val="18"/>
                <w:szCs w:val="18"/>
                <w:u w:val="single"/>
              </w:rPr>
            </w:pPr>
            <w:r w:rsidRPr="005672E5">
              <w:rPr>
                <w:rFonts w:ascii="Arial" w:hAnsi="Arial" w:cs="Arial"/>
                <w:b/>
                <w:sz w:val="18"/>
                <w:szCs w:val="18"/>
                <w:u w:val="single"/>
              </w:rPr>
              <w:t>KERAHASIAAN</w:t>
            </w:r>
          </w:p>
        </w:tc>
        <w:tc>
          <w:tcPr>
            <w:tcW w:w="380" w:type="dxa"/>
          </w:tcPr>
          <w:p w:rsidR="00AE2A04" w:rsidRPr="005672E5" w:rsidRDefault="00AE2A04" w:rsidP="003B19C2">
            <w:pPr>
              <w:tabs>
                <w:tab w:val="left" w:pos="6120"/>
                <w:tab w:val="left" w:pos="10620"/>
              </w:tabs>
              <w:spacing w:line="240" w:lineRule="atLeast"/>
              <w:ind w:left="678" w:hanging="360"/>
              <w:jc w:val="both"/>
              <w:rPr>
                <w:rFonts w:ascii="Arial" w:hAnsi="Arial" w:cs="Arial"/>
                <w:sz w:val="18"/>
                <w:szCs w:val="18"/>
              </w:rPr>
            </w:pPr>
          </w:p>
        </w:tc>
        <w:tc>
          <w:tcPr>
            <w:tcW w:w="4581" w:type="dxa"/>
          </w:tcPr>
          <w:p w:rsidR="00AE2A04" w:rsidRPr="005D6DBF" w:rsidRDefault="00AE2A04" w:rsidP="003B19C2">
            <w:pPr>
              <w:ind w:left="720" w:hanging="540"/>
              <w:jc w:val="center"/>
              <w:rPr>
                <w:rFonts w:ascii="Arial" w:hAnsi="Arial" w:cs="Arial"/>
                <w:b/>
                <w:sz w:val="18"/>
                <w:szCs w:val="18"/>
                <w:u w:val="single"/>
                <w:lang w:val="id-ID"/>
              </w:rPr>
            </w:pPr>
            <w:r w:rsidRPr="005672E5">
              <w:rPr>
                <w:rFonts w:ascii="Arial" w:hAnsi="Arial" w:cs="Arial"/>
                <w:b/>
                <w:sz w:val="18"/>
                <w:szCs w:val="18"/>
                <w:u w:val="single"/>
              </w:rPr>
              <w:t>ARTICLE 1</w:t>
            </w:r>
            <w:r w:rsidR="005D6DBF">
              <w:rPr>
                <w:rFonts w:ascii="Arial" w:hAnsi="Arial" w:cs="Arial"/>
                <w:b/>
                <w:sz w:val="18"/>
                <w:szCs w:val="18"/>
                <w:u w:val="single"/>
                <w:lang w:val="id-ID"/>
              </w:rPr>
              <w:t>6</w:t>
            </w:r>
          </w:p>
          <w:p w:rsidR="00AE2A04" w:rsidRPr="005672E5" w:rsidRDefault="00AE2A04" w:rsidP="003B19C2">
            <w:pPr>
              <w:ind w:left="720" w:hanging="540"/>
              <w:jc w:val="center"/>
              <w:rPr>
                <w:rFonts w:ascii="Arial" w:hAnsi="Arial" w:cs="Arial"/>
                <w:b/>
                <w:sz w:val="18"/>
                <w:szCs w:val="18"/>
                <w:u w:val="single"/>
              </w:rPr>
            </w:pPr>
            <w:r w:rsidRPr="005672E5">
              <w:rPr>
                <w:rFonts w:ascii="Arial" w:hAnsi="Arial" w:cs="Arial"/>
                <w:b/>
                <w:sz w:val="18"/>
                <w:szCs w:val="18"/>
                <w:u w:val="single"/>
              </w:rPr>
              <w:t>CONFIDENTIALITY</w:t>
            </w: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360"/>
              </w:tabs>
              <w:ind w:left="360" w:hanging="540"/>
              <w:jc w:val="both"/>
              <w:rPr>
                <w:rFonts w:ascii="Arial" w:hAnsi="Arial" w:cs="Arial"/>
                <w:sz w:val="18"/>
                <w:szCs w:val="18"/>
              </w:rPr>
            </w:pPr>
          </w:p>
          <w:p w:rsidR="00AE2A04" w:rsidRPr="005672E5" w:rsidRDefault="00AE2A04" w:rsidP="003B19C2">
            <w:pPr>
              <w:tabs>
                <w:tab w:val="left" w:pos="360"/>
              </w:tabs>
              <w:ind w:left="360" w:hanging="540"/>
              <w:jc w:val="both"/>
              <w:rPr>
                <w:rFonts w:ascii="Arial" w:hAnsi="Arial" w:cs="Arial"/>
                <w:sz w:val="18"/>
                <w:szCs w:val="18"/>
              </w:rPr>
            </w:pPr>
            <w:r w:rsidRPr="005672E5">
              <w:rPr>
                <w:rFonts w:ascii="Arial" w:hAnsi="Arial" w:cs="Arial"/>
                <w:sz w:val="18"/>
                <w:szCs w:val="18"/>
              </w:rPr>
              <w:t>1</w:t>
            </w:r>
            <w:r w:rsidR="005F7ACF">
              <w:rPr>
                <w:rFonts w:ascii="Arial" w:hAnsi="Arial" w:cs="Arial"/>
                <w:sz w:val="18"/>
                <w:szCs w:val="18"/>
                <w:lang w:val="id-ID"/>
              </w:rPr>
              <w:t>6</w:t>
            </w:r>
            <w:r w:rsidRPr="005672E5">
              <w:rPr>
                <w:rFonts w:ascii="Arial" w:hAnsi="Arial" w:cs="Arial"/>
                <w:sz w:val="18"/>
                <w:szCs w:val="18"/>
              </w:rPr>
              <w:t xml:space="preserve">.1 </w:t>
            </w:r>
            <w:r>
              <w:rPr>
                <w:rFonts w:ascii="Arial" w:hAnsi="Arial" w:cs="Arial"/>
                <w:sz w:val="18"/>
                <w:szCs w:val="18"/>
              </w:rPr>
              <w:tab/>
              <w:t xml:space="preserve">Semua rancangan, </w:t>
            </w:r>
            <w:r w:rsidRPr="005672E5">
              <w:rPr>
                <w:rFonts w:ascii="Arial" w:hAnsi="Arial" w:cs="Arial"/>
                <w:sz w:val="18"/>
                <w:szCs w:val="18"/>
              </w:rPr>
              <w:t xml:space="preserve">informasi, data dan bahan-bahan lainnya yang diberikan atau diterima, diproduksi atau diinterpretasikan oleh KONTRAKTOR mengenai </w:t>
            </w:r>
            <w:r>
              <w:rPr>
                <w:rFonts w:ascii="Arial" w:hAnsi="Arial" w:cs="Arial"/>
                <w:sz w:val="18"/>
                <w:szCs w:val="18"/>
              </w:rPr>
              <w:t>PERUSAHAAN</w:t>
            </w:r>
            <w:r w:rsidRPr="005672E5">
              <w:rPr>
                <w:rFonts w:ascii="Arial" w:hAnsi="Arial" w:cs="Arial"/>
                <w:sz w:val="18"/>
                <w:szCs w:val="18"/>
              </w:rPr>
              <w:t xml:space="preserve"> dan kegiatannya akan tetap dirahasiakan dan akan tetap menjadi milik </w:t>
            </w:r>
            <w:r>
              <w:rPr>
                <w:rFonts w:ascii="Arial" w:hAnsi="Arial" w:cs="Arial"/>
                <w:sz w:val="18"/>
                <w:szCs w:val="18"/>
              </w:rPr>
              <w:t>PERUSAHAAN</w:t>
            </w:r>
            <w:r w:rsidRPr="005672E5">
              <w:rPr>
                <w:rFonts w:ascii="Arial" w:hAnsi="Arial" w:cs="Arial"/>
                <w:sz w:val="18"/>
                <w:szCs w:val="18"/>
              </w:rPr>
              <w:t>, dan KONTRAKTOR menjamin akan mentaati ketentuan kerahasiaan ini.</w:t>
            </w:r>
          </w:p>
          <w:p w:rsidR="00AE2A04" w:rsidRPr="005672E5" w:rsidRDefault="00AE2A04" w:rsidP="003B19C2">
            <w:pPr>
              <w:tabs>
                <w:tab w:val="left" w:pos="360"/>
              </w:tabs>
              <w:ind w:left="360" w:hanging="540"/>
              <w:jc w:val="both"/>
              <w:rPr>
                <w:rFonts w:ascii="Arial" w:hAnsi="Arial" w:cs="Arial"/>
                <w:sz w:val="18"/>
                <w:szCs w:val="18"/>
              </w:rPr>
            </w:pPr>
          </w:p>
        </w:tc>
        <w:tc>
          <w:tcPr>
            <w:tcW w:w="380" w:type="dxa"/>
          </w:tcPr>
          <w:p w:rsidR="00AE2A04" w:rsidRPr="005672E5" w:rsidRDefault="00AE2A04" w:rsidP="003B19C2">
            <w:pPr>
              <w:tabs>
                <w:tab w:val="left" w:pos="360"/>
              </w:tabs>
              <w:ind w:left="360" w:hanging="540"/>
              <w:jc w:val="center"/>
              <w:rPr>
                <w:rFonts w:ascii="Arial" w:hAnsi="Arial" w:cs="Arial"/>
                <w:b/>
                <w:sz w:val="18"/>
                <w:szCs w:val="18"/>
                <w:u w:val="single"/>
              </w:rPr>
            </w:pPr>
          </w:p>
        </w:tc>
        <w:tc>
          <w:tcPr>
            <w:tcW w:w="4581" w:type="dxa"/>
          </w:tcPr>
          <w:p w:rsidR="00AE2A04" w:rsidRPr="005672E5" w:rsidRDefault="00AE2A04" w:rsidP="003B19C2">
            <w:pPr>
              <w:tabs>
                <w:tab w:val="left" w:pos="360"/>
              </w:tabs>
              <w:ind w:left="360" w:hanging="540"/>
              <w:jc w:val="both"/>
              <w:rPr>
                <w:rFonts w:ascii="Arial" w:hAnsi="Arial" w:cs="Arial"/>
                <w:sz w:val="18"/>
                <w:szCs w:val="18"/>
              </w:rPr>
            </w:pPr>
          </w:p>
          <w:p w:rsidR="00AE2A04" w:rsidRPr="005672E5" w:rsidRDefault="00AE2A04" w:rsidP="003B19C2">
            <w:pPr>
              <w:tabs>
                <w:tab w:val="left" w:pos="360"/>
              </w:tabs>
              <w:ind w:left="360" w:hanging="540"/>
              <w:jc w:val="both"/>
              <w:rPr>
                <w:rFonts w:ascii="Arial" w:hAnsi="Arial" w:cs="Arial"/>
                <w:sz w:val="18"/>
                <w:szCs w:val="18"/>
              </w:rPr>
            </w:pPr>
            <w:r w:rsidRPr="005672E5">
              <w:rPr>
                <w:rFonts w:ascii="Arial" w:hAnsi="Arial" w:cs="Arial"/>
                <w:sz w:val="18"/>
                <w:szCs w:val="18"/>
              </w:rPr>
              <w:t>1</w:t>
            </w:r>
            <w:r w:rsidR="005F7ACF">
              <w:rPr>
                <w:rFonts w:ascii="Arial" w:hAnsi="Arial" w:cs="Arial"/>
                <w:sz w:val="18"/>
                <w:szCs w:val="18"/>
                <w:lang w:val="id-ID"/>
              </w:rPr>
              <w:t>6</w:t>
            </w:r>
            <w:r w:rsidRPr="005672E5">
              <w:rPr>
                <w:rFonts w:ascii="Arial" w:hAnsi="Arial" w:cs="Arial"/>
                <w:sz w:val="18"/>
                <w:szCs w:val="18"/>
              </w:rPr>
              <w:t xml:space="preserve">.1 </w:t>
            </w:r>
            <w:r>
              <w:rPr>
                <w:rFonts w:ascii="Arial" w:hAnsi="Arial" w:cs="Arial"/>
                <w:sz w:val="18"/>
                <w:szCs w:val="18"/>
              </w:rPr>
              <w:tab/>
            </w:r>
            <w:r w:rsidRPr="005672E5">
              <w:rPr>
                <w:rFonts w:ascii="Arial" w:hAnsi="Arial" w:cs="Arial"/>
                <w:sz w:val="18"/>
                <w:szCs w:val="18"/>
              </w:rPr>
              <w:t xml:space="preserve">All designs, information, data and other materials supplied to or received, produced or interpreted by CONTRACTOR relating to </w:t>
            </w:r>
            <w:r>
              <w:rPr>
                <w:rFonts w:ascii="Arial" w:hAnsi="Arial" w:cs="Arial"/>
                <w:sz w:val="18"/>
                <w:szCs w:val="18"/>
              </w:rPr>
              <w:t>COMPANY</w:t>
            </w:r>
            <w:r w:rsidRPr="005672E5">
              <w:rPr>
                <w:rFonts w:ascii="Arial" w:hAnsi="Arial" w:cs="Arial"/>
                <w:sz w:val="18"/>
                <w:szCs w:val="18"/>
              </w:rPr>
              <w:t xml:space="preserve"> or its activities shall be kept strictly confidential remain </w:t>
            </w:r>
            <w:r>
              <w:rPr>
                <w:rFonts w:ascii="Arial" w:hAnsi="Arial" w:cs="Arial"/>
                <w:sz w:val="18"/>
                <w:szCs w:val="18"/>
              </w:rPr>
              <w:t>COMPANY</w:t>
            </w:r>
            <w:r w:rsidRPr="005672E5">
              <w:rPr>
                <w:rFonts w:ascii="Arial" w:hAnsi="Arial" w:cs="Arial"/>
                <w:sz w:val="18"/>
                <w:szCs w:val="18"/>
              </w:rPr>
              <w:t>’s property, and CONTRACTOR guarantees to observe such confidentiality requirements.</w:t>
            </w:r>
          </w:p>
          <w:p w:rsidR="00AE2A04" w:rsidRPr="005672E5" w:rsidRDefault="00AE2A04" w:rsidP="003B19C2">
            <w:pPr>
              <w:tabs>
                <w:tab w:val="left" w:pos="36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9D10F3" w:rsidRDefault="00AE2A04" w:rsidP="009D10F3">
            <w:pPr>
              <w:tabs>
                <w:tab w:val="left" w:pos="360"/>
              </w:tabs>
              <w:ind w:left="360" w:hanging="540"/>
              <w:jc w:val="both"/>
              <w:rPr>
                <w:rFonts w:ascii="Arial" w:hAnsi="Arial" w:cs="Arial"/>
                <w:sz w:val="18"/>
                <w:szCs w:val="18"/>
                <w:lang w:val="id-ID"/>
              </w:rPr>
            </w:pPr>
            <w:r w:rsidRPr="005672E5">
              <w:rPr>
                <w:rFonts w:ascii="Arial" w:hAnsi="Arial" w:cs="Arial"/>
                <w:sz w:val="18"/>
                <w:szCs w:val="18"/>
              </w:rPr>
              <w:t>1</w:t>
            </w:r>
            <w:r w:rsidR="005F7ACF">
              <w:rPr>
                <w:rFonts w:ascii="Arial" w:hAnsi="Arial" w:cs="Arial"/>
                <w:sz w:val="18"/>
                <w:szCs w:val="18"/>
                <w:lang w:val="id-ID"/>
              </w:rPr>
              <w:t>6</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 xml:space="preserve">KONTRAKTOR harus mendapat izin tertulis </w:t>
            </w:r>
            <w:r>
              <w:rPr>
                <w:rFonts w:ascii="Arial" w:hAnsi="Arial" w:cs="Arial"/>
                <w:sz w:val="18"/>
                <w:szCs w:val="18"/>
              </w:rPr>
              <w:t>PERUSAHAAN</w:t>
            </w:r>
            <w:r w:rsidRPr="005672E5">
              <w:rPr>
                <w:rFonts w:ascii="Arial" w:hAnsi="Arial" w:cs="Arial"/>
                <w:sz w:val="18"/>
                <w:szCs w:val="18"/>
              </w:rPr>
              <w:t xml:space="preserve"> sebelum memberi informasi kepada pihak ketiga mengenai sesuatu yang ada hubungan dengan penyediaan pekerjaan, peralatan, atau barang-barang menurut Kontrak ini, kecuali bila informasi tersebut diberikan guna mendapatkan peralatan dan barang-barang dari para pemasok KONTRAKTOR.</w:t>
            </w:r>
          </w:p>
          <w:p w:rsidR="00AE2A04" w:rsidRPr="009D10F3" w:rsidRDefault="00AE2A04" w:rsidP="009D10F3">
            <w:pPr>
              <w:tabs>
                <w:tab w:val="left" w:pos="360"/>
              </w:tabs>
              <w:jc w:val="both"/>
              <w:rPr>
                <w:rFonts w:ascii="Arial" w:hAnsi="Arial" w:cs="Arial"/>
                <w:sz w:val="18"/>
                <w:szCs w:val="18"/>
                <w:lang w:val="id-ID"/>
              </w:rPr>
            </w:pPr>
          </w:p>
        </w:tc>
        <w:tc>
          <w:tcPr>
            <w:tcW w:w="380" w:type="dxa"/>
          </w:tcPr>
          <w:p w:rsidR="00AE2A04" w:rsidRPr="005672E5" w:rsidRDefault="00AE2A04" w:rsidP="003B19C2">
            <w:pPr>
              <w:tabs>
                <w:tab w:val="left" w:pos="360"/>
              </w:tabs>
              <w:ind w:left="360" w:hanging="540"/>
              <w:jc w:val="both"/>
              <w:rPr>
                <w:rFonts w:ascii="Arial" w:hAnsi="Arial" w:cs="Arial"/>
                <w:sz w:val="18"/>
                <w:szCs w:val="18"/>
              </w:rPr>
            </w:pPr>
          </w:p>
        </w:tc>
        <w:tc>
          <w:tcPr>
            <w:tcW w:w="4581" w:type="dxa"/>
          </w:tcPr>
          <w:p w:rsidR="00AE2A04" w:rsidRPr="005672E5" w:rsidRDefault="00AE2A04" w:rsidP="003B19C2">
            <w:pPr>
              <w:tabs>
                <w:tab w:val="left" w:pos="360"/>
              </w:tabs>
              <w:ind w:left="360" w:hanging="540"/>
              <w:jc w:val="both"/>
              <w:rPr>
                <w:rFonts w:ascii="Arial" w:hAnsi="Arial" w:cs="Arial"/>
                <w:sz w:val="18"/>
                <w:szCs w:val="18"/>
              </w:rPr>
            </w:pPr>
            <w:r w:rsidRPr="005672E5">
              <w:rPr>
                <w:rFonts w:ascii="Arial" w:hAnsi="Arial" w:cs="Arial"/>
                <w:sz w:val="18"/>
                <w:szCs w:val="18"/>
              </w:rPr>
              <w:t>1</w:t>
            </w:r>
            <w:r w:rsidR="005F7ACF">
              <w:rPr>
                <w:rFonts w:ascii="Arial" w:hAnsi="Arial" w:cs="Arial"/>
                <w:sz w:val="18"/>
                <w:szCs w:val="18"/>
                <w:lang w:val="id-ID"/>
              </w:rPr>
              <w:t>6</w:t>
            </w:r>
            <w:r w:rsidRPr="005672E5">
              <w:rPr>
                <w:rFonts w:ascii="Arial" w:hAnsi="Arial" w:cs="Arial"/>
                <w:sz w:val="18"/>
                <w:szCs w:val="18"/>
              </w:rPr>
              <w:t xml:space="preserve">.2 CONTRACTOR shall obtain </w:t>
            </w:r>
            <w:r>
              <w:rPr>
                <w:rFonts w:ascii="Arial" w:hAnsi="Arial" w:cs="Arial"/>
                <w:sz w:val="18"/>
                <w:szCs w:val="18"/>
              </w:rPr>
              <w:t>COMPANY</w:t>
            </w:r>
            <w:r w:rsidRPr="005672E5">
              <w:rPr>
                <w:rFonts w:ascii="Arial" w:hAnsi="Arial" w:cs="Arial"/>
                <w:sz w:val="18"/>
                <w:szCs w:val="18"/>
              </w:rPr>
              <w:t>’s written permission before disclosing to any third party, anything, which relates to the provision of services, equipment, or materials hereunder, except if such information as is necessary to obtain equipment and materials from CONTRACTOR’s suppliers.</w:t>
            </w:r>
          </w:p>
          <w:p w:rsidR="00AE2A04" w:rsidRPr="009D10F3" w:rsidRDefault="00AE2A04" w:rsidP="009D10F3">
            <w:pPr>
              <w:tabs>
                <w:tab w:val="left" w:pos="360"/>
              </w:tabs>
              <w:jc w:val="both"/>
              <w:rPr>
                <w:rFonts w:ascii="Arial" w:hAnsi="Arial" w:cs="Arial"/>
                <w:sz w:val="18"/>
                <w:szCs w:val="18"/>
                <w:lang w:val="id-ID"/>
              </w:rPr>
            </w:pPr>
          </w:p>
        </w:tc>
      </w:tr>
      <w:tr w:rsidR="00AE2A04" w:rsidRPr="005672E5" w:rsidTr="003D0C2E">
        <w:trPr>
          <w:gridAfter w:val="1"/>
          <w:wAfter w:w="72" w:type="dxa"/>
          <w:cantSplit/>
        </w:trPr>
        <w:tc>
          <w:tcPr>
            <w:tcW w:w="5142" w:type="dxa"/>
            <w:gridSpan w:val="2"/>
          </w:tcPr>
          <w:p w:rsidR="00AE2A04" w:rsidRPr="005F7ACF"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b/>
                <w:sz w:val="18"/>
                <w:szCs w:val="18"/>
                <w:u w:val="single"/>
                <w:lang w:val="id-ID"/>
              </w:rPr>
            </w:pPr>
            <w:r w:rsidRPr="005E3A12">
              <w:rPr>
                <w:rFonts w:ascii="Arial" w:hAnsi="Arial" w:cs="Arial"/>
                <w:b/>
                <w:sz w:val="18"/>
                <w:szCs w:val="18"/>
                <w:u w:val="single"/>
              </w:rPr>
              <w:t>PASAL 1</w:t>
            </w:r>
            <w:r w:rsidR="005F7ACF">
              <w:rPr>
                <w:rFonts w:ascii="Arial" w:hAnsi="Arial" w:cs="Arial"/>
                <w:b/>
                <w:sz w:val="18"/>
                <w:szCs w:val="18"/>
                <w:u w:val="single"/>
                <w:lang w:val="id-ID"/>
              </w:rPr>
              <w:t>7</w:t>
            </w:r>
          </w:p>
          <w:p w:rsidR="00AE2A04" w:rsidRPr="005E3A12"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b/>
                <w:sz w:val="18"/>
                <w:szCs w:val="18"/>
                <w:u w:val="single"/>
              </w:rPr>
            </w:pPr>
            <w:r w:rsidRPr="005E3A12">
              <w:rPr>
                <w:rFonts w:ascii="Arial" w:hAnsi="Arial" w:cs="Arial"/>
                <w:b/>
                <w:sz w:val="18"/>
                <w:szCs w:val="18"/>
                <w:u w:val="single"/>
              </w:rPr>
              <w:t>HAK ATAS KEKAYAAN INTELEKTUAL</w:t>
            </w:r>
          </w:p>
          <w:p w:rsidR="00AE2A04" w:rsidRPr="005E3A12"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b/>
                <w:sz w:val="18"/>
                <w:szCs w:val="18"/>
                <w:u w:val="single"/>
              </w:rPr>
            </w:pPr>
          </w:p>
        </w:tc>
        <w:tc>
          <w:tcPr>
            <w:tcW w:w="380" w:type="dxa"/>
          </w:tcPr>
          <w:p w:rsidR="00AE2A04" w:rsidRPr="005E3A12" w:rsidRDefault="00AE2A04" w:rsidP="003B19C2">
            <w:pPr>
              <w:tabs>
                <w:tab w:val="left" w:pos="720"/>
                <w:tab w:val="left" w:pos="1080"/>
                <w:tab w:val="left" w:pos="1800"/>
                <w:tab w:val="left" w:pos="2340"/>
                <w:tab w:val="left" w:pos="6120"/>
                <w:tab w:val="left" w:pos="10620"/>
              </w:tabs>
              <w:spacing w:line="240" w:lineRule="atLeast"/>
              <w:jc w:val="center"/>
              <w:rPr>
                <w:rFonts w:ascii="Arial" w:hAnsi="Arial" w:cs="Arial"/>
                <w:b/>
                <w:sz w:val="18"/>
                <w:szCs w:val="18"/>
                <w:u w:val="single"/>
              </w:rPr>
            </w:pPr>
          </w:p>
        </w:tc>
        <w:tc>
          <w:tcPr>
            <w:tcW w:w="4581" w:type="dxa"/>
          </w:tcPr>
          <w:p w:rsidR="00AE2A04" w:rsidRPr="005F7ACF" w:rsidRDefault="00AE2A04" w:rsidP="003B19C2">
            <w:pPr>
              <w:tabs>
                <w:tab w:val="left" w:pos="720"/>
                <w:tab w:val="left" w:pos="1080"/>
                <w:tab w:val="left" w:pos="1800"/>
                <w:tab w:val="left" w:pos="2340"/>
                <w:tab w:val="left" w:pos="6120"/>
                <w:tab w:val="left" w:pos="10620"/>
              </w:tabs>
              <w:spacing w:line="240" w:lineRule="atLeast"/>
              <w:jc w:val="center"/>
              <w:rPr>
                <w:rFonts w:ascii="Arial" w:hAnsi="Arial" w:cs="Arial"/>
                <w:b/>
                <w:sz w:val="18"/>
                <w:szCs w:val="18"/>
                <w:u w:val="single"/>
                <w:lang w:val="id-ID"/>
              </w:rPr>
            </w:pPr>
            <w:r w:rsidRPr="005E3A12">
              <w:rPr>
                <w:rFonts w:ascii="Arial" w:hAnsi="Arial" w:cs="Arial"/>
                <w:b/>
                <w:sz w:val="18"/>
                <w:szCs w:val="18"/>
                <w:u w:val="single"/>
              </w:rPr>
              <w:t>ARTICLE 1</w:t>
            </w:r>
            <w:r w:rsidR="005F7ACF">
              <w:rPr>
                <w:rFonts w:ascii="Arial" w:hAnsi="Arial" w:cs="Arial"/>
                <w:b/>
                <w:sz w:val="18"/>
                <w:szCs w:val="18"/>
                <w:u w:val="single"/>
                <w:lang w:val="id-ID"/>
              </w:rPr>
              <w:t>7</w:t>
            </w:r>
          </w:p>
          <w:p w:rsidR="00AE2A04" w:rsidRPr="005E3A12" w:rsidRDefault="00AE2A04" w:rsidP="003B19C2">
            <w:pPr>
              <w:tabs>
                <w:tab w:val="left" w:pos="720"/>
                <w:tab w:val="left" w:pos="1080"/>
                <w:tab w:val="left" w:pos="1800"/>
                <w:tab w:val="left" w:pos="2340"/>
                <w:tab w:val="left" w:pos="6120"/>
                <w:tab w:val="left" w:pos="10620"/>
              </w:tabs>
              <w:spacing w:line="240" w:lineRule="atLeast"/>
              <w:jc w:val="center"/>
              <w:rPr>
                <w:rFonts w:ascii="Arial" w:hAnsi="Arial" w:cs="Arial"/>
                <w:b/>
                <w:sz w:val="18"/>
                <w:szCs w:val="18"/>
                <w:u w:val="single"/>
              </w:rPr>
            </w:pPr>
            <w:r w:rsidRPr="005E3A12">
              <w:rPr>
                <w:rFonts w:ascii="Arial" w:hAnsi="Arial" w:cs="Arial"/>
                <w:b/>
                <w:sz w:val="18"/>
                <w:szCs w:val="18"/>
                <w:u w:val="single"/>
              </w:rPr>
              <w:t>INTELLECTUAL PROPERTY</w:t>
            </w:r>
          </w:p>
        </w:tc>
      </w:tr>
      <w:tr w:rsidR="00AE2A04" w:rsidRPr="005672E5" w:rsidTr="003D0C2E">
        <w:trPr>
          <w:gridAfter w:val="1"/>
          <w:wAfter w:w="72" w:type="dxa"/>
          <w:cantSplit/>
        </w:trPr>
        <w:tc>
          <w:tcPr>
            <w:tcW w:w="5142" w:type="dxa"/>
            <w:gridSpan w:val="2"/>
          </w:tcPr>
          <w:p w:rsidR="00AE2A04" w:rsidRPr="005E3A12"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sidRPr="005E3A12">
              <w:rPr>
                <w:rFonts w:ascii="Arial" w:hAnsi="Arial" w:cs="Arial"/>
                <w:sz w:val="18"/>
                <w:szCs w:val="18"/>
              </w:rPr>
              <w:t>1</w:t>
            </w:r>
            <w:r w:rsidR="005F7ACF">
              <w:rPr>
                <w:rFonts w:ascii="Arial" w:hAnsi="Arial" w:cs="Arial"/>
                <w:sz w:val="18"/>
                <w:szCs w:val="18"/>
                <w:lang w:val="id-ID"/>
              </w:rPr>
              <w:t>7</w:t>
            </w:r>
            <w:r w:rsidRPr="005E3A12">
              <w:rPr>
                <w:rFonts w:ascii="Arial" w:hAnsi="Arial" w:cs="Arial"/>
                <w:sz w:val="18"/>
                <w:szCs w:val="18"/>
              </w:rPr>
              <w:t>.1</w:t>
            </w:r>
            <w:r w:rsidRPr="005E3A12">
              <w:rPr>
                <w:rFonts w:ascii="Arial" w:hAnsi="Arial" w:cs="Arial"/>
                <w:sz w:val="18"/>
                <w:szCs w:val="18"/>
              </w:rPr>
              <w:tab/>
              <w:t xml:space="preserve">Hak atas Kekayaan Intelektual KONTRAKTOR: KONTRAKTOR mempunyai hak-hak milik dan kepentingan penuh atas dan terhadap seluruh hak atas </w:t>
            </w:r>
            <w:r w:rsidR="00DD6DFC">
              <w:rPr>
                <w:rFonts w:ascii="Arial" w:hAnsi="Arial" w:cs="Arial"/>
                <w:sz w:val="18"/>
                <w:szCs w:val="18"/>
                <w:lang w:val="id-ID"/>
              </w:rPr>
              <w:t>k</w:t>
            </w:r>
            <w:r w:rsidRPr="005E3A12">
              <w:rPr>
                <w:rFonts w:ascii="Arial" w:hAnsi="Arial" w:cs="Arial"/>
                <w:sz w:val="18"/>
                <w:szCs w:val="18"/>
              </w:rPr>
              <w:t xml:space="preserve">ekayaan </w:t>
            </w:r>
            <w:r w:rsidR="00DD6DFC">
              <w:rPr>
                <w:rFonts w:ascii="Arial" w:hAnsi="Arial" w:cs="Arial"/>
                <w:sz w:val="18"/>
                <w:szCs w:val="18"/>
                <w:lang w:val="id-ID"/>
              </w:rPr>
              <w:t>i</w:t>
            </w:r>
            <w:r w:rsidRPr="005E3A12">
              <w:rPr>
                <w:rFonts w:ascii="Arial" w:hAnsi="Arial" w:cs="Arial"/>
                <w:sz w:val="18"/>
                <w:szCs w:val="18"/>
              </w:rPr>
              <w:t>ntel</w:t>
            </w:r>
            <w:r>
              <w:rPr>
                <w:rFonts w:ascii="Arial" w:hAnsi="Arial" w:cs="Arial"/>
                <w:sz w:val="18"/>
                <w:szCs w:val="18"/>
              </w:rPr>
              <w:t>e</w:t>
            </w:r>
            <w:r w:rsidRPr="005E3A12">
              <w:rPr>
                <w:rFonts w:ascii="Arial" w:hAnsi="Arial" w:cs="Arial"/>
                <w:sz w:val="18"/>
                <w:szCs w:val="18"/>
              </w:rPr>
              <w:t>ktual termasuk, tetapi tidak terbatas pada, setiap rancangan, proses, tehnik, metodologi, pengembangan atau hal-hal lain yang dimilikinya pada tanggal dimulainya pekerjaan</w:t>
            </w:r>
            <w:r>
              <w:rPr>
                <w:rFonts w:ascii="Arial" w:hAnsi="Arial" w:cs="Arial"/>
                <w:sz w:val="18"/>
                <w:szCs w:val="18"/>
              </w:rPr>
              <w:t>/jasa</w:t>
            </w:r>
            <w:r w:rsidRPr="005E3A12">
              <w:rPr>
                <w:rFonts w:ascii="Arial" w:hAnsi="Arial" w:cs="Arial"/>
                <w:sz w:val="18"/>
                <w:szCs w:val="18"/>
              </w:rPr>
              <w:t xml:space="preserve"> berdasarkan Kontrak ini. </w:t>
            </w:r>
          </w:p>
        </w:tc>
        <w:tc>
          <w:tcPr>
            <w:tcW w:w="380" w:type="dxa"/>
          </w:tcPr>
          <w:p w:rsidR="00AE2A04" w:rsidRPr="005E3A12" w:rsidRDefault="00AE2A04" w:rsidP="003B19C2">
            <w:pPr>
              <w:tabs>
                <w:tab w:val="left" w:pos="360"/>
                <w:tab w:val="left" w:pos="720"/>
                <w:tab w:val="left" w:pos="1080"/>
                <w:tab w:val="left" w:pos="1800"/>
                <w:tab w:val="left" w:pos="2340"/>
                <w:tab w:val="left" w:pos="6120"/>
                <w:tab w:val="left" w:pos="10620"/>
              </w:tabs>
              <w:ind w:left="360" w:hanging="540"/>
              <w:jc w:val="center"/>
              <w:rPr>
                <w:rFonts w:ascii="Arial" w:hAnsi="Arial" w:cs="Arial"/>
                <w:b/>
                <w:sz w:val="18"/>
                <w:szCs w:val="18"/>
                <w:u w:val="single"/>
              </w:rPr>
            </w:pPr>
          </w:p>
        </w:tc>
        <w:tc>
          <w:tcPr>
            <w:tcW w:w="4581" w:type="dxa"/>
          </w:tcPr>
          <w:p w:rsidR="00AE2A04" w:rsidRPr="00ED220B" w:rsidRDefault="00AE2A04" w:rsidP="003B19C2">
            <w:pPr>
              <w:tabs>
                <w:tab w:val="left" w:pos="360"/>
                <w:tab w:val="left" w:pos="6120"/>
                <w:tab w:val="left" w:pos="10620"/>
              </w:tabs>
              <w:ind w:left="360" w:hanging="540"/>
              <w:jc w:val="both"/>
              <w:rPr>
                <w:rFonts w:ascii="Arial" w:hAnsi="Arial" w:cs="Arial"/>
                <w:sz w:val="18"/>
                <w:szCs w:val="18"/>
              </w:rPr>
            </w:pPr>
            <w:r w:rsidRPr="005E3A12">
              <w:rPr>
                <w:rFonts w:ascii="Arial" w:hAnsi="Arial" w:cs="Arial"/>
                <w:sz w:val="18"/>
                <w:szCs w:val="18"/>
              </w:rPr>
              <w:t>1</w:t>
            </w:r>
            <w:r w:rsidR="005F7ACF">
              <w:rPr>
                <w:rFonts w:ascii="Arial" w:hAnsi="Arial" w:cs="Arial"/>
                <w:sz w:val="18"/>
                <w:szCs w:val="18"/>
                <w:lang w:val="id-ID"/>
              </w:rPr>
              <w:t>7</w:t>
            </w:r>
            <w:r w:rsidRPr="005E3A12">
              <w:rPr>
                <w:rFonts w:ascii="Arial" w:hAnsi="Arial" w:cs="Arial"/>
                <w:sz w:val="18"/>
                <w:szCs w:val="18"/>
              </w:rPr>
              <w:t>.1</w:t>
            </w:r>
            <w:r w:rsidRPr="005E3A12">
              <w:rPr>
                <w:rFonts w:ascii="Arial" w:hAnsi="Arial" w:cs="Arial"/>
                <w:sz w:val="18"/>
                <w:szCs w:val="18"/>
              </w:rPr>
              <w:tab/>
            </w:r>
            <w:r w:rsidRPr="00ED220B">
              <w:rPr>
                <w:rFonts w:ascii="Arial" w:hAnsi="Arial" w:cs="Arial"/>
                <w:sz w:val="18"/>
                <w:szCs w:val="18"/>
              </w:rPr>
              <w:t>CONTRACTOR’s Intellectual Property: CONTRACTOR will have the sole right, title and interest to and in all intellectual property including, but not limited to, any designs, processes, techniques, methodologies, development or other matters which it owns at the date of commencement of work/services under this Contract.</w:t>
            </w:r>
          </w:p>
          <w:p w:rsidR="00AE2A04" w:rsidRPr="005E3A12" w:rsidRDefault="00AE2A04" w:rsidP="003B19C2">
            <w:pPr>
              <w:tabs>
                <w:tab w:val="left" w:pos="360"/>
                <w:tab w:val="left" w:pos="6120"/>
                <w:tab w:val="left" w:pos="1062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E3A12"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sidRPr="005E3A12">
              <w:rPr>
                <w:rFonts w:ascii="Arial" w:hAnsi="Arial" w:cs="Arial"/>
                <w:sz w:val="18"/>
                <w:szCs w:val="18"/>
              </w:rPr>
              <w:t>1</w:t>
            </w:r>
            <w:r w:rsidR="005F7ACF">
              <w:rPr>
                <w:rFonts w:ascii="Arial" w:hAnsi="Arial" w:cs="Arial"/>
                <w:sz w:val="18"/>
                <w:szCs w:val="18"/>
                <w:lang w:val="id-ID"/>
              </w:rPr>
              <w:t>7</w:t>
            </w:r>
            <w:r w:rsidRPr="005E3A12">
              <w:rPr>
                <w:rFonts w:ascii="Arial" w:hAnsi="Arial" w:cs="Arial"/>
                <w:sz w:val="18"/>
                <w:szCs w:val="18"/>
              </w:rPr>
              <w:t>.2</w:t>
            </w:r>
            <w:r w:rsidRPr="005E3A12">
              <w:rPr>
                <w:rFonts w:ascii="Arial" w:hAnsi="Arial" w:cs="Arial"/>
                <w:sz w:val="18"/>
                <w:szCs w:val="18"/>
              </w:rPr>
              <w:tab/>
              <w:t xml:space="preserve">Hak Atas Kekayaan Intelektual </w:t>
            </w:r>
            <w:r>
              <w:rPr>
                <w:rFonts w:ascii="Arial" w:hAnsi="Arial" w:cs="Arial"/>
                <w:sz w:val="18"/>
                <w:szCs w:val="18"/>
              </w:rPr>
              <w:t>PERUSAHAAN</w:t>
            </w:r>
            <w:r w:rsidRPr="005E3A12">
              <w:rPr>
                <w:rFonts w:ascii="Arial" w:hAnsi="Arial" w:cs="Arial"/>
                <w:sz w:val="18"/>
                <w:szCs w:val="18"/>
              </w:rPr>
              <w:t xml:space="preserve">: </w:t>
            </w:r>
            <w:r>
              <w:rPr>
                <w:rFonts w:ascii="Arial" w:hAnsi="Arial" w:cs="Arial"/>
                <w:sz w:val="18"/>
                <w:szCs w:val="18"/>
              </w:rPr>
              <w:t>PERUSAHAAN</w:t>
            </w:r>
            <w:r w:rsidRPr="005E3A12">
              <w:rPr>
                <w:rFonts w:ascii="Arial" w:hAnsi="Arial" w:cs="Arial"/>
                <w:sz w:val="18"/>
                <w:szCs w:val="18"/>
              </w:rPr>
              <w:t xml:space="preserve"> mempunyai hak, hak milik dan kepentingan penuh atas dan terhadap seluruh kekayaan intelektual, termasuk, tetapi tidak terbatas pada, rancangan, proses, tehnik, metodologi, pengembangan atau hal-hal lain yang dimilikinya pada tanggal dimulainya </w:t>
            </w:r>
            <w:r w:rsidRPr="00ED220B">
              <w:rPr>
                <w:rFonts w:ascii="Arial" w:hAnsi="Arial" w:cs="Arial"/>
                <w:sz w:val="18"/>
                <w:szCs w:val="18"/>
              </w:rPr>
              <w:t>pekerjaan/jasa berdasarkan</w:t>
            </w:r>
            <w:r w:rsidRPr="005E3A12">
              <w:rPr>
                <w:rFonts w:ascii="Arial" w:hAnsi="Arial" w:cs="Arial"/>
                <w:sz w:val="18"/>
                <w:szCs w:val="18"/>
              </w:rPr>
              <w:t xml:space="preserve"> Kontrak ini atau yang dikerjakan atau dikembangkan oleh karyawan KONTRAKTOR dalam melaksan</w:t>
            </w:r>
            <w:r>
              <w:rPr>
                <w:rFonts w:ascii="Arial" w:hAnsi="Arial" w:cs="Arial"/>
                <w:sz w:val="18"/>
                <w:szCs w:val="18"/>
              </w:rPr>
              <w:t>a</w:t>
            </w:r>
            <w:r w:rsidRPr="005E3A12">
              <w:rPr>
                <w:rFonts w:ascii="Arial" w:hAnsi="Arial" w:cs="Arial"/>
                <w:sz w:val="18"/>
                <w:szCs w:val="18"/>
              </w:rPr>
              <w:t>kan tugas-tugas mereka berdasarkan Kontrak ini kecuali hak atas kekayaan intelektual yang disebut dalam Pasal 1</w:t>
            </w:r>
            <w:r w:rsidR="003D4F5D">
              <w:rPr>
                <w:rFonts w:ascii="Arial" w:hAnsi="Arial" w:cs="Arial"/>
                <w:sz w:val="18"/>
                <w:szCs w:val="18"/>
                <w:lang w:val="id-ID"/>
              </w:rPr>
              <w:t>7</w:t>
            </w:r>
            <w:r w:rsidRPr="005E3A12">
              <w:rPr>
                <w:rFonts w:ascii="Arial" w:hAnsi="Arial" w:cs="Arial"/>
                <w:sz w:val="18"/>
                <w:szCs w:val="18"/>
              </w:rPr>
              <w:t>.1.</w:t>
            </w:r>
          </w:p>
          <w:p w:rsidR="00AE2A04" w:rsidRPr="005E3A12"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380" w:type="dxa"/>
          </w:tcPr>
          <w:p w:rsidR="00AE2A04" w:rsidRPr="005E3A12" w:rsidRDefault="00AE2A04" w:rsidP="003B19C2">
            <w:pPr>
              <w:tabs>
                <w:tab w:val="left" w:pos="360"/>
                <w:tab w:val="left" w:pos="720"/>
                <w:tab w:val="left" w:pos="1080"/>
                <w:tab w:val="left" w:pos="1800"/>
                <w:tab w:val="left" w:pos="2340"/>
                <w:tab w:val="left" w:pos="6120"/>
                <w:tab w:val="left" w:pos="10620"/>
              </w:tabs>
              <w:ind w:left="360" w:hanging="540"/>
              <w:jc w:val="center"/>
              <w:rPr>
                <w:rFonts w:ascii="Arial" w:hAnsi="Arial" w:cs="Arial"/>
                <w:b/>
                <w:sz w:val="18"/>
                <w:szCs w:val="18"/>
              </w:rPr>
            </w:pPr>
          </w:p>
        </w:tc>
        <w:tc>
          <w:tcPr>
            <w:tcW w:w="4581" w:type="dxa"/>
          </w:tcPr>
          <w:p w:rsidR="00AE2A04" w:rsidRPr="005E3A12" w:rsidRDefault="00AE2A04" w:rsidP="00BE087C">
            <w:pPr>
              <w:tabs>
                <w:tab w:val="left" w:pos="360"/>
                <w:tab w:val="left" w:pos="2340"/>
                <w:tab w:val="left" w:pos="6120"/>
                <w:tab w:val="left" w:pos="10620"/>
              </w:tabs>
              <w:ind w:left="360" w:hanging="540"/>
              <w:jc w:val="both"/>
              <w:rPr>
                <w:rFonts w:ascii="Arial" w:hAnsi="Arial" w:cs="Arial"/>
                <w:sz w:val="18"/>
                <w:szCs w:val="18"/>
              </w:rPr>
            </w:pPr>
            <w:r w:rsidRPr="005E3A12">
              <w:rPr>
                <w:rFonts w:ascii="Arial" w:hAnsi="Arial" w:cs="Arial"/>
                <w:sz w:val="18"/>
                <w:szCs w:val="18"/>
              </w:rPr>
              <w:t>1</w:t>
            </w:r>
            <w:r w:rsidR="005F7ACF">
              <w:rPr>
                <w:rFonts w:ascii="Arial" w:hAnsi="Arial" w:cs="Arial"/>
                <w:sz w:val="18"/>
                <w:szCs w:val="18"/>
                <w:lang w:val="id-ID"/>
              </w:rPr>
              <w:t>7</w:t>
            </w:r>
            <w:r w:rsidRPr="005E3A12">
              <w:rPr>
                <w:rFonts w:ascii="Arial" w:hAnsi="Arial" w:cs="Arial"/>
                <w:sz w:val="18"/>
                <w:szCs w:val="18"/>
              </w:rPr>
              <w:t xml:space="preserve">.2 </w:t>
            </w:r>
            <w:r>
              <w:rPr>
                <w:rFonts w:ascii="Arial" w:hAnsi="Arial" w:cs="Arial"/>
                <w:sz w:val="18"/>
                <w:szCs w:val="18"/>
              </w:rPr>
              <w:tab/>
            </w:r>
            <w:r w:rsidRPr="00ED220B">
              <w:rPr>
                <w:rFonts w:ascii="Arial" w:hAnsi="Arial" w:cs="Arial"/>
                <w:sz w:val="18"/>
                <w:szCs w:val="18"/>
              </w:rPr>
              <w:t xml:space="preserve">COMPANY’s intellectual property: COMPANY will have the sole right, title and interest to and in all intellectual property including, but not limited to, any designs, processes, techniques, methodologies, developments or other matters which it owns at the date of commencement of work/services under this Contract or which are prepared or developed by the CONTRACTOR’s personnel in undertaking their duties under this Contract except intellectual property referred to under </w:t>
            </w:r>
            <w:r w:rsidR="007824A0">
              <w:rPr>
                <w:rFonts w:ascii="Arial" w:hAnsi="Arial" w:cs="Arial"/>
                <w:sz w:val="18"/>
                <w:szCs w:val="18"/>
                <w:lang w:val="id-ID"/>
              </w:rPr>
              <w:t>Article</w:t>
            </w:r>
            <w:r w:rsidRPr="00ED220B">
              <w:rPr>
                <w:rFonts w:ascii="Arial" w:hAnsi="Arial" w:cs="Arial"/>
                <w:sz w:val="18"/>
                <w:szCs w:val="18"/>
              </w:rPr>
              <w:t xml:space="preserve"> 1</w:t>
            </w:r>
            <w:r w:rsidR="003D4F5D">
              <w:rPr>
                <w:rFonts w:ascii="Arial" w:hAnsi="Arial" w:cs="Arial"/>
                <w:sz w:val="18"/>
                <w:szCs w:val="18"/>
                <w:lang w:val="id-ID"/>
              </w:rPr>
              <w:t>7</w:t>
            </w:r>
            <w:r w:rsidRPr="00ED220B">
              <w:rPr>
                <w:rFonts w:ascii="Arial" w:hAnsi="Arial" w:cs="Arial"/>
                <w:sz w:val="18"/>
                <w:szCs w:val="18"/>
              </w:rPr>
              <w:t>.1.</w:t>
            </w:r>
          </w:p>
        </w:tc>
      </w:tr>
      <w:tr w:rsidR="00AE2A04" w:rsidRPr="005672E5" w:rsidTr="003D0C2E">
        <w:trPr>
          <w:gridAfter w:val="1"/>
          <w:wAfter w:w="72" w:type="dxa"/>
          <w:cantSplit/>
        </w:trPr>
        <w:tc>
          <w:tcPr>
            <w:tcW w:w="5142" w:type="dxa"/>
            <w:gridSpan w:val="2"/>
          </w:tcPr>
          <w:p w:rsidR="00AE2A04" w:rsidRPr="005E3A12"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sidRPr="005E3A12">
              <w:rPr>
                <w:rFonts w:ascii="Arial" w:hAnsi="Arial" w:cs="Arial"/>
                <w:sz w:val="18"/>
                <w:szCs w:val="18"/>
              </w:rPr>
              <w:lastRenderedPageBreak/>
              <w:t>1</w:t>
            </w:r>
            <w:r w:rsidR="005F7ACF">
              <w:rPr>
                <w:rFonts w:ascii="Arial" w:hAnsi="Arial" w:cs="Arial"/>
                <w:sz w:val="18"/>
                <w:szCs w:val="18"/>
                <w:lang w:val="id-ID"/>
              </w:rPr>
              <w:t>7</w:t>
            </w:r>
            <w:r w:rsidRPr="005E3A12">
              <w:rPr>
                <w:rFonts w:ascii="Arial" w:hAnsi="Arial" w:cs="Arial"/>
                <w:sz w:val="18"/>
                <w:szCs w:val="18"/>
              </w:rPr>
              <w:t>.3</w:t>
            </w:r>
            <w:r w:rsidRPr="005E3A12">
              <w:rPr>
                <w:rFonts w:ascii="Arial" w:hAnsi="Arial" w:cs="Arial"/>
                <w:sz w:val="18"/>
                <w:szCs w:val="18"/>
              </w:rPr>
              <w:tab/>
              <w:t xml:space="preserve">Hak untuk Memakai: KONTRAKTOR akan mempunyai hak untuk memakai dan izin non-ekslusif bebas royalty atas (sepanjang izin dapat diberikan) setiap hak atas kekayaan intelektual yang dikembangkan oleh KONTRAKTOR dalam melaksanakan tugas-tugas mereka berdasarkan Kontrak ini yang akan menjadi milik </w:t>
            </w:r>
            <w:r>
              <w:rPr>
                <w:rFonts w:ascii="Arial" w:hAnsi="Arial" w:cs="Arial"/>
                <w:sz w:val="18"/>
                <w:szCs w:val="18"/>
              </w:rPr>
              <w:t>PERUSAHAAN</w:t>
            </w:r>
            <w:r w:rsidRPr="005E3A12">
              <w:rPr>
                <w:rFonts w:ascii="Arial" w:hAnsi="Arial" w:cs="Arial"/>
                <w:sz w:val="18"/>
                <w:szCs w:val="18"/>
              </w:rPr>
              <w:t xml:space="preserve"> berdasarkan Pasal 1</w:t>
            </w:r>
            <w:r w:rsidR="003D4F5D">
              <w:rPr>
                <w:rFonts w:ascii="Arial" w:hAnsi="Arial" w:cs="Arial"/>
                <w:sz w:val="18"/>
                <w:szCs w:val="18"/>
                <w:lang w:val="id-ID"/>
              </w:rPr>
              <w:t>7</w:t>
            </w:r>
            <w:r w:rsidRPr="005E3A12">
              <w:rPr>
                <w:rFonts w:ascii="Arial" w:hAnsi="Arial" w:cs="Arial"/>
                <w:sz w:val="18"/>
                <w:szCs w:val="18"/>
              </w:rPr>
              <w:t>.2.</w:t>
            </w:r>
          </w:p>
          <w:p w:rsidR="00AE2A04" w:rsidRPr="005E3A12"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380" w:type="dxa"/>
          </w:tcPr>
          <w:p w:rsidR="00AE2A04" w:rsidRPr="005E3A12" w:rsidRDefault="00AE2A04" w:rsidP="003B19C2">
            <w:pPr>
              <w:tabs>
                <w:tab w:val="left" w:pos="360"/>
                <w:tab w:val="left" w:pos="720"/>
                <w:tab w:val="left" w:pos="1080"/>
                <w:tab w:val="left" w:pos="1800"/>
                <w:tab w:val="left" w:pos="2340"/>
                <w:tab w:val="left" w:pos="6120"/>
                <w:tab w:val="left" w:pos="10620"/>
              </w:tabs>
              <w:ind w:left="360" w:hanging="540"/>
              <w:jc w:val="center"/>
              <w:rPr>
                <w:rFonts w:ascii="Arial" w:hAnsi="Arial" w:cs="Arial"/>
                <w:b/>
                <w:sz w:val="18"/>
                <w:szCs w:val="18"/>
              </w:rPr>
            </w:pPr>
          </w:p>
        </w:tc>
        <w:tc>
          <w:tcPr>
            <w:tcW w:w="4581" w:type="dxa"/>
          </w:tcPr>
          <w:p w:rsidR="00AE2A04" w:rsidRDefault="00AE2A04" w:rsidP="003B19C2">
            <w:pPr>
              <w:tabs>
                <w:tab w:val="left" w:pos="360"/>
                <w:tab w:val="left" w:pos="2340"/>
                <w:tab w:val="left" w:pos="6120"/>
                <w:tab w:val="left" w:pos="10620"/>
              </w:tabs>
              <w:ind w:left="360" w:hanging="540"/>
              <w:jc w:val="both"/>
              <w:rPr>
                <w:rFonts w:ascii="Arial" w:hAnsi="Arial" w:cs="Arial"/>
                <w:sz w:val="18"/>
                <w:szCs w:val="18"/>
                <w:lang w:val="id-ID"/>
              </w:rPr>
            </w:pPr>
            <w:r w:rsidRPr="005E3A12">
              <w:rPr>
                <w:rFonts w:ascii="Arial" w:hAnsi="Arial" w:cs="Arial"/>
                <w:sz w:val="18"/>
                <w:szCs w:val="18"/>
              </w:rPr>
              <w:t>1</w:t>
            </w:r>
            <w:r w:rsidR="005F7ACF">
              <w:rPr>
                <w:rFonts w:ascii="Arial" w:hAnsi="Arial" w:cs="Arial"/>
                <w:sz w:val="18"/>
                <w:szCs w:val="18"/>
                <w:lang w:val="id-ID"/>
              </w:rPr>
              <w:t>7</w:t>
            </w:r>
            <w:r w:rsidRPr="005E3A12">
              <w:rPr>
                <w:rFonts w:ascii="Arial" w:hAnsi="Arial" w:cs="Arial"/>
                <w:sz w:val="18"/>
                <w:szCs w:val="18"/>
              </w:rPr>
              <w:t xml:space="preserve">.3 </w:t>
            </w:r>
            <w:r>
              <w:rPr>
                <w:rFonts w:ascii="Arial" w:hAnsi="Arial" w:cs="Arial"/>
                <w:sz w:val="18"/>
                <w:szCs w:val="18"/>
              </w:rPr>
              <w:tab/>
            </w:r>
            <w:r w:rsidRPr="005E3A12">
              <w:rPr>
                <w:rFonts w:ascii="Arial" w:hAnsi="Arial" w:cs="Arial"/>
                <w:sz w:val="18"/>
                <w:szCs w:val="18"/>
              </w:rPr>
              <w:t>Right to Use</w:t>
            </w:r>
            <w:r w:rsidRPr="00ED220B">
              <w:rPr>
                <w:rFonts w:ascii="Arial" w:hAnsi="Arial" w:cs="Arial"/>
                <w:sz w:val="18"/>
                <w:szCs w:val="18"/>
              </w:rPr>
              <w:t xml:space="preserve">: CONTRACTOR will have the right to use the non-exclusive royalty-free license of (to the extent that the license is able to be granted) any intellectual property developed by the CONTRACTOR in undertaking their duties under this Contract which will become the property of the COMPANY by virtue of </w:t>
            </w:r>
            <w:r w:rsidR="00BE087C">
              <w:rPr>
                <w:rFonts w:ascii="Arial" w:hAnsi="Arial" w:cs="Arial"/>
                <w:sz w:val="18"/>
                <w:szCs w:val="18"/>
              </w:rPr>
              <w:t>Article</w:t>
            </w:r>
            <w:r w:rsidRPr="00ED220B">
              <w:rPr>
                <w:rFonts w:ascii="Arial" w:hAnsi="Arial" w:cs="Arial"/>
                <w:sz w:val="18"/>
                <w:szCs w:val="18"/>
              </w:rPr>
              <w:t xml:space="preserve"> 1</w:t>
            </w:r>
            <w:r w:rsidR="003D4F5D">
              <w:rPr>
                <w:rFonts w:ascii="Arial" w:hAnsi="Arial" w:cs="Arial"/>
                <w:sz w:val="18"/>
                <w:szCs w:val="18"/>
                <w:lang w:val="id-ID"/>
              </w:rPr>
              <w:t>7</w:t>
            </w:r>
            <w:r w:rsidRPr="00ED220B">
              <w:rPr>
                <w:rFonts w:ascii="Arial" w:hAnsi="Arial" w:cs="Arial"/>
                <w:sz w:val="18"/>
                <w:szCs w:val="18"/>
              </w:rPr>
              <w:t>.2.</w:t>
            </w:r>
          </w:p>
          <w:p w:rsidR="001C2FC5" w:rsidRPr="001C2FC5" w:rsidRDefault="001C2FC5" w:rsidP="003B19C2">
            <w:pPr>
              <w:tabs>
                <w:tab w:val="left" w:pos="360"/>
                <w:tab w:val="left" w:pos="2340"/>
                <w:tab w:val="left" w:pos="6120"/>
                <w:tab w:val="left" w:pos="10620"/>
              </w:tabs>
              <w:ind w:left="360" w:hanging="540"/>
              <w:jc w:val="both"/>
              <w:rPr>
                <w:rFonts w:ascii="Arial" w:hAnsi="Arial" w:cs="Arial"/>
                <w:sz w:val="18"/>
                <w:szCs w:val="18"/>
                <w:lang w:val="id-ID"/>
              </w:rPr>
            </w:pPr>
            <w:r>
              <w:rPr>
                <w:rFonts w:ascii="Arial" w:hAnsi="Arial" w:cs="Arial"/>
                <w:sz w:val="18"/>
                <w:szCs w:val="18"/>
                <w:lang w:val="id-ID"/>
              </w:rPr>
              <w:t xml:space="preserve">  </w:t>
            </w:r>
          </w:p>
        </w:tc>
      </w:tr>
      <w:tr w:rsidR="00AE2A04" w:rsidRPr="005672E5" w:rsidTr="003D0C2E">
        <w:trPr>
          <w:gridAfter w:val="1"/>
          <w:wAfter w:w="72" w:type="dxa"/>
          <w:cantSplit/>
        </w:trPr>
        <w:tc>
          <w:tcPr>
            <w:tcW w:w="5142" w:type="dxa"/>
            <w:gridSpan w:val="2"/>
          </w:tcPr>
          <w:p w:rsidR="00AE2A04"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sidRPr="005E3A12">
              <w:rPr>
                <w:rFonts w:ascii="Arial" w:hAnsi="Arial" w:cs="Arial"/>
                <w:sz w:val="18"/>
                <w:szCs w:val="18"/>
              </w:rPr>
              <w:t>1</w:t>
            </w:r>
            <w:r w:rsidR="005F7ACF">
              <w:rPr>
                <w:rFonts w:ascii="Arial" w:hAnsi="Arial" w:cs="Arial"/>
                <w:sz w:val="18"/>
                <w:szCs w:val="18"/>
                <w:lang w:val="id-ID"/>
              </w:rPr>
              <w:t>7</w:t>
            </w:r>
            <w:r w:rsidRPr="005E3A12">
              <w:rPr>
                <w:rFonts w:ascii="Arial" w:hAnsi="Arial" w:cs="Arial"/>
                <w:sz w:val="18"/>
                <w:szCs w:val="18"/>
              </w:rPr>
              <w:t>.4</w:t>
            </w:r>
            <w:r w:rsidRPr="005E3A12">
              <w:rPr>
                <w:rFonts w:ascii="Arial" w:hAnsi="Arial" w:cs="Arial"/>
                <w:sz w:val="18"/>
                <w:szCs w:val="18"/>
              </w:rPr>
              <w:tab/>
              <w:t>KONTRAKTOR tidak akan menyelesaikan atau menyetujui bersama setiap tuntutan atau tindakan atas pelanggaran atau penyalahgunaan setiap hak atas kekayaan intelektual atau setiap tindakan atau tuntu</w:t>
            </w:r>
            <w:r>
              <w:rPr>
                <w:rFonts w:ascii="Arial" w:hAnsi="Arial" w:cs="Arial"/>
                <w:sz w:val="18"/>
                <w:szCs w:val="18"/>
              </w:rPr>
              <w:t>tan atau pemakaian yang tidak s</w:t>
            </w:r>
            <w:r w:rsidRPr="005E3A12">
              <w:rPr>
                <w:rFonts w:ascii="Arial" w:hAnsi="Arial" w:cs="Arial"/>
                <w:sz w:val="18"/>
                <w:szCs w:val="18"/>
              </w:rPr>
              <w:t xml:space="preserve">ah atas setiap hak atas kekayaan intelektual tanpa persetujuan dari </w:t>
            </w:r>
            <w:r>
              <w:rPr>
                <w:rFonts w:ascii="Arial" w:hAnsi="Arial" w:cs="Arial"/>
                <w:sz w:val="18"/>
                <w:szCs w:val="18"/>
              </w:rPr>
              <w:t>PERUSAHAAN</w:t>
            </w:r>
            <w:r w:rsidRPr="005E3A12">
              <w:rPr>
                <w:rFonts w:ascii="Arial" w:hAnsi="Arial" w:cs="Arial"/>
                <w:sz w:val="18"/>
                <w:szCs w:val="18"/>
              </w:rPr>
              <w:t xml:space="preserve"> apabila penyelesaian atau persetujuan bersama itu mewajibkan </w:t>
            </w:r>
            <w:r>
              <w:rPr>
                <w:rFonts w:ascii="Arial" w:hAnsi="Arial" w:cs="Arial"/>
                <w:sz w:val="18"/>
                <w:szCs w:val="18"/>
              </w:rPr>
              <w:t>PERUSAHAAN</w:t>
            </w:r>
            <w:r w:rsidRPr="005E3A12">
              <w:rPr>
                <w:rFonts w:ascii="Arial" w:hAnsi="Arial" w:cs="Arial"/>
                <w:sz w:val="18"/>
                <w:szCs w:val="18"/>
              </w:rPr>
              <w:t xml:space="preserve"> untuk membayar atau me</w:t>
            </w:r>
            <w:r>
              <w:rPr>
                <w:rFonts w:ascii="Arial" w:hAnsi="Arial" w:cs="Arial"/>
                <w:sz w:val="18"/>
                <w:szCs w:val="18"/>
              </w:rPr>
              <w:t>m</w:t>
            </w:r>
            <w:r w:rsidRPr="005E3A12">
              <w:rPr>
                <w:rFonts w:ascii="Arial" w:hAnsi="Arial" w:cs="Arial"/>
                <w:sz w:val="18"/>
                <w:szCs w:val="18"/>
              </w:rPr>
              <w:t>bagi setiap kepemilikan, memikul setiap kewajiban atau memberikan setiap izin-izin atau hak-hak lainnya atau untuk tunduk terhadap setiap keputusan karena penyelesaian atau persetujuan bersama tersebut.</w:t>
            </w:r>
          </w:p>
          <w:p w:rsidR="00996F06" w:rsidRPr="00E40B6D" w:rsidRDefault="00996F06" w:rsidP="003B7E54">
            <w:pPr>
              <w:tabs>
                <w:tab w:val="left" w:pos="360"/>
                <w:tab w:val="left" w:pos="1080"/>
                <w:tab w:val="left" w:pos="1800"/>
                <w:tab w:val="left" w:pos="2340"/>
                <w:tab w:val="left" w:pos="6120"/>
                <w:tab w:val="left" w:pos="10620"/>
              </w:tabs>
              <w:jc w:val="both"/>
              <w:rPr>
                <w:rFonts w:ascii="Arial" w:hAnsi="Arial" w:cs="Arial"/>
                <w:sz w:val="18"/>
                <w:szCs w:val="18"/>
                <w:lang w:val="id-ID"/>
              </w:rPr>
            </w:pPr>
          </w:p>
        </w:tc>
        <w:tc>
          <w:tcPr>
            <w:tcW w:w="380" w:type="dxa"/>
          </w:tcPr>
          <w:p w:rsidR="00AE2A04" w:rsidRPr="005E3A12" w:rsidRDefault="00AE2A04" w:rsidP="003B19C2">
            <w:pPr>
              <w:tabs>
                <w:tab w:val="left" w:pos="360"/>
                <w:tab w:val="left" w:pos="720"/>
                <w:tab w:val="left" w:pos="1080"/>
                <w:tab w:val="left" w:pos="1800"/>
                <w:tab w:val="left" w:pos="2340"/>
                <w:tab w:val="left" w:pos="6120"/>
                <w:tab w:val="left" w:pos="10620"/>
              </w:tabs>
              <w:ind w:left="360" w:hanging="540"/>
              <w:jc w:val="center"/>
              <w:rPr>
                <w:rFonts w:ascii="Arial" w:hAnsi="Arial" w:cs="Arial"/>
                <w:b/>
                <w:sz w:val="18"/>
                <w:szCs w:val="18"/>
              </w:rPr>
            </w:pPr>
          </w:p>
        </w:tc>
        <w:tc>
          <w:tcPr>
            <w:tcW w:w="4581" w:type="dxa"/>
          </w:tcPr>
          <w:p w:rsidR="00AE2A04" w:rsidRPr="005E3A12"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sidRPr="005E3A12">
              <w:rPr>
                <w:rFonts w:ascii="Arial" w:hAnsi="Arial" w:cs="Arial"/>
                <w:sz w:val="18"/>
                <w:szCs w:val="18"/>
              </w:rPr>
              <w:t>1</w:t>
            </w:r>
            <w:r w:rsidR="005F7ACF">
              <w:rPr>
                <w:rFonts w:ascii="Arial" w:hAnsi="Arial" w:cs="Arial"/>
                <w:sz w:val="18"/>
                <w:szCs w:val="18"/>
                <w:lang w:val="id-ID"/>
              </w:rPr>
              <w:t>7</w:t>
            </w:r>
            <w:r w:rsidRPr="005E3A12">
              <w:rPr>
                <w:rFonts w:ascii="Arial" w:hAnsi="Arial" w:cs="Arial"/>
                <w:sz w:val="18"/>
                <w:szCs w:val="18"/>
              </w:rPr>
              <w:t>.4</w:t>
            </w:r>
            <w:r w:rsidRPr="005E3A12">
              <w:rPr>
                <w:rFonts w:ascii="Arial" w:hAnsi="Arial" w:cs="Arial"/>
                <w:sz w:val="18"/>
                <w:szCs w:val="18"/>
              </w:rPr>
              <w:tab/>
              <w:t xml:space="preserve">CONTRACTOR shall not settle or compromise any suit or action for infringement or misappropriation of any intellectual property or any action or any suit for unauthorized use of any intellectual property without the consent of </w:t>
            </w:r>
            <w:r>
              <w:rPr>
                <w:rFonts w:ascii="Arial" w:hAnsi="Arial" w:cs="Arial"/>
                <w:sz w:val="18"/>
                <w:szCs w:val="18"/>
              </w:rPr>
              <w:t>COMPANY</w:t>
            </w:r>
            <w:r w:rsidRPr="005E3A12">
              <w:rPr>
                <w:rFonts w:ascii="Arial" w:hAnsi="Arial" w:cs="Arial"/>
                <w:sz w:val="18"/>
                <w:szCs w:val="18"/>
              </w:rPr>
              <w:t xml:space="preserve"> if the settlement of compromise obliges </w:t>
            </w:r>
            <w:r>
              <w:rPr>
                <w:rFonts w:ascii="Arial" w:hAnsi="Arial" w:cs="Arial"/>
                <w:sz w:val="18"/>
                <w:szCs w:val="18"/>
              </w:rPr>
              <w:t>COMPANY</w:t>
            </w:r>
            <w:r w:rsidRPr="005E3A12">
              <w:rPr>
                <w:rFonts w:ascii="Arial" w:hAnsi="Arial" w:cs="Arial"/>
                <w:sz w:val="18"/>
                <w:szCs w:val="18"/>
              </w:rPr>
              <w:t xml:space="preserve"> to make any payment or part with any property, to assume any obligation or grant any licenses or other rights to be subject to any injunction by reason of such settlement or compromise.</w:t>
            </w:r>
          </w:p>
        </w:tc>
      </w:tr>
      <w:tr w:rsidR="00AE2A04" w:rsidRPr="005672E5" w:rsidTr="003D0C2E">
        <w:trPr>
          <w:gridAfter w:val="1"/>
          <w:wAfter w:w="72" w:type="dxa"/>
          <w:cantSplit/>
        </w:trPr>
        <w:tc>
          <w:tcPr>
            <w:tcW w:w="5142" w:type="dxa"/>
            <w:gridSpan w:val="2"/>
          </w:tcPr>
          <w:p w:rsidR="00AE2A04" w:rsidRPr="005F7ACF"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b/>
                <w:sz w:val="18"/>
                <w:szCs w:val="18"/>
                <w:u w:val="single"/>
                <w:lang w:val="id-ID"/>
              </w:rPr>
            </w:pPr>
            <w:r>
              <w:rPr>
                <w:rFonts w:ascii="Arial" w:hAnsi="Arial" w:cs="Arial"/>
                <w:b/>
                <w:sz w:val="18"/>
                <w:szCs w:val="18"/>
                <w:u w:val="single"/>
              </w:rPr>
              <w:t>PASAL 1</w:t>
            </w:r>
            <w:r w:rsidR="005F7ACF">
              <w:rPr>
                <w:rFonts w:ascii="Arial" w:hAnsi="Arial" w:cs="Arial"/>
                <w:b/>
                <w:sz w:val="18"/>
                <w:szCs w:val="18"/>
                <w:u w:val="single"/>
                <w:lang w:val="id-ID"/>
              </w:rPr>
              <w:t>8</w:t>
            </w:r>
          </w:p>
          <w:p w:rsidR="00AE2A04" w:rsidRPr="005672E5" w:rsidRDefault="00AE2A04" w:rsidP="003B19C2">
            <w:pPr>
              <w:tabs>
                <w:tab w:val="left" w:pos="540"/>
                <w:tab w:val="left" w:pos="1080"/>
                <w:tab w:val="left" w:pos="1800"/>
                <w:tab w:val="left" w:pos="2340"/>
                <w:tab w:val="left" w:pos="6120"/>
                <w:tab w:val="left" w:pos="10620"/>
              </w:tabs>
              <w:spacing w:line="240" w:lineRule="atLeast"/>
              <w:jc w:val="center"/>
              <w:rPr>
                <w:rFonts w:ascii="Arial" w:hAnsi="Arial" w:cs="Arial"/>
                <w:b/>
                <w:sz w:val="18"/>
                <w:szCs w:val="18"/>
                <w:u w:val="single"/>
              </w:rPr>
            </w:pPr>
            <w:r w:rsidRPr="005672E5">
              <w:rPr>
                <w:rFonts w:ascii="Arial" w:hAnsi="Arial" w:cs="Arial"/>
                <w:b/>
                <w:sz w:val="18"/>
                <w:szCs w:val="18"/>
                <w:u w:val="single"/>
              </w:rPr>
              <w:t>KEADAAN KAHAR</w:t>
            </w:r>
          </w:p>
        </w:tc>
        <w:tc>
          <w:tcPr>
            <w:tcW w:w="380" w:type="dxa"/>
          </w:tcPr>
          <w:p w:rsidR="00AE2A04" w:rsidRPr="005672E5" w:rsidRDefault="00AE2A04" w:rsidP="003B19C2">
            <w:pPr>
              <w:tabs>
                <w:tab w:val="left" w:pos="720"/>
                <w:tab w:val="left" w:pos="1080"/>
                <w:tab w:val="left" w:pos="1800"/>
                <w:tab w:val="left" w:pos="2340"/>
                <w:tab w:val="left" w:pos="6120"/>
                <w:tab w:val="left" w:pos="10620"/>
              </w:tabs>
              <w:spacing w:line="240" w:lineRule="atLeast"/>
              <w:jc w:val="center"/>
              <w:rPr>
                <w:rFonts w:ascii="Arial" w:hAnsi="Arial" w:cs="Arial"/>
                <w:b/>
                <w:sz w:val="18"/>
                <w:szCs w:val="18"/>
                <w:u w:val="single"/>
              </w:rPr>
            </w:pPr>
          </w:p>
        </w:tc>
        <w:tc>
          <w:tcPr>
            <w:tcW w:w="4581" w:type="dxa"/>
          </w:tcPr>
          <w:p w:rsidR="00AE2A04" w:rsidRPr="005F7ACF" w:rsidRDefault="00AE2A04" w:rsidP="003B19C2">
            <w:pPr>
              <w:tabs>
                <w:tab w:val="left" w:pos="720"/>
                <w:tab w:val="left" w:pos="1080"/>
                <w:tab w:val="left" w:pos="1800"/>
                <w:tab w:val="left" w:pos="2340"/>
                <w:tab w:val="left" w:pos="6120"/>
                <w:tab w:val="left" w:pos="10620"/>
              </w:tabs>
              <w:spacing w:line="240" w:lineRule="atLeast"/>
              <w:jc w:val="center"/>
              <w:rPr>
                <w:rFonts w:ascii="Arial" w:hAnsi="Arial" w:cs="Arial"/>
                <w:b/>
                <w:sz w:val="18"/>
                <w:szCs w:val="18"/>
                <w:u w:val="single"/>
                <w:lang w:val="id-ID"/>
              </w:rPr>
            </w:pPr>
            <w:r>
              <w:rPr>
                <w:rFonts w:ascii="Arial" w:hAnsi="Arial" w:cs="Arial"/>
                <w:b/>
                <w:sz w:val="18"/>
                <w:szCs w:val="18"/>
                <w:u w:val="single"/>
              </w:rPr>
              <w:t>ARTICLE 1</w:t>
            </w:r>
            <w:r w:rsidR="005F7ACF">
              <w:rPr>
                <w:rFonts w:ascii="Arial" w:hAnsi="Arial" w:cs="Arial"/>
                <w:b/>
                <w:sz w:val="18"/>
                <w:szCs w:val="18"/>
                <w:u w:val="single"/>
                <w:lang w:val="id-ID"/>
              </w:rPr>
              <w:t>8</w:t>
            </w:r>
          </w:p>
          <w:p w:rsidR="00AE2A04" w:rsidRPr="005672E5" w:rsidRDefault="00AE2A04" w:rsidP="003B19C2">
            <w:pPr>
              <w:tabs>
                <w:tab w:val="left" w:pos="720"/>
                <w:tab w:val="left" w:pos="1080"/>
                <w:tab w:val="left" w:pos="1800"/>
                <w:tab w:val="left" w:pos="2340"/>
                <w:tab w:val="left" w:pos="6120"/>
                <w:tab w:val="left" w:pos="10620"/>
              </w:tabs>
              <w:spacing w:line="240" w:lineRule="atLeast"/>
              <w:jc w:val="center"/>
              <w:rPr>
                <w:rFonts w:ascii="Arial" w:hAnsi="Arial" w:cs="Arial"/>
                <w:b/>
                <w:sz w:val="18"/>
                <w:szCs w:val="18"/>
                <w:u w:val="single"/>
              </w:rPr>
            </w:pPr>
            <w:r w:rsidRPr="005672E5">
              <w:rPr>
                <w:rFonts w:ascii="Arial" w:hAnsi="Arial" w:cs="Arial"/>
                <w:b/>
                <w:sz w:val="18"/>
                <w:szCs w:val="18"/>
                <w:u w:val="single"/>
              </w:rPr>
              <w:t>FORCE MAJEURE</w:t>
            </w:r>
          </w:p>
          <w:p w:rsidR="00AE2A04" w:rsidRPr="005672E5" w:rsidRDefault="00AE2A04" w:rsidP="003B19C2">
            <w:pPr>
              <w:tabs>
                <w:tab w:val="left" w:pos="720"/>
                <w:tab w:val="left" w:pos="1080"/>
                <w:tab w:val="left" w:pos="1800"/>
                <w:tab w:val="left" w:pos="2340"/>
                <w:tab w:val="left" w:pos="6120"/>
                <w:tab w:val="left" w:pos="10620"/>
              </w:tabs>
              <w:spacing w:line="240" w:lineRule="atLeast"/>
              <w:jc w:val="center"/>
              <w:rPr>
                <w:rFonts w:ascii="Arial" w:hAnsi="Arial" w:cs="Arial"/>
                <w:b/>
                <w:sz w:val="18"/>
                <w:szCs w:val="18"/>
                <w:u w:val="single"/>
              </w:rPr>
            </w:pP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330"/>
                <w:tab w:val="left" w:pos="360"/>
                <w:tab w:val="left" w:pos="1080"/>
                <w:tab w:val="left" w:pos="1800"/>
                <w:tab w:val="left" w:pos="2340"/>
                <w:tab w:val="left" w:pos="6120"/>
                <w:tab w:val="left" w:pos="10620"/>
              </w:tabs>
              <w:ind w:left="360" w:hanging="547"/>
              <w:jc w:val="both"/>
              <w:rPr>
                <w:rFonts w:ascii="Arial" w:hAnsi="Arial" w:cs="Arial"/>
                <w:sz w:val="18"/>
                <w:szCs w:val="18"/>
              </w:rPr>
            </w:pPr>
            <w:r>
              <w:rPr>
                <w:rFonts w:ascii="Arial" w:hAnsi="Arial" w:cs="Arial"/>
                <w:sz w:val="18"/>
                <w:szCs w:val="18"/>
              </w:rPr>
              <w:t>1</w:t>
            </w:r>
            <w:r w:rsidR="005F7ACF">
              <w:rPr>
                <w:rFonts w:ascii="Arial" w:hAnsi="Arial" w:cs="Arial"/>
                <w:sz w:val="18"/>
                <w:szCs w:val="18"/>
                <w:lang w:val="id-ID"/>
              </w:rPr>
              <w:t>8</w:t>
            </w:r>
            <w:r w:rsidRPr="005672E5">
              <w:rPr>
                <w:rFonts w:ascii="Arial" w:hAnsi="Arial" w:cs="Arial"/>
                <w:sz w:val="18"/>
                <w:szCs w:val="18"/>
              </w:rPr>
              <w:t xml:space="preserve">.1 </w:t>
            </w:r>
            <w:r>
              <w:rPr>
                <w:rFonts w:ascii="Arial" w:hAnsi="Arial" w:cs="Arial"/>
                <w:sz w:val="18"/>
                <w:szCs w:val="18"/>
              </w:rPr>
              <w:tab/>
            </w:r>
            <w:r w:rsidRPr="005672E5">
              <w:rPr>
                <w:rFonts w:ascii="Arial" w:hAnsi="Arial" w:cs="Arial"/>
                <w:sz w:val="18"/>
                <w:szCs w:val="18"/>
              </w:rPr>
              <w:t xml:space="preserve">Kontrak ini tunduk kepada seluruh hukum, ketetapan, ketentuan, dan peraturan yang berlaku yang mengatur pelaksanaan Kontrak ini dan tiap pekerjaan dan baik </w:t>
            </w:r>
            <w:r>
              <w:rPr>
                <w:rFonts w:ascii="Arial" w:hAnsi="Arial" w:cs="Arial"/>
                <w:sz w:val="18"/>
                <w:szCs w:val="18"/>
              </w:rPr>
              <w:t>PERUSAHAAN</w:t>
            </w:r>
            <w:r w:rsidRPr="005672E5">
              <w:rPr>
                <w:rFonts w:ascii="Arial" w:hAnsi="Arial" w:cs="Arial"/>
                <w:sz w:val="18"/>
                <w:szCs w:val="18"/>
              </w:rPr>
              <w:t xml:space="preserve"> maupun KONTRAKTOR tidak bertanggung jawab atas keterlambatan atau kerugian yang disebabkan </w:t>
            </w:r>
            <w:r w:rsidRPr="00ED220B">
              <w:rPr>
                <w:rFonts w:ascii="Arial" w:hAnsi="Arial" w:cs="Arial"/>
                <w:sz w:val="18"/>
                <w:szCs w:val="18"/>
              </w:rPr>
              <w:t>oleh keadaan kahar, seperti kebakaran, ledakan, kecelakaan, epidemi, bencana alam, atau perang, baik yang dinyatakan maupun yang tidak dinyatakan, revolusi, huru hara, tindakan musuh Negara, blockade atau embargo atau karena undang-undang, peraturan atau persyaratan dari pemerintah yag terjadi di luar kekuasaan para pihak dan yang terjadinya bukan karena kesalahan atau kelalaian para pihak yang dapat menghambat pelaksanaan Kontrak ini (kecuali penyebab yang timbul akibat kesulitan keuangan</w:t>
            </w:r>
            <w:r w:rsidRPr="005672E5">
              <w:rPr>
                <w:rFonts w:ascii="Arial" w:hAnsi="Arial" w:cs="Arial"/>
                <w:sz w:val="18"/>
                <w:szCs w:val="18"/>
              </w:rPr>
              <w:t xml:space="preserve">, ketidakmampuan untuk membayar utang yang jatuh tempo, pailit atau bangkrut). </w:t>
            </w:r>
          </w:p>
          <w:p w:rsidR="00AE2A04" w:rsidRPr="005672E5" w:rsidRDefault="00AE2A04" w:rsidP="003B19C2">
            <w:pPr>
              <w:tabs>
                <w:tab w:val="left" w:pos="330"/>
                <w:tab w:val="left" w:pos="360"/>
                <w:tab w:val="left" w:pos="1080"/>
                <w:tab w:val="left" w:pos="1800"/>
                <w:tab w:val="left" w:pos="2340"/>
                <w:tab w:val="left" w:pos="6120"/>
                <w:tab w:val="left" w:pos="10620"/>
              </w:tabs>
              <w:ind w:left="360" w:hanging="547"/>
              <w:jc w:val="center"/>
              <w:rPr>
                <w:rFonts w:ascii="Arial" w:hAnsi="Arial" w:cs="Arial"/>
                <w:b/>
                <w:sz w:val="18"/>
                <w:szCs w:val="18"/>
                <w:u w:val="single"/>
              </w:rPr>
            </w:pPr>
          </w:p>
        </w:tc>
        <w:tc>
          <w:tcPr>
            <w:tcW w:w="380" w:type="dxa"/>
          </w:tcPr>
          <w:p w:rsidR="00AE2A04" w:rsidRPr="005672E5" w:rsidRDefault="00AE2A04" w:rsidP="003B19C2">
            <w:pPr>
              <w:tabs>
                <w:tab w:val="left" w:pos="330"/>
                <w:tab w:val="left" w:pos="360"/>
                <w:tab w:val="left" w:pos="720"/>
                <w:tab w:val="left" w:pos="1080"/>
                <w:tab w:val="left" w:pos="1800"/>
                <w:tab w:val="left" w:pos="2340"/>
                <w:tab w:val="left" w:pos="6120"/>
                <w:tab w:val="left" w:pos="10620"/>
              </w:tabs>
              <w:ind w:left="360" w:hanging="547"/>
              <w:jc w:val="center"/>
              <w:rPr>
                <w:rFonts w:ascii="Arial" w:hAnsi="Arial" w:cs="Arial"/>
                <w:b/>
                <w:sz w:val="18"/>
                <w:szCs w:val="18"/>
                <w:u w:val="single"/>
              </w:rPr>
            </w:pPr>
          </w:p>
        </w:tc>
        <w:tc>
          <w:tcPr>
            <w:tcW w:w="4581" w:type="dxa"/>
          </w:tcPr>
          <w:p w:rsidR="00AE2A04" w:rsidRPr="005672E5" w:rsidRDefault="00AE2A04" w:rsidP="003B19C2">
            <w:pPr>
              <w:tabs>
                <w:tab w:val="left" w:pos="330"/>
                <w:tab w:val="left" w:pos="360"/>
              </w:tabs>
              <w:ind w:left="360" w:hanging="547"/>
              <w:jc w:val="both"/>
              <w:rPr>
                <w:rFonts w:ascii="Arial" w:hAnsi="Arial" w:cs="Arial"/>
                <w:sz w:val="18"/>
                <w:szCs w:val="18"/>
              </w:rPr>
            </w:pPr>
            <w:r>
              <w:rPr>
                <w:rFonts w:ascii="Arial" w:hAnsi="Arial" w:cs="Arial"/>
                <w:sz w:val="18"/>
                <w:szCs w:val="18"/>
              </w:rPr>
              <w:t>1</w:t>
            </w:r>
            <w:r w:rsidR="005F7ACF">
              <w:rPr>
                <w:rFonts w:ascii="Arial" w:hAnsi="Arial" w:cs="Arial"/>
                <w:sz w:val="18"/>
                <w:szCs w:val="18"/>
                <w:lang w:val="id-ID"/>
              </w:rPr>
              <w:t>8</w:t>
            </w:r>
            <w:r w:rsidRPr="005672E5">
              <w:rPr>
                <w:rFonts w:ascii="Arial" w:hAnsi="Arial" w:cs="Arial"/>
                <w:sz w:val="18"/>
                <w:szCs w:val="18"/>
              </w:rPr>
              <w:t xml:space="preserve">.1 </w:t>
            </w:r>
            <w:r>
              <w:rPr>
                <w:rFonts w:ascii="Arial" w:hAnsi="Arial" w:cs="Arial"/>
                <w:sz w:val="18"/>
                <w:szCs w:val="18"/>
              </w:rPr>
              <w:tab/>
            </w:r>
            <w:r w:rsidRPr="005672E5">
              <w:rPr>
                <w:rFonts w:ascii="Arial" w:hAnsi="Arial" w:cs="Arial"/>
                <w:sz w:val="18"/>
                <w:szCs w:val="18"/>
              </w:rPr>
              <w:t xml:space="preserve">This  Contract  is  subject  to  all applicable laws, orders, rules, ordinances and regulations governing the performance of this Contract and each work and neither </w:t>
            </w:r>
            <w:r>
              <w:rPr>
                <w:rFonts w:ascii="Arial" w:hAnsi="Arial" w:cs="Arial"/>
                <w:sz w:val="18"/>
                <w:szCs w:val="18"/>
              </w:rPr>
              <w:t>COMPANY</w:t>
            </w:r>
            <w:r w:rsidRPr="005672E5">
              <w:rPr>
                <w:rFonts w:ascii="Arial" w:hAnsi="Arial" w:cs="Arial"/>
                <w:sz w:val="18"/>
                <w:szCs w:val="18"/>
              </w:rPr>
              <w:t xml:space="preserve"> nor CONTRACTOR shall be liable for any delay or </w:t>
            </w:r>
            <w:r w:rsidRPr="00ED220B">
              <w:rPr>
                <w:rFonts w:ascii="Arial" w:hAnsi="Arial" w:cs="Arial"/>
                <w:sz w:val="18"/>
                <w:szCs w:val="18"/>
              </w:rPr>
              <w:t>damage due to, occasioned or caused by a force majeure circumstances, such as fire, explosion, accidents, epidemi</w:t>
            </w:r>
            <w:ins w:id="5" w:author="SE" w:date="2015-12-07T08:38:00Z">
              <w:r w:rsidR="00F465B0">
                <w:rPr>
                  <w:rFonts w:ascii="Arial" w:hAnsi="Arial" w:cs="Arial"/>
                  <w:sz w:val="18"/>
                  <w:szCs w:val="18"/>
                </w:rPr>
                <w:t>c</w:t>
              </w:r>
            </w:ins>
            <w:del w:id="6" w:author="SE" w:date="2015-12-07T08:38:00Z">
              <w:r w:rsidRPr="00ED220B" w:rsidDel="00F465B0">
                <w:rPr>
                  <w:rFonts w:ascii="Arial" w:hAnsi="Arial" w:cs="Arial"/>
                  <w:sz w:val="18"/>
                  <w:szCs w:val="18"/>
                </w:rPr>
                <w:delText>s</w:delText>
              </w:r>
            </w:del>
            <w:r w:rsidRPr="00ED220B">
              <w:rPr>
                <w:rFonts w:ascii="Arial" w:hAnsi="Arial" w:cs="Arial"/>
                <w:sz w:val="18"/>
                <w:szCs w:val="18"/>
              </w:rPr>
              <w:t>, acts of God, or by reason of war – declared or undeclared, revolution, civil commotion, acts of public enemies, blockade or embargo, or by reason of any law, regulation, or requirement of government beyond the control and without the fault or negligence of the parties which prevent the performance of this Contract (other than financial</w:t>
            </w:r>
            <w:r w:rsidRPr="005672E5">
              <w:rPr>
                <w:rFonts w:ascii="Arial" w:hAnsi="Arial" w:cs="Arial"/>
                <w:sz w:val="18"/>
                <w:szCs w:val="18"/>
              </w:rPr>
              <w:t xml:space="preserve"> distress, inability to pay debts when due, insolvency or bankruptcy). </w:t>
            </w:r>
          </w:p>
          <w:p w:rsidR="00AE2A04" w:rsidRPr="005672E5" w:rsidRDefault="00AE2A04" w:rsidP="003B19C2">
            <w:pPr>
              <w:tabs>
                <w:tab w:val="left" w:pos="330"/>
                <w:tab w:val="left" w:pos="360"/>
                <w:tab w:val="left" w:pos="720"/>
                <w:tab w:val="left" w:pos="1080"/>
                <w:tab w:val="left" w:pos="1800"/>
                <w:tab w:val="left" w:pos="2340"/>
                <w:tab w:val="left" w:pos="6120"/>
                <w:tab w:val="left" w:pos="10620"/>
              </w:tabs>
              <w:ind w:left="360" w:hanging="547"/>
              <w:jc w:val="both"/>
              <w:rPr>
                <w:rFonts w:ascii="Arial" w:hAnsi="Arial" w:cs="Arial"/>
                <w:b/>
                <w:sz w:val="18"/>
                <w:szCs w:val="18"/>
                <w:u w:val="single"/>
              </w:rPr>
            </w:pP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Pr>
                <w:rFonts w:ascii="Arial" w:hAnsi="Arial" w:cs="Arial"/>
                <w:sz w:val="18"/>
                <w:szCs w:val="18"/>
              </w:rPr>
              <w:t>1</w:t>
            </w:r>
            <w:r w:rsidR="005F7ACF">
              <w:rPr>
                <w:rFonts w:ascii="Arial" w:hAnsi="Arial" w:cs="Arial"/>
                <w:sz w:val="18"/>
                <w:szCs w:val="18"/>
                <w:lang w:val="id-ID"/>
              </w:rPr>
              <w:t>8</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Setiap keterlambatan yang disebabkan oleh alasan-alasan tersebut diatas atau salah satu dari alasan-alasan tersebut tidak dapat dianggap sebagai suatu pelanggaran atau wanprestasi dalam melaksanakan Kontrak ini, atau bagian darinya, namun demikian pihak yang tidak dapat, baik secara kes</w:t>
            </w:r>
            <w:r>
              <w:rPr>
                <w:rFonts w:ascii="Arial" w:hAnsi="Arial" w:cs="Arial"/>
                <w:sz w:val="18"/>
                <w:szCs w:val="18"/>
              </w:rPr>
              <w:t xml:space="preserve">eluruhan ataupun sebagian, </w:t>
            </w:r>
            <w:r w:rsidRPr="005672E5">
              <w:rPr>
                <w:rFonts w:ascii="Arial" w:hAnsi="Arial" w:cs="Arial"/>
                <w:sz w:val="18"/>
                <w:szCs w:val="18"/>
              </w:rPr>
              <w:t xml:space="preserve"> melaksanakan kewajiban-kewajibannya berdasarkan Kontrak ini wajib memberikan pemberitahuan dan alasan-alasan khusus yang komprehensif atas keterlambatan tersebut secara tertulis ke pihak lain dengan segera setelah terjadinya peristiwa tersebut yang menyebabkan keterlambatan</w:t>
            </w:r>
            <w:ins w:id="7" w:author="SE" w:date="2015-12-07T08:44:00Z">
              <w:r w:rsidR="00706987">
                <w:rPr>
                  <w:rFonts w:ascii="Arial" w:hAnsi="Arial" w:cs="Arial"/>
                  <w:sz w:val="18"/>
                  <w:szCs w:val="18"/>
                </w:rPr>
                <w:t>, tetapi tidak lebih lama dari 7 (tujuh) hari kalendar,</w:t>
              </w:r>
              <w:r w:rsidR="00706987" w:rsidRPr="005672E5">
                <w:rPr>
                  <w:rFonts w:ascii="Arial" w:hAnsi="Arial" w:cs="Arial"/>
                  <w:sz w:val="18"/>
                  <w:szCs w:val="18"/>
                </w:rPr>
                <w:t xml:space="preserve"> </w:t>
              </w:r>
            </w:ins>
            <w:r w:rsidRPr="005672E5">
              <w:rPr>
                <w:rFonts w:ascii="Arial" w:hAnsi="Arial" w:cs="Arial"/>
                <w:sz w:val="18"/>
                <w:szCs w:val="18"/>
              </w:rPr>
              <w:t xml:space="preserve"> sehingga secepat mungkin dapat diperbaiki dengan seluruh upaya yang patut dan memungkinkan. </w:t>
            </w:r>
          </w:p>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b/>
                <w:sz w:val="18"/>
                <w:szCs w:val="18"/>
                <w:u w:val="single"/>
              </w:rPr>
            </w:pPr>
          </w:p>
        </w:tc>
        <w:tc>
          <w:tcPr>
            <w:tcW w:w="380" w:type="dxa"/>
          </w:tcPr>
          <w:p w:rsidR="00AE2A04" w:rsidRPr="005672E5" w:rsidRDefault="00AE2A04" w:rsidP="003B19C2">
            <w:pPr>
              <w:tabs>
                <w:tab w:val="left" w:pos="720"/>
                <w:tab w:val="left" w:pos="1080"/>
                <w:tab w:val="left" w:pos="1800"/>
                <w:tab w:val="left" w:pos="2340"/>
                <w:tab w:val="left" w:pos="6120"/>
                <w:tab w:val="left" w:pos="10620"/>
              </w:tabs>
              <w:ind w:left="454" w:hanging="454"/>
              <w:jc w:val="both"/>
              <w:rPr>
                <w:rFonts w:ascii="Arial" w:hAnsi="Arial" w:cs="Arial"/>
                <w:b/>
                <w:sz w:val="18"/>
                <w:szCs w:val="18"/>
                <w:u w:val="single"/>
              </w:rPr>
            </w:pPr>
          </w:p>
        </w:tc>
        <w:tc>
          <w:tcPr>
            <w:tcW w:w="4581" w:type="dxa"/>
          </w:tcPr>
          <w:p w:rsidR="00AE2A04" w:rsidRPr="005672E5" w:rsidRDefault="00AE2A04" w:rsidP="00F975E7">
            <w:pPr>
              <w:tabs>
                <w:tab w:val="left" w:pos="1080"/>
                <w:tab w:val="left" w:pos="1800"/>
                <w:tab w:val="left" w:pos="2340"/>
                <w:tab w:val="left" w:pos="6120"/>
                <w:tab w:val="left" w:pos="10620"/>
              </w:tabs>
              <w:ind w:left="432" w:hanging="567"/>
              <w:jc w:val="both"/>
              <w:rPr>
                <w:rFonts w:ascii="Arial" w:hAnsi="Arial" w:cs="Arial"/>
                <w:b/>
                <w:sz w:val="18"/>
                <w:szCs w:val="18"/>
                <w:u w:val="single"/>
              </w:rPr>
            </w:pPr>
            <w:r>
              <w:rPr>
                <w:rFonts w:ascii="Arial" w:hAnsi="Arial" w:cs="Arial"/>
                <w:sz w:val="18"/>
                <w:szCs w:val="18"/>
              </w:rPr>
              <w:t>1</w:t>
            </w:r>
            <w:r w:rsidR="005F7ACF">
              <w:rPr>
                <w:rFonts w:ascii="Arial" w:hAnsi="Arial" w:cs="Arial"/>
                <w:sz w:val="18"/>
                <w:szCs w:val="18"/>
                <w:lang w:val="id-ID"/>
              </w:rPr>
              <w:t>8</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Any delay due to above causes or any of them shall not be deemed to be a breach of or failure to perform this Contract, or any part thereof, but the party that is rendered unable, wholly or in part, to carry out its obligations under this Contract shall give notice and full particulars of the cause of said delay in writing to the other party promptly after the occurrence of the cause relied upon</w:t>
            </w:r>
            <w:ins w:id="8" w:author="SE" w:date="2015-12-07T08:43:00Z">
              <w:r w:rsidR="00706987">
                <w:rPr>
                  <w:rFonts w:ascii="Arial" w:hAnsi="Arial" w:cs="Arial"/>
                  <w:sz w:val="18"/>
                  <w:szCs w:val="18"/>
                </w:rPr>
                <w:t>, but not later than seven (7) calendar days,</w:t>
              </w:r>
            </w:ins>
            <w:r w:rsidRPr="005672E5">
              <w:rPr>
                <w:rFonts w:ascii="Arial" w:hAnsi="Arial" w:cs="Arial"/>
                <w:sz w:val="18"/>
                <w:szCs w:val="18"/>
              </w:rPr>
              <w:t xml:space="preserve"> and the cause of said delay so far as possible shall be remedied with all reasonable dispatch.  </w:t>
            </w:r>
          </w:p>
        </w:tc>
      </w:tr>
      <w:tr w:rsidR="00AE2A04" w:rsidRPr="005672E5" w:rsidTr="003D0C2E">
        <w:trPr>
          <w:gridAfter w:val="1"/>
          <w:wAfter w:w="72" w:type="dxa"/>
          <w:cantSplit/>
        </w:trPr>
        <w:tc>
          <w:tcPr>
            <w:tcW w:w="5142" w:type="dxa"/>
            <w:gridSpan w:val="2"/>
          </w:tcPr>
          <w:p w:rsidR="00AE2A04" w:rsidRPr="005672E5" w:rsidRDefault="00AE2A04" w:rsidP="005F7ACF">
            <w:pPr>
              <w:numPr>
                <w:ilvl w:val="0"/>
                <w:numId w:val="29"/>
              </w:numPr>
              <w:tabs>
                <w:tab w:val="clear" w:pos="540"/>
                <w:tab w:val="left" w:pos="-142"/>
                <w:tab w:val="num" w:pos="426"/>
                <w:tab w:val="left" w:pos="1800"/>
                <w:tab w:val="left" w:pos="2340"/>
                <w:tab w:val="left" w:pos="6120"/>
                <w:tab w:val="left" w:pos="10620"/>
              </w:tabs>
              <w:ind w:left="426" w:hanging="568"/>
              <w:jc w:val="both"/>
              <w:rPr>
                <w:rFonts w:ascii="Arial" w:hAnsi="Arial" w:cs="Arial"/>
                <w:sz w:val="18"/>
                <w:szCs w:val="18"/>
              </w:rPr>
            </w:pPr>
            <w:r w:rsidRPr="005672E5">
              <w:rPr>
                <w:rFonts w:ascii="Arial" w:hAnsi="Arial" w:cs="Arial"/>
                <w:sz w:val="18"/>
                <w:szCs w:val="18"/>
              </w:rPr>
              <w:lastRenderedPageBreak/>
              <w:t xml:space="preserve">Persyaratan bahwa keadaan kahar wajib diatasi dengan upaya yang patut dan memungkinkan tidak mensyaratkan penyelesaian pemogokan, penghentian bekerja atau hambatan masalah tenaga kerja lainya oleh pihak yang terkait, yang bertentangan dengan keinginannya; bagaimana seluruh hambatan tersebut ditangani secara tuntas merupakan kebijaksanaan pihak yang dimaksud. Tidak satu pun yang terkandung dalam ayat ini dapat membatasi </w:t>
            </w:r>
            <w:r>
              <w:rPr>
                <w:rFonts w:ascii="Arial" w:hAnsi="Arial" w:cs="Arial"/>
                <w:sz w:val="18"/>
                <w:szCs w:val="18"/>
              </w:rPr>
              <w:t>PERUSAHAAN</w:t>
            </w:r>
            <w:r w:rsidRPr="005672E5">
              <w:rPr>
                <w:rFonts w:ascii="Arial" w:hAnsi="Arial" w:cs="Arial"/>
                <w:sz w:val="18"/>
                <w:szCs w:val="18"/>
              </w:rPr>
              <w:t xml:space="preserve"> untuk memutuskan Kontrak ini atau pekerjaan tertentu setiap saat sesuai dengan pasal-pasal dalam Kontrak ini yang berkaitan dengan pemutusan.</w:t>
            </w:r>
          </w:p>
          <w:p w:rsidR="00AE2A04" w:rsidRPr="005672E5" w:rsidRDefault="00AE2A04" w:rsidP="0086328A">
            <w:pPr>
              <w:tabs>
                <w:tab w:val="left" w:pos="540"/>
                <w:tab w:val="left" w:pos="1080"/>
                <w:tab w:val="left" w:pos="1800"/>
                <w:tab w:val="left" w:pos="2340"/>
                <w:tab w:val="left" w:pos="6120"/>
                <w:tab w:val="left" w:pos="10620"/>
              </w:tabs>
              <w:jc w:val="both"/>
              <w:rPr>
                <w:rFonts w:ascii="Arial" w:hAnsi="Arial" w:cs="Arial"/>
                <w:b/>
                <w:sz w:val="18"/>
                <w:szCs w:val="18"/>
                <w:u w:val="single"/>
              </w:rPr>
            </w:pPr>
          </w:p>
        </w:tc>
        <w:tc>
          <w:tcPr>
            <w:tcW w:w="380" w:type="dxa"/>
          </w:tcPr>
          <w:p w:rsidR="00AE2A04" w:rsidRPr="005672E5" w:rsidRDefault="00AE2A04" w:rsidP="003B19C2">
            <w:pPr>
              <w:tabs>
                <w:tab w:val="left" w:pos="1080"/>
                <w:tab w:val="left" w:pos="1350"/>
                <w:tab w:val="left" w:pos="1800"/>
                <w:tab w:val="left" w:pos="2340"/>
                <w:tab w:val="left" w:pos="6120"/>
                <w:tab w:val="left" w:pos="10620"/>
              </w:tabs>
              <w:ind w:left="454"/>
              <w:jc w:val="both"/>
              <w:rPr>
                <w:rFonts w:ascii="Arial" w:hAnsi="Arial" w:cs="Arial"/>
                <w:sz w:val="18"/>
                <w:szCs w:val="18"/>
              </w:rPr>
            </w:pPr>
          </w:p>
        </w:tc>
        <w:tc>
          <w:tcPr>
            <w:tcW w:w="4581" w:type="dxa"/>
          </w:tcPr>
          <w:p w:rsidR="00AE2A04" w:rsidRPr="005672E5" w:rsidRDefault="00F975E7" w:rsidP="00F975E7">
            <w:pPr>
              <w:tabs>
                <w:tab w:val="left" w:pos="432"/>
                <w:tab w:val="left" w:pos="1080"/>
                <w:tab w:val="left" w:pos="1800"/>
                <w:tab w:val="left" w:pos="2340"/>
                <w:tab w:val="left" w:pos="6120"/>
                <w:tab w:val="left" w:pos="10620"/>
              </w:tabs>
              <w:ind w:left="432" w:hanging="567"/>
              <w:jc w:val="both"/>
              <w:rPr>
                <w:rFonts w:ascii="Arial" w:hAnsi="Arial" w:cs="Arial"/>
                <w:b/>
                <w:sz w:val="18"/>
                <w:szCs w:val="18"/>
                <w:u w:val="single"/>
              </w:rPr>
            </w:pPr>
            <w:r>
              <w:rPr>
                <w:rFonts w:ascii="Arial" w:hAnsi="Arial" w:cs="Arial"/>
                <w:sz w:val="18"/>
                <w:szCs w:val="18"/>
                <w:lang w:val="id-ID"/>
              </w:rPr>
              <w:t>1</w:t>
            </w:r>
            <w:r w:rsidR="005F7ACF">
              <w:rPr>
                <w:rFonts w:ascii="Arial" w:hAnsi="Arial" w:cs="Arial"/>
                <w:sz w:val="18"/>
                <w:szCs w:val="18"/>
                <w:lang w:val="id-ID"/>
              </w:rPr>
              <w:t>8</w:t>
            </w:r>
            <w:r>
              <w:rPr>
                <w:rFonts w:ascii="Arial" w:hAnsi="Arial" w:cs="Arial"/>
                <w:sz w:val="18"/>
                <w:szCs w:val="18"/>
                <w:lang w:val="id-ID"/>
              </w:rPr>
              <w:t>.3.</w:t>
            </w:r>
            <w:r>
              <w:rPr>
                <w:rFonts w:ascii="Arial" w:hAnsi="Arial" w:cs="Arial"/>
                <w:sz w:val="18"/>
                <w:szCs w:val="18"/>
                <w:lang w:val="id-ID"/>
              </w:rPr>
              <w:tab/>
            </w:r>
            <w:r w:rsidR="00AE2A04" w:rsidRPr="005672E5">
              <w:rPr>
                <w:rFonts w:ascii="Arial" w:hAnsi="Arial" w:cs="Arial"/>
                <w:sz w:val="18"/>
                <w:szCs w:val="18"/>
              </w:rPr>
              <w:t xml:space="preserve">The requirement that any force majeure situation shall be remedied with all reasonable dispatch shall not require the settlement of strikes, lockouts, or other labor difficulty by the party involved, contrary to its wishes; how all such difficulties shall be handled shall be entirely within the discretion of the party concerned.  Nothing contained herein shall prohibit </w:t>
            </w:r>
            <w:r w:rsidR="00AE2A04">
              <w:rPr>
                <w:rFonts w:ascii="Arial" w:hAnsi="Arial" w:cs="Arial"/>
                <w:sz w:val="18"/>
                <w:szCs w:val="18"/>
              </w:rPr>
              <w:t>COMPANY</w:t>
            </w:r>
            <w:r w:rsidR="00AE2A04" w:rsidRPr="005672E5">
              <w:rPr>
                <w:rFonts w:ascii="Arial" w:hAnsi="Arial" w:cs="Arial"/>
                <w:sz w:val="18"/>
                <w:szCs w:val="18"/>
              </w:rPr>
              <w:t xml:space="preserve"> from being able to terminate this Contract or any particular work at any time pursuant to termination-related </w:t>
            </w:r>
            <w:r w:rsidR="00BE087C">
              <w:rPr>
                <w:rFonts w:ascii="Arial" w:hAnsi="Arial" w:cs="Arial"/>
                <w:sz w:val="18"/>
                <w:szCs w:val="18"/>
                <w:lang w:val="id-ID"/>
              </w:rPr>
              <w:t>a</w:t>
            </w:r>
            <w:r w:rsidR="00BE087C">
              <w:rPr>
                <w:rFonts w:ascii="Arial" w:hAnsi="Arial" w:cs="Arial"/>
                <w:sz w:val="18"/>
                <w:szCs w:val="18"/>
              </w:rPr>
              <w:t>rticle</w:t>
            </w:r>
            <w:r w:rsidR="00AE2A04" w:rsidRPr="005672E5">
              <w:rPr>
                <w:rFonts w:ascii="Arial" w:hAnsi="Arial" w:cs="Arial"/>
                <w:sz w:val="18"/>
                <w:szCs w:val="18"/>
              </w:rPr>
              <w:t>s hereof.</w:t>
            </w:r>
          </w:p>
        </w:tc>
      </w:tr>
      <w:tr w:rsidR="009873E4" w:rsidRPr="005672E5" w:rsidTr="003D0C2E">
        <w:trPr>
          <w:gridAfter w:val="1"/>
          <w:wAfter w:w="72" w:type="dxa"/>
          <w:cantSplit/>
        </w:trPr>
        <w:tc>
          <w:tcPr>
            <w:tcW w:w="5142" w:type="dxa"/>
            <w:gridSpan w:val="2"/>
          </w:tcPr>
          <w:p w:rsidR="009873E4" w:rsidRPr="00F85EB7" w:rsidRDefault="009873E4" w:rsidP="009873E4">
            <w:pPr>
              <w:widowControl/>
              <w:jc w:val="center"/>
              <w:rPr>
                <w:rFonts w:ascii="Arial" w:hAnsi="Arial" w:cs="Arial"/>
                <w:b/>
                <w:sz w:val="18"/>
                <w:szCs w:val="18"/>
                <w:u w:val="single"/>
              </w:rPr>
            </w:pPr>
            <w:r w:rsidRPr="00F85EB7">
              <w:rPr>
                <w:rFonts w:ascii="Arial" w:hAnsi="Arial" w:cs="Arial"/>
                <w:b/>
                <w:sz w:val="18"/>
                <w:szCs w:val="18"/>
                <w:u w:val="single"/>
              </w:rPr>
              <w:t xml:space="preserve">PASAL </w:t>
            </w:r>
            <w:r w:rsidR="005F7ACF">
              <w:rPr>
                <w:rFonts w:ascii="Arial" w:hAnsi="Arial" w:cs="Arial"/>
                <w:b/>
                <w:sz w:val="18"/>
                <w:szCs w:val="18"/>
                <w:u w:val="single"/>
                <w:lang w:val="id-ID"/>
              </w:rPr>
              <w:t>19</w:t>
            </w:r>
            <w:r w:rsidRPr="00F85EB7">
              <w:rPr>
                <w:rFonts w:ascii="Arial" w:hAnsi="Arial" w:cs="Arial"/>
                <w:b/>
                <w:sz w:val="18"/>
                <w:szCs w:val="18"/>
                <w:u w:val="single"/>
              </w:rPr>
              <w:t xml:space="preserve"> </w:t>
            </w:r>
          </w:p>
          <w:p w:rsidR="009873E4" w:rsidRPr="00F85EB7" w:rsidRDefault="009873E4" w:rsidP="009873E4">
            <w:pPr>
              <w:widowControl/>
              <w:jc w:val="center"/>
              <w:rPr>
                <w:rFonts w:ascii="Arial" w:hAnsi="Arial" w:cs="Arial"/>
                <w:b/>
                <w:sz w:val="18"/>
                <w:szCs w:val="18"/>
                <w:u w:val="single"/>
              </w:rPr>
            </w:pPr>
            <w:r>
              <w:rPr>
                <w:rFonts w:ascii="Arial" w:hAnsi="Arial" w:cs="Arial"/>
                <w:b/>
                <w:sz w:val="18"/>
                <w:szCs w:val="18"/>
                <w:u w:val="single"/>
              </w:rPr>
              <w:t>DENDA</w:t>
            </w:r>
          </w:p>
          <w:p w:rsidR="009873E4" w:rsidRPr="003C6073" w:rsidRDefault="009873E4" w:rsidP="009873E4">
            <w:pPr>
              <w:tabs>
                <w:tab w:val="left" w:pos="360"/>
              </w:tabs>
              <w:autoSpaceDE w:val="0"/>
              <w:autoSpaceDN w:val="0"/>
              <w:adjustRightInd w:val="0"/>
              <w:jc w:val="both"/>
              <w:rPr>
                <w:rFonts w:ascii="Arial" w:hAnsi="Arial" w:cs="Arial"/>
                <w:color w:val="000000"/>
                <w:sz w:val="18"/>
                <w:szCs w:val="18"/>
              </w:rPr>
            </w:pPr>
          </w:p>
          <w:p w:rsidR="009873E4" w:rsidRPr="003C6073" w:rsidRDefault="009873E4" w:rsidP="000E7AE9">
            <w:pPr>
              <w:numPr>
                <w:ilvl w:val="0"/>
                <w:numId w:val="10"/>
              </w:numPr>
              <w:tabs>
                <w:tab w:val="left" w:pos="0"/>
              </w:tabs>
              <w:autoSpaceDE w:val="0"/>
              <w:autoSpaceDN w:val="0"/>
              <w:adjustRightInd w:val="0"/>
              <w:ind w:left="426" w:hanging="568"/>
              <w:jc w:val="both"/>
              <w:rPr>
                <w:rFonts w:ascii="Arial" w:hAnsi="Arial" w:cs="Arial"/>
                <w:color w:val="000000"/>
                <w:sz w:val="18"/>
                <w:szCs w:val="18"/>
              </w:rPr>
            </w:pPr>
            <w:r w:rsidRPr="003C6073">
              <w:rPr>
                <w:rFonts w:ascii="Arial" w:hAnsi="Arial" w:cs="Arial"/>
                <w:color w:val="000000"/>
                <w:sz w:val="18"/>
                <w:szCs w:val="18"/>
              </w:rPr>
              <w:t>Apabila Kontraktor gagal untuk memulai pekerjaan/jasa pada tanggal yang telah ditentukan dalam Kontrak ini</w:t>
            </w:r>
            <w:r>
              <w:rPr>
                <w:rFonts w:ascii="Arial" w:hAnsi="Arial" w:cs="Arial"/>
                <w:color w:val="000000"/>
                <w:sz w:val="18"/>
                <w:szCs w:val="18"/>
              </w:rPr>
              <w:t>, gagal untuk mengimpor atau mengangkut perlengkapan, material atau persediaan yang diperlukan untuk pelaksaaan pekerjaan KONTRAKTOR berdasarkan Kontrak ini,</w:t>
            </w:r>
            <w:r w:rsidRPr="003C6073">
              <w:rPr>
                <w:rFonts w:ascii="Arial" w:hAnsi="Arial" w:cs="Arial"/>
                <w:color w:val="000000"/>
                <w:sz w:val="18"/>
                <w:szCs w:val="18"/>
              </w:rPr>
              <w:t xml:space="preserve"> atau gagal menyelesaikan pekerjaan/jasa dengan cara dan waktu yang memuaskan sesuai dengan jangka waktu yang telah ditentukan dalam Kontrak ini, tanpa persetujuan tertulis dari PERUSAHAAN, kecuali apabila kegagalan tersebut disebabkan oleh </w:t>
            </w:r>
            <w:r>
              <w:rPr>
                <w:rFonts w:ascii="Arial" w:hAnsi="Arial" w:cs="Arial"/>
                <w:color w:val="000000"/>
                <w:sz w:val="18"/>
                <w:szCs w:val="18"/>
              </w:rPr>
              <w:t>keadaan kahar</w:t>
            </w:r>
            <w:r w:rsidRPr="003C6073">
              <w:rPr>
                <w:rFonts w:ascii="Arial" w:hAnsi="Arial" w:cs="Arial"/>
                <w:color w:val="000000"/>
                <w:sz w:val="18"/>
                <w:szCs w:val="18"/>
              </w:rPr>
              <w:t xml:space="preserve"> atau apabila ditentukan lain dalam Kontrak ini, kegagalan tersebut akan merupakan wanprestasi dari KONTRAKTOR berdasarkan Kontrak ini. PERUSAHAAN berhak untuk mendapatkan ganti rugi atas kegagalan tersebut dari Kontraktor sejumlah 0,1% (nol koma satu persen) dari </w:t>
            </w:r>
            <w:r>
              <w:rPr>
                <w:rFonts w:ascii="Arial" w:hAnsi="Arial" w:cs="Arial"/>
                <w:color w:val="000000"/>
                <w:sz w:val="18"/>
                <w:szCs w:val="18"/>
              </w:rPr>
              <w:t xml:space="preserve">jumlah maksimum imbalan atas </w:t>
            </w:r>
            <w:r w:rsidR="00F01568">
              <w:rPr>
                <w:rFonts w:ascii="Arial" w:hAnsi="Arial" w:cs="Arial"/>
                <w:color w:val="000000"/>
                <w:sz w:val="18"/>
                <w:szCs w:val="18"/>
                <w:lang w:val="id-ID"/>
              </w:rPr>
              <w:t>pekerjaan/j</w:t>
            </w:r>
            <w:r>
              <w:rPr>
                <w:rFonts w:ascii="Arial" w:hAnsi="Arial" w:cs="Arial"/>
                <w:color w:val="000000"/>
                <w:sz w:val="18"/>
                <w:szCs w:val="18"/>
              </w:rPr>
              <w:t xml:space="preserve">asa-jasa berdasarkan </w:t>
            </w:r>
            <w:r w:rsidRPr="003C6073">
              <w:rPr>
                <w:rFonts w:ascii="Arial" w:hAnsi="Arial" w:cs="Arial"/>
                <w:color w:val="000000"/>
                <w:sz w:val="18"/>
                <w:szCs w:val="18"/>
              </w:rPr>
              <w:t xml:space="preserve">Kontrak ini sebagaimana dijelaskan dalam </w:t>
            </w:r>
            <w:r>
              <w:rPr>
                <w:rFonts w:ascii="Arial" w:hAnsi="Arial" w:cs="Arial"/>
                <w:color w:val="000000"/>
                <w:sz w:val="18"/>
                <w:szCs w:val="18"/>
              </w:rPr>
              <w:t xml:space="preserve">Kontrak </w:t>
            </w:r>
            <w:r w:rsidRPr="003C6073">
              <w:rPr>
                <w:rFonts w:ascii="Arial" w:hAnsi="Arial" w:cs="Arial"/>
                <w:color w:val="000000"/>
                <w:sz w:val="18"/>
                <w:szCs w:val="18"/>
              </w:rPr>
              <w:t xml:space="preserve">ini per hari untuk setiap hari keterlambatan sampai dengan nilai maksimum </w:t>
            </w:r>
            <w:r w:rsidR="001A4BE7">
              <w:rPr>
                <w:rFonts w:ascii="Arial" w:hAnsi="Arial" w:cs="Arial"/>
                <w:color w:val="000000"/>
                <w:sz w:val="18"/>
                <w:szCs w:val="18"/>
                <w:lang w:val="id-ID"/>
              </w:rPr>
              <w:t>5</w:t>
            </w:r>
            <w:r w:rsidRPr="003C6073">
              <w:rPr>
                <w:rFonts w:ascii="Arial" w:hAnsi="Arial" w:cs="Arial"/>
                <w:color w:val="000000"/>
                <w:sz w:val="18"/>
                <w:szCs w:val="18"/>
              </w:rPr>
              <w:t>% (</w:t>
            </w:r>
            <w:r w:rsidR="001A4BE7">
              <w:rPr>
                <w:rFonts w:ascii="Arial" w:hAnsi="Arial" w:cs="Arial"/>
                <w:color w:val="000000"/>
                <w:sz w:val="18"/>
                <w:szCs w:val="18"/>
                <w:lang w:val="id-ID"/>
              </w:rPr>
              <w:t>lima</w:t>
            </w:r>
            <w:r w:rsidR="001A4BE7">
              <w:rPr>
                <w:rFonts w:ascii="Arial" w:hAnsi="Arial" w:cs="Arial"/>
                <w:color w:val="000000"/>
                <w:sz w:val="18"/>
                <w:szCs w:val="18"/>
              </w:rPr>
              <w:t xml:space="preserve"> </w:t>
            </w:r>
            <w:r w:rsidRPr="003C6073">
              <w:rPr>
                <w:rFonts w:ascii="Arial" w:hAnsi="Arial" w:cs="Arial"/>
                <w:color w:val="000000"/>
                <w:sz w:val="18"/>
                <w:szCs w:val="18"/>
              </w:rPr>
              <w:t xml:space="preserve">persen) dari </w:t>
            </w:r>
            <w:r>
              <w:rPr>
                <w:rFonts w:ascii="Arial" w:hAnsi="Arial" w:cs="Arial"/>
                <w:color w:val="000000"/>
                <w:sz w:val="18"/>
                <w:szCs w:val="18"/>
              </w:rPr>
              <w:t xml:space="preserve">jumlah maksimum imbalan atas </w:t>
            </w:r>
            <w:r w:rsidR="00B31460">
              <w:rPr>
                <w:rFonts w:ascii="Arial" w:hAnsi="Arial" w:cs="Arial"/>
                <w:color w:val="000000"/>
                <w:sz w:val="18"/>
                <w:szCs w:val="18"/>
                <w:lang w:val="id-ID"/>
              </w:rPr>
              <w:t>pekerjaan/j</w:t>
            </w:r>
            <w:r>
              <w:rPr>
                <w:rFonts w:ascii="Arial" w:hAnsi="Arial" w:cs="Arial"/>
                <w:color w:val="000000"/>
                <w:sz w:val="18"/>
                <w:szCs w:val="18"/>
              </w:rPr>
              <w:t xml:space="preserve">asa-jasa berdasarkan </w:t>
            </w:r>
            <w:r w:rsidRPr="003C6073">
              <w:rPr>
                <w:rFonts w:ascii="Arial" w:hAnsi="Arial" w:cs="Arial"/>
                <w:color w:val="000000"/>
                <w:sz w:val="18"/>
                <w:szCs w:val="18"/>
              </w:rPr>
              <w:t xml:space="preserve">Kontrak ini. </w:t>
            </w:r>
            <w:r>
              <w:rPr>
                <w:rFonts w:ascii="Arial" w:hAnsi="Arial" w:cs="Arial"/>
                <w:color w:val="000000"/>
                <w:sz w:val="18"/>
                <w:szCs w:val="18"/>
              </w:rPr>
              <w:t>PERUSAHAAN</w:t>
            </w:r>
            <w:r w:rsidRPr="003C6073">
              <w:rPr>
                <w:rFonts w:ascii="Arial" w:hAnsi="Arial" w:cs="Arial"/>
                <w:color w:val="000000"/>
                <w:sz w:val="18"/>
                <w:szCs w:val="18"/>
              </w:rPr>
              <w:t xml:space="preserve"> mempunyai hak untuk memotong jumlah tersebut secara keseluruhan atau sebagian yang terutang kepada </w:t>
            </w:r>
            <w:r>
              <w:rPr>
                <w:rFonts w:ascii="Arial" w:hAnsi="Arial" w:cs="Arial"/>
                <w:color w:val="000000"/>
                <w:sz w:val="18"/>
                <w:szCs w:val="18"/>
              </w:rPr>
              <w:t>PERUSAHAAN</w:t>
            </w:r>
            <w:r w:rsidRPr="003C6073">
              <w:rPr>
                <w:rFonts w:ascii="Arial" w:hAnsi="Arial" w:cs="Arial"/>
                <w:color w:val="000000"/>
                <w:sz w:val="18"/>
                <w:szCs w:val="18"/>
              </w:rPr>
              <w:t xml:space="preserve"> sampai dengan nilai maksimum denda kerugian sebagaimana ditentukan dalam </w:t>
            </w:r>
            <w:r>
              <w:rPr>
                <w:rFonts w:ascii="Arial" w:hAnsi="Arial" w:cs="Arial"/>
                <w:color w:val="000000"/>
                <w:sz w:val="18"/>
                <w:szCs w:val="18"/>
              </w:rPr>
              <w:t>Kontrak</w:t>
            </w:r>
            <w:r w:rsidRPr="003C6073">
              <w:rPr>
                <w:rFonts w:ascii="Arial" w:hAnsi="Arial" w:cs="Arial"/>
                <w:color w:val="000000"/>
                <w:sz w:val="18"/>
                <w:szCs w:val="18"/>
              </w:rPr>
              <w:t xml:space="preserve"> dari setiap pembayaran yang jatuh tempo kepada KONTRAKTOR berdasarkan </w:t>
            </w:r>
            <w:r>
              <w:rPr>
                <w:rFonts w:ascii="Arial" w:hAnsi="Arial" w:cs="Arial"/>
                <w:color w:val="000000"/>
                <w:sz w:val="18"/>
                <w:szCs w:val="18"/>
              </w:rPr>
              <w:t>Kontrak</w:t>
            </w:r>
            <w:r w:rsidRPr="003C6073">
              <w:rPr>
                <w:rFonts w:ascii="Arial" w:hAnsi="Arial" w:cs="Arial"/>
                <w:color w:val="000000"/>
                <w:sz w:val="18"/>
                <w:szCs w:val="18"/>
              </w:rPr>
              <w:t xml:space="preserve"> ini.</w:t>
            </w:r>
          </w:p>
          <w:p w:rsidR="009873E4" w:rsidRDefault="009873E4" w:rsidP="003B19C2">
            <w:pPr>
              <w:tabs>
                <w:tab w:val="left" w:pos="540"/>
                <w:tab w:val="left" w:pos="1080"/>
                <w:tab w:val="left" w:pos="1800"/>
                <w:tab w:val="left" w:pos="2340"/>
                <w:tab w:val="left" w:pos="6120"/>
                <w:tab w:val="left" w:pos="10620"/>
              </w:tabs>
              <w:jc w:val="center"/>
              <w:rPr>
                <w:rFonts w:ascii="Arial" w:hAnsi="Arial" w:cs="Arial"/>
                <w:b/>
                <w:sz w:val="18"/>
                <w:szCs w:val="18"/>
                <w:u w:val="single"/>
              </w:rPr>
            </w:pPr>
          </w:p>
        </w:tc>
        <w:tc>
          <w:tcPr>
            <w:tcW w:w="380" w:type="dxa"/>
          </w:tcPr>
          <w:p w:rsidR="009873E4" w:rsidRPr="005672E5" w:rsidRDefault="009873E4" w:rsidP="003B19C2">
            <w:pPr>
              <w:tabs>
                <w:tab w:val="left" w:pos="1080"/>
                <w:tab w:val="left" w:pos="1350"/>
                <w:tab w:val="left" w:pos="1800"/>
                <w:tab w:val="left" w:pos="2340"/>
                <w:tab w:val="left" w:pos="6120"/>
                <w:tab w:val="left" w:pos="10620"/>
              </w:tabs>
              <w:jc w:val="both"/>
              <w:rPr>
                <w:rFonts w:ascii="Arial" w:hAnsi="Arial" w:cs="Arial"/>
                <w:sz w:val="18"/>
                <w:szCs w:val="18"/>
              </w:rPr>
            </w:pPr>
          </w:p>
        </w:tc>
        <w:tc>
          <w:tcPr>
            <w:tcW w:w="4581" w:type="dxa"/>
          </w:tcPr>
          <w:p w:rsidR="009873E4" w:rsidRPr="005F7ACF" w:rsidRDefault="009873E4" w:rsidP="009873E4">
            <w:pPr>
              <w:widowControl/>
              <w:jc w:val="center"/>
              <w:rPr>
                <w:rFonts w:ascii="Arial" w:hAnsi="Arial" w:cs="Arial"/>
                <w:b/>
                <w:sz w:val="18"/>
                <w:szCs w:val="18"/>
                <w:u w:val="single"/>
                <w:lang w:val="id-ID"/>
              </w:rPr>
            </w:pPr>
            <w:r w:rsidRPr="00F85EB7">
              <w:rPr>
                <w:rFonts w:ascii="Arial" w:hAnsi="Arial" w:cs="Arial"/>
                <w:b/>
                <w:sz w:val="18"/>
                <w:szCs w:val="18"/>
                <w:u w:val="single"/>
              </w:rPr>
              <w:t xml:space="preserve">ARTICLE </w:t>
            </w:r>
            <w:r w:rsidR="005F7ACF">
              <w:rPr>
                <w:rFonts w:ascii="Arial" w:hAnsi="Arial" w:cs="Arial"/>
                <w:b/>
                <w:sz w:val="18"/>
                <w:szCs w:val="18"/>
                <w:u w:val="single"/>
                <w:lang w:val="id-ID"/>
              </w:rPr>
              <w:t>19</w:t>
            </w:r>
          </w:p>
          <w:p w:rsidR="009873E4" w:rsidRPr="00F85EB7" w:rsidRDefault="009873E4" w:rsidP="009873E4">
            <w:pPr>
              <w:widowControl/>
              <w:jc w:val="center"/>
              <w:rPr>
                <w:rFonts w:ascii="Arial" w:hAnsi="Arial" w:cs="Arial"/>
                <w:b/>
                <w:sz w:val="18"/>
                <w:szCs w:val="18"/>
                <w:u w:val="single"/>
              </w:rPr>
            </w:pPr>
            <w:r w:rsidRPr="00F85EB7">
              <w:rPr>
                <w:rFonts w:ascii="Arial" w:hAnsi="Arial" w:cs="Arial"/>
                <w:b/>
                <w:sz w:val="18"/>
                <w:szCs w:val="18"/>
                <w:u w:val="single"/>
              </w:rPr>
              <w:t>PENALTY</w:t>
            </w:r>
          </w:p>
          <w:p w:rsidR="009873E4" w:rsidRPr="00177D8B" w:rsidRDefault="009873E4" w:rsidP="009873E4">
            <w:pPr>
              <w:widowControl/>
              <w:jc w:val="both"/>
              <w:rPr>
                <w:rFonts w:ascii="Arial" w:hAnsi="Arial" w:cs="Arial"/>
                <w:sz w:val="18"/>
                <w:szCs w:val="18"/>
              </w:rPr>
            </w:pPr>
          </w:p>
          <w:p w:rsidR="009873E4" w:rsidRDefault="009873E4" w:rsidP="005F7ACF">
            <w:pPr>
              <w:numPr>
                <w:ilvl w:val="0"/>
                <w:numId w:val="11"/>
              </w:numPr>
              <w:ind w:left="432" w:hanging="530"/>
              <w:jc w:val="both"/>
            </w:pPr>
            <w:r w:rsidRPr="00177D8B">
              <w:rPr>
                <w:rFonts w:ascii="Arial" w:hAnsi="Arial" w:cs="Arial"/>
                <w:sz w:val="18"/>
                <w:szCs w:val="18"/>
              </w:rPr>
              <w:t xml:space="preserve">Should CONTRACTOR fail to commence the </w:t>
            </w:r>
            <w:r>
              <w:rPr>
                <w:rFonts w:ascii="Arial" w:hAnsi="Arial" w:cs="Arial"/>
                <w:sz w:val="18"/>
                <w:szCs w:val="18"/>
              </w:rPr>
              <w:t>work</w:t>
            </w:r>
            <w:r w:rsidRPr="00177D8B">
              <w:rPr>
                <w:rFonts w:ascii="Arial" w:hAnsi="Arial" w:cs="Arial"/>
                <w:sz w:val="18"/>
                <w:szCs w:val="18"/>
              </w:rPr>
              <w:t>/services on the date set forth in this Contract</w:t>
            </w:r>
            <w:r>
              <w:rPr>
                <w:rFonts w:ascii="Arial" w:hAnsi="Arial" w:cs="Arial"/>
                <w:sz w:val="18"/>
                <w:szCs w:val="18"/>
              </w:rPr>
              <w:t xml:space="preserve">, fail to import or transport the equipment, materials or supplies required for the CONTRACTOR's performance hereunder, </w:t>
            </w:r>
            <w:r w:rsidRPr="00177D8B">
              <w:rPr>
                <w:rFonts w:ascii="Arial" w:hAnsi="Arial" w:cs="Arial"/>
                <w:sz w:val="18"/>
                <w:szCs w:val="18"/>
              </w:rPr>
              <w:t xml:space="preserve"> or fail to complete the </w:t>
            </w:r>
            <w:r>
              <w:rPr>
                <w:rFonts w:ascii="Arial" w:hAnsi="Arial" w:cs="Arial"/>
                <w:sz w:val="18"/>
                <w:szCs w:val="18"/>
              </w:rPr>
              <w:t>work</w:t>
            </w:r>
            <w:r w:rsidRPr="00177D8B">
              <w:rPr>
                <w:rFonts w:ascii="Arial" w:hAnsi="Arial" w:cs="Arial"/>
                <w:sz w:val="18"/>
                <w:szCs w:val="18"/>
              </w:rPr>
              <w:t xml:space="preserve">/services in a satisfactory and timely manner pursuant to the duration period set forth herein, without the written consent of the </w:t>
            </w:r>
            <w:r>
              <w:rPr>
                <w:rFonts w:ascii="Arial" w:hAnsi="Arial" w:cs="Arial"/>
                <w:sz w:val="18"/>
                <w:szCs w:val="18"/>
              </w:rPr>
              <w:t>COMPANY</w:t>
            </w:r>
            <w:r w:rsidRPr="00177D8B">
              <w:rPr>
                <w:rFonts w:ascii="Arial" w:hAnsi="Arial" w:cs="Arial"/>
                <w:sz w:val="18"/>
                <w:szCs w:val="18"/>
              </w:rPr>
              <w:t xml:space="preserve">, except if such failure is </w:t>
            </w:r>
            <w:r>
              <w:rPr>
                <w:rFonts w:ascii="Arial" w:hAnsi="Arial" w:cs="Arial"/>
                <w:sz w:val="18"/>
                <w:szCs w:val="18"/>
              </w:rPr>
              <w:t>the result of force m</w:t>
            </w:r>
            <w:r w:rsidRPr="00177D8B">
              <w:rPr>
                <w:rFonts w:ascii="Arial" w:hAnsi="Arial" w:cs="Arial"/>
                <w:sz w:val="18"/>
                <w:szCs w:val="18"/>
              </w:rPr>
              <w:t xml:space="preserve">ajeure or as otherwise provided for herein, such failure shall constitute default of CONTRACTOR under this </w:t>
            </w:r>
            <w:r>
              <w:rPr>
                <w:rFonts w:ascii="Arial" w:hAnsi="Arial" w:cs="Arial"/>
                <w:sz w:val="18"/>
                <w:szCs w:val="18"/>
              </w:rPr>
              <w:t>Contract</w:t>
            </w:r>
            <w:r w:rsidRPr="00177D8B">
              <w:rPr>
                <w:rFonts w:ascii="Arial" w:hAnsi="Arial" w:cs="Arial"/>
                <w:sz w:val="18"/>
                <w:szCs w:val="18"/>
              </w:rPr>
              <w:t xml:space="preserve">.  </w:t>
            </w:r>
            <w:r>
              <w:rPr>
                <w:rFonts w:ascii="Arial" w:hAnsi="Arial" w:cs="Arial"/>
                <w:sz w:val="18"/>
                <w:szCs w:val="18"/>
              </w:rPr>
              <w:t>COMPANY</w:t>
            </w:r>
            <w:r w:rsidRPr="00177D8B">
              <w:rPr>
                <w:rFonts w:ascii="Arial" w:hAnsi="Arial" w:cs="Arial"/>
                <w:sz w:val="18"/>
                <w:szCs w:val="18"/>
              </w:rPr>
              <w:t xml:space="preserve"> shall be entitled to recover from CONTRACTOR an amount equal to zero point one percent (0.1%) of the </w:t>
            </w:r>
            <w:r>
              <w:rPr>
                <w:rFonts w:ascii="Arial" w:hAnsi="Arial" w:cs="Arial"/>
                <w:sz w:val="18"/>
                <w:szCs w:val="18"/>
              </w:rPr>
              <w:t>maximum amount of compensation</w:t>
            </w:r>
            <w:r w:rsidRPr="00177D8B">
              <w:rPr>
                <w:rFonts w:ascii="Arial" w:hAnsi="Arial" w:cs="Arial"/>
                <w:sz w:val="18"/>
                <w:szCs w:val="18"/>
              </w:rPr>
              <w:t xml:space="preserve"> </w:t>
            </w:r>
            <w:r w:rsidR="00F01568">
              <w:rPr>
                <w:rFonts w:ascii="Arial" w:hAnsi="Arial" w:cs="Arial"/>
                <w:sz w:val="18"/>
                <w:szCs w:val="18"/>
              </w:rPr>
              <w:t xml:space="preserve">for performing the </w:t>
            </w:r>
            <w:r w:rsidR="00F01568">
              <w:rPr>
                <w:rFonts w:ascii="Arial" w:hAnsi="Arial" w:cs="Arial"/>
                <w:sz w:val="18"/>
                <w:szCs w:val="18"/>
                <w:lang w:val="id-ID"/>
              </w:rPr>
              <w:t>work/s</w:t>
            </w:r>
            <w:r>
              <w:rPr>
                <w:rFonts w:ascii="Arial" w:hAnsi="Arial" w:cs="Arial"/>
                <w:sz w:val="18"/>
                <w:szCs w:val="18"/>
              </w:rPr>
              <w:t xml:space="preserve">ervices under </w:t>
            </w:r>
            <w:r w:rsidRPr="00177D8B">
              <w:rPr>
                <w:rFonts w:ascii="Arial" w:hAnsi="Arial" w:cs="Arial"/>
                <w:sz w:val="18"/>
                <w:szCs w:val="18"/>
              </w:rPr>
              <w:t xml:space="preserve">this </w:t>
            </w:r>
            <w:r>
              <w:rPr>
                <w:rFonts w:ascii="Arial" w:hAnsi="Arial" w:cs="Arial"/>
                <w:sz w:val="18"/>
                <w:szCs w:val="18"/>
              </w:rPr>
              <w:t>Contract</w:t>
            </w:r>
            <w:r w:rsidRPr="00177D8B">
              <w:rPr>
                <w:rFonts w:ascii="Arial" w:hAnsi="Arial" w:cs="Arial"/>
                <w:sz w:val="18"/>
                <w:szCs w:val="18"/>
              </w:rPr>
              <w:t xml:space="preserve"> as herein defined per day for each day of delay up to a maximum of </w:t>
            </w:r>
            <w:r w:rsidR="001A4BE7">
              <w:rPr>
                <w:rFonts w:ascii="Arial" w:hAnsi="Arial" w:cs="Arial"/>
                <w:sz w:val="18"/>
                <w:szCs w:val="18"/>
                <w:lang w:val="id-ID"/>
              </w:rPr>
              <w:t>five</w:t>
            </w:r>
            <w:r>
              <w:rPr>
                <w:rFonts w:ascii="Arial" w:hAnsi="Arial" w:cs="Arial"/>
                <w:sz w:val="18"/>
                <w:szCs w:val="18"/>
              </w:rPr>
              <w:t xml:space="preserve"> </w:t>
            </w:r>
            <w:r w:rsidRPr="00177D8B">
              <w:rPr>
                <w:rFonts w:ascii="Arial" w:hAnsi="Arial" w:cs="Arial"/>
                <w:sz w:val="18"/>
                <w:szCs w:val="18"/>
              </w:rPr>
              <w:t>percent (</w:t>
            </w:r>
            <w:r w:rsidR="001A4BE7">
              <w:rPr>
                <w:rFonts w:ascii="Arial" w:hAnsi="Arial" w:cs="Arial"/>
                <w:sz w:val="18"/>
                <w:szCs w:val="18"/>
                <w:lang w:val="id-ID"/>
              </w:rPr>
              <w:t>5</w:t>
            </w:r>
            <w:r w:rsidRPr="00177D8B">
              <w:rPr>
                <w:rFonts w:ascii="Arial" w:hAnsi="Arial" w:cs="Arial"/>
                <w:sz w:val="18"/>
                <w:szCs w:val="18"/>
              </w:rPr>
              <w:t xml:space="preserve">%) of the </w:t>
            </w:r>
            <w:r>
              <w:rPr>
                <w:rFonts w:ascii="Arial" w:hAnsi="Arial" w:cs="Arial"/>
                <w:sz w:val="18"/>
                <w:szCs w:val="18"/>
              </w:rPr>
              <w:t>maximum amount of compensation</w:t>
            </w:r>
            <w:r w:rsidRPr="00177D8B">
              <w:rPr>
                <w:rFonts w:ascii="Arial" w:hAnsi="Arial" w:cs="Arial"/>
                <w:sz w:val="18"/>
                <w:szCs w:val="18"/>
              </w:rPr>
              <w:t xml:space="preserve"> </w:t>
            </w:r>
            <w:r w:rsidR="00B31460">
              <w:rPr>
                <w:rFonts w:ascii="Arial" w:hAnsi="Arial" w:cs="Arial"/>
                <w:sz w:val="18"/>
                <w:szCs w:val="18"/>
              </w:rPr>
              <w:t xml:space="preserve">for performing the </w:t>
            </w:r>
            <w:r w:rsidR="00B31460">
              <w:rPr>
                <w:rFonts w:ascii="Arial" w:hAnsi="Arial" w:cs="Arial"/>
                <w:sz w:val="18"/>
                <w:szCs w:val="18"/>
                <w:lang w:val="id-ID"/>
              </w:rPr>
              <w:t>work/s</w:t>
            </w:r>
            <w:r>
              <w:rPr>
                <w:rFonts w:ascii="Arial" w:hAnsi="Arial" w:cs="Arial"/>
                <w:sz w:val="18"/>
                <w:szCs w:val="18"/>
              </w:rPr>
              <w:t xml:space="preserve">ervices under </w:t>
            </w:r>
            <w:r w:rsidRPr="00177D8B">
              <w:rPr>
                <w:rFonts w:ascii="Arial" w:hAnsi="Arial" w:cs="Arial"/>
                <w:sz w:val="18"/>
                <w:szCs w:val="18"/>
              </w:rPr>
              <w:t xml:space="preserve">this </w:t>
            </w:r>
            <w:r>
              <w:rPr>
                <w:rFonts w:ascii="Arial" w:hAnsi="Arial" w:cs="Arial"/>
                <w:sz w:val="18"/>
                <w:szCs w:val="18"/>
              </w:rPr>
              <w:t>Contract</w:t>
            </w:r>
            <w:r w:rsidRPr="00177D8B">
              <w:rPr>
                <w:rFonts w:ascii="Arial" w:hAnsi="Arial" w:cs="Arial"/>
                <w:sz w:val="18"/>
                <w:szCs w:val="18"/>
              </w:rPr>
              <w:t xml:space="preserve">. </w:t>
            </w:r>
            <w:r>
              <w:rPr>
                <w:rFonts w:ascii="Arial" w:hAnsi="Arial" w:cs="Arial"/>
                <w:sz w:val="18"/>
                <w:szCs w:val="18"/>
              </w:rPr>
              <w:t>COMPANY</w:t>
            </w:r>
            <w:r w:rsidRPr="00177D8B">
              <w:rPr>
                <w:rFonts w:ascii="Arial" w:hAnsi="Arial" w:cs="Arial"/>
                <w:sz w:val="18"/>
                <w:szCs w:val="18"/>
              </w:rPr>
              <w:t xml:space="preserve"> shall have the right to deduct these sums in whole or in part owing to </w:t>
            </w:r>
            <w:r>
              <w:rPr>
                <w:rFonts w:ascii="Arial" w:hAnsi="Arial" w:cs="Arial"/>
                <w:sz w:val="18"/>
                <w:szCs w:val="18"/>
              </w:rPr>
              <w:t>COMPANY</w:t>
            </w:r>
            <w:r w:rsidRPr="00177D8B">
              <w:rPr>
                <w:rFonts w:ascii="Arial" w:hAnsi="Arial" w:cs="Arial"/>
                <w:sz w:val="18"/>
                <w:szCs w:val="18"/>
              </w:rPr>
              <w:t xml:space="preserve"> hereunder up to the maximum amount of the penalty as herein provided from any payments due to CONTRACTOR under this </w:t>
            </w:r>
            <w:r>
              <w:rPr>
                <w:rFonts w:ascii="Arial" w:hAnsi="Arial" w:cs="Arial"/>
                <w:sz w:val="18"/>
                <w:szCs w:val="18"/>
              </w:rPr>
              <w:t>Contract</w:t>
            </w:r>
            <w:r w:rsidRPr="00177D8B">
              <w:rPr>
                <w:rFonts w:ascii="Arial" w:hAnsi="Arial" w:cs="Arial"/>
                <w:sz w:val="18"/>
                <w:szCs w:val="18"/>
              </w:rPr>
              <w:t>.</w:t>
            </w:r>
            <w:r w:rsidRPr="00C84C88">
              <w:rPr>
                <w:rFonts w:ascii="Arial" w:hAnsi="Arial" w:cs="Arial"/>
                <w:sz w:val="20"/>
              </w:rPr>
              <w:t xml:space="preserve">  </w:t>
            </w:r>
          </w:p>
          <w:p w:rsidR="009873E4" w:rsidRPr="00A42FD6" w:rsidRDefault="009873E4" w:rsidP="003B19C2">
            <w:pPr>
              <w:tabs>
                <w:tab w:val="left" w:pos="720"/>
                <w:tab w:val="left" w:pos="1080"/>
                <w:tab w:val="left" w:pos="1800"/>
                <w:tab w:val="left" w:pos="2340"/>
                <w:tab w:val="left" w:pos="6120"/>
                <w:tab w:val="left" w:pos="10620"/>
              </w:tabs>
              <w:jc w:val="center"/>
              <w:rPr>
                <w:rFonts w:ascii="Arial" w:hAnsi="Arial" w:cs="Arial"/>
                <w:b/>
                <w:sz w:val="18"/>
                <w:szCs w:val="18"/>
                <w:u w:val="single"/>
                <w:lang w:val="id-ID"/>
              </w:rPr>
            </w:pPr>
          </w:p>
        </w:tc>
      </w:tr>
      <w:tr w:rsidR="008B516F" w:rsidRPr="005672E5" w:rsidTr="003D0C2E">
        <w:trPr>
          <w:gridAfter w:val="1"/>
          <w:wAfter w:w="72" w:type="dxa"/>
          <w:cantSplit/>
        </w:trPr>
        <w:tc>
          <w:tcPr>
            <w:tcW w:w="5142" w:type="dxa"/>
            <w:gridSpan w:val="2"/>
          </w:tcPr>
          <w:p w:rsidR="005F0B40" w:rsidRPr="004D405E" w:rsidRDefault="005F0B40" w:rsidP="005F7ACF">
            <w:pPr>
              <w:widowControl/>
              <w:numPr>
                <w:ilvl w:val="0"/>
                <w:numId w:val="11"/>
              </w:numPr>
              <w:ind w:left="426" w:hanging="568"/>
              <w:jc w:val="both"/>
              <w:rPr>
                <w:rFonts w:ascii="Arial" w:hAnsi="Arial" w:cs="Arial"/>
                <w:sz w:val="18"/>
                <w:szCs w:val="18"/>
              </w:rPr>
            </w:pPr>
            <w:r w:rsidRPr="004D405E">
              <w:rPr>
                <w:rFonts w:ascii="Arial" w:eastAsia="SimSun" w:hAnsi="Arial" w:cs="Arial"/>
                <w:sz w:val="18"/>
                <w:szCs w:val="18"/>
                <w:lang w:val="id-ID"/>
              </w:rPr>
              <w:t xml:space="preserve">Dalam hal keterlambatan atau kegagalan KONTRAKTOR sebagaimana diatur dalam Pasal </w:t>
            </w:r>
            <w:r w:rsidR="005F7ACF">
              <w:rPr>
                <w:rFonts w:ascii="Arial" w:eastAsia="SimSun" w:hAnsi="Arial" w:cs="Arial"/>
                <w:sz w:val="18"/>
                <w:szCs w:val="18"/>
                <w:lang w:val="id-ID"/>
              </w:rPr>
              <w:t>19</w:t>
            </w:r>
            <w:r w:rsidRPr="004D405E">
              <w:rPr>
                <w:rFonts w:ascii="Arial" w:eastAsia="SimSun" w:hAnsi="Arial" w:cs="Arial"/>
                <w:sz w:val="18"/>
                <w:szCs w:val="18"/>
                <w:lang w:val="id-ID"/>
              </w:rPr>
              <w:t>.1, t</w:t>
            </w:r>
            <w:r w:rsidR="008B516F" w:rsidRPr="004D405E">
              <w:rPr>
                <w:rFonts w:ascii="Arial" w:eastAsia="SimSun" w:hAnsi="Arial" w:cs="Arial"/>
                <w:sz w:val="18"/>
                <w:szCs w:val="18"/>
              </w:rPr>
              <w:t xml:space="preserve">anpa mengurangi hak dan upaya hukum lainnya dari </w:t>
            </w:r>
            <w:r w:rsidR="008B516F" w:rsidRPr="004D405E">
              <w:rPr>
                <w:rFonts w:ascii="Arial" w:eastAsia="SimSun" w:hAnsi="Arial" w:cs="Arial"/>
                <w:sz w:val="18"/>
                <w:szCs w:val="18"/>
                <w:lang w:val="id-ID"/>
              </w:rPr>
              <w:t>PERUSAHAAN</w:t>
            </w:r>
            <w:r w:rsidR="008B516F" w:rsidRPr="004D405E">
              <w:rPr>
                <w:rFonts w:ascii="Arial" w:eastAsia="SimSun" w:hAnsi="Arial" w:cs="Arial"/>
                <w:sz w:val="18"/>
                <w:szCs w:val="18"/>
              </w:rPr>
              <w:t xml:space="preserve"> berdasarkan Kontrak ini dan </w:t>
            </w:r>
            <w:r w:rsidR="008B516F" w:rsidRPr="004D405E">
              <w:rPr>
                <w:rFonts w:ascii="Arial" w:eastAsia="SimSun" w:hAnsi="Arial" w:cs="Arial"/>
                <w:sz w:val="18"/>
                <w:szCs w:val="18"/>
                <w:lang w:val="id-ID"/>
              </w:rPr>
              <w:t>peraturan perundang-undangan yang b</w:t>
            </w:r>
            <w:r w:rsidR="008B516F" w:rsidRPr="004D405E">
              <w:rPr>
                <w:rFonts w:ascii="Arial" w:eastAsia="SimSun" w:hAnsi="Arial" w:cs="Arial"/>
                <w:sz w:val="18"/>
                <w:szCs w:val="18"/>
              </w:rPr>
              <w:t>erlaku, P</w:t>
            </w:r>
            <w:r w:rsidR="003764CA" w:rsidRPr="004D405E">
              <w:rPr>
                <w:rFonts w:ascii="Arial" w:eastAsia="SimSun" w:hAnsi="Arial" w:cs="Arial"/>
                <w:sz w:val="18"/>
                <w:szCs w:val="18"/>
                <w:lang w:val="id-ID"/>
              </w:rPr>
              <w:t>ERUSAHAAN</w:t>
            </w:r>
            <w:r w:rsidR="008B516F" w:rsidRPr="004D405E">
              <w:rPr>
                <w:rFonts w:ascii="Arial" w:eastAsia="SimSun" w:hAnsi="Arial" w:cs="Arial"/>
                <w:sz w:val="18"/>
                <w:szCs w:val="18"/>
              </w:rPr>
              <w:t xml:space="preserve"> atas opsinya sendiri dapat mengakhiri Kontrak ini denga</w:t>
            </w:r>
            <w:r w:rsidR="00904E23" w:rsidRPr="004D405E">
              <w:rPr>
                <w:rFonts w:ascii="Arial" w:eastAsia="SimSun" w:hAnsi="Arial" w:cs="Arial"/>
                <w:sz w:val="18"/>
                <w:szCs w:val="18"/>
              </w:rPr>
              <w:t xml:space="preserve">n segera </w:t>
            </w:r>
            <w:r w:rsidRPr="004D405E">
              <w:rPr>
                <w:rFonts w:ascii="Arial" w:hAnsi="Arial" w:cs="Arial"/>
                <w:sz w:val="18"/>
                <w:szCs w:val="18"/>
              </w:rPr>
              <w:t>dan mengambil alih pekerjaan/jasa atau mengalihkan pekerjaan/jasa kepada pihak ketiga dan KONTRAKTOR bila keterlambatan tersebut telah mencapai 10</w:t>
            </w:r>
            <w:r w:rsidR="005F7ACF">
              <w:rPr>
                <w:rFonts w:ascii="Arial" w:hAnsi="Arial" w:cs="Arial"/>
                <w:sz w:val="18"/>
                <w:szCs w:val="18"/>
                <w:lang w:val="id-ID"/>
              </w:rPr>
              <w:t xml:space="preserve"> (sepuluh)</w:t>
            </w:r>
            <w:r w:rsidRPr="004D405E">
              <w:rPr>
                <w:rFonts w:ascii="Arial" w:hAnsi="Arial" w:cs="Arial"/>
                <w:sz w:val="18"/>
                <w:szCs w:val="18"/>
              </w:rPr>
              <w:t xml:space="preserve"> hari kalendar.</w:t>
            </w:r>
          </w:p>
          <w:p w:rsidR="003764CA" w:rsidRPr="004D405E" w:rsidRDefault="003764CA" w:rsidP="0065701E">
            <w:pPr>
              <w:widowControl/>
              <w:jc w:val="both"/>
              <w:rPr>
                <w:rFonts w:ascii="Arial" w:hAnsi="Arial" w:cs="Arial"/>
                <w:b/>
                <w:sz w:val="18"/>
                <w:szCs w:val="18"/>
                <w:u w:val="single"/>
              </w:rPr>
            </w:pPr>
          </w:p>
        </w:tc>
        <w:tc>
          <w:tcPr>
            <w:tcW w:w="380" w:type="dxa"/>
          </w:tcPr>
          <w:p w:rsidR="008B516F" w:rsidRPr="004D405E" w:rsidRDefault="008B516F" w:rsidP="003B19C2">
            <w:pPr>
              <w:tabs>
                <w:tab w:val="left" w:pos="1080"/>
                <w:tab w:val="left" w:pos="1350"/>
                <w:tab w:val="left" w:pos="1800"/>
                <w:tab w:val="left" w:pos="2340"/>
                <w:tab w:val="left" w:pos="6120"/>
                <w:tab w:val="left" w:pos="10620"/>
              </w:tabs>
              <w:jc w:val="both"/>
              <w:rPr>
                <w:rFonts w:ascii="Arial" w:hAnsi="Arial" w:cs="Arial"/>
                <w:sz w:val="18"/>
                <w:szCs w:val="18"/>
              </w:rPr>
            </w:pPr>
          </w:p>
        </w:tc>
        <w:tc>
          <w:tcPr>
            <w:tcW w:w="4581" w:type="dxa"/>
          </w:tcPr>
          <w:p w:rsidR="005F0B40" w:rsidRPr="004D405E" w:rsidRDefault="005F0B40" w:rsidP="005F7ACF">
            <w:pPr>
              <w:numPr>
                <w:ilvl w:val="0"/>
                <w:numId w:val="30"/>
              </w:numPr>
              <w:tabs>
                <w:tab w:val="left" w:pos="327"/>
              </w:tabs>
              <w:ind w:left="432" w:hanging="567"/>
              <w:jc w:val="both"/>
              <w:rPr>
                <w:rFonts w:ascii="Arial" w:hAnsi="Arial" w:cs="Arial"/>
                <w:sz w:val="18"/>
                <w:szCs w:val="18"/>
              </w:rPr>
            </w:pPr>
            <w:r w:rsidRPr="004D405E">
              <w:rPr>
                <w:rFonts w:ascii="Arial" w:eastAsia="SimSun" w:hAnsi="Arial" w:cs="Arial"/>
                <w:sz w:val="18"/>
                <w:szCs w:val="18"/>
                <w:lang w:val="id-ID"/>
              </w:rPr>
              <w:t xml:space="preserve"> I</w:t>
            </w:r>
            <w:r w:rsidRPr="004D405E">
              <w:rPr>
                <w:rFonts w:ascii="Arial" w:eastAsia="SimSun" w:hAnsi="Arial" w:cs="Arial"/>
                <w:sz w:val="18"/>
                <w:szCs w:val="18"/>
              </w:rPr>
              <w:t xml:space="preserve">n the event </w:t>
            </w:r>
            <w:r w:rsidRPr="004D405E">
              <w:rPr>
                <w:rFonts w:ascii="Arial" w:eastAsia="SimSun" w:hAnsi="Arial" w:cs="Arial"/>
                <w:sz w:val="18"/>
                <w:szCs w:val="18"/>
                <w:lang w:val="id-ID"/>
              </w:rPr>
              <w:t xml:space="preserve">of CONTRACTOR’s delay or default as provided under </w:t>
            </w:r>
            <w:r w:rsidR="00BE087C" w:rsidRPr="004D405E">
              <w:rPr>
                <w:rFonts w:ascii="Arial" w:eastAsia="SimSun" w:hAnsi="Arial" w:cs="Arial"/>
                <w:sz w:val="18"/>
                <w:szCs w:val="18"/>
                <w:lang w:val="id-ID"/>
              </w:rPr>
              <w:t>Article</w:t>
            </w:r>
            <w:r w:rsidR="00B16AE1" w:rsidRPr="004D405E">
              <w:rPr>
                <w:rFonts w:ascii="Arial" w:eastAsia="SimSun" w:hAnsi="Arial" w:cs="Arial"/>
                <w:sz w:val="18"/>
                <w:szCs w:val="18"/>
                <w:lang w:val="id-ID"/>
              </w:rPr>
              <w:t xml:space="preserve"> </w:t>
            </w:r>
            <w:r w:rsidR="005F7ACF">
              <w:rPr>
                <w:rFonts w:ascii="Arial" w:eastAsia="SimSun" w:hAnsi="Arial" w:cs="Arial"/>
                <w:sz w:val="18"/>
                <w:szCs w:val="18"/>
                <w:lang w:val="id-ID"/>
              </w:rPr>
              <w:t>19</w:t>
            </w:r>
            <w:r w:rsidRPr="004D405E">
              <w:rPr>
                <w:rFonts w:ascii="Arial" w:eastAsia="SimSun" w:hAnsi="Arial" w:cs="Arial"/>
                <w:sz w:val="18"/>
                <w:szCs w:val="18"/>
                <w:lang w:val="id-ID"/>
              </w:rPr>
              <w:t>.1, w</w:t>
            </w:r>
            <w:r w:rsidR="008B516F" w:rsidRPr="004D405E">
              <w:rPr>
                <w:rFonts w:ascii="Arial" w:eastAsia="SimSun" w:hAnsi="Arial" w:cs="Arial"/>
                <w:sz w:val="18"/>
                <w:szCs w:val="18"/>
              </w:rPr>
              <w:t xml:space="preserve">ithout prejudice to </w:t>
            </w:r>
            <w:r w:rsidR="003764CA" w:rsidRPr="004D405E">
              <w:rPr>
                <w:rFonts w:ascii="Arial" w:eastAsia="SimSun" w:hAnsi="Arial" w:cs="Arial"/>
                <w:sz w:val="18"/>
                <w:szCs w:val="18"/>
              </w:rPr>
              <w:t>COMPANY</w:t>
            </w:r>
            <w:r w:rsidR="008B516F" w:rsidRPr="004D405E">
              <w:rPr>
                <w:rFonts w:ascii="Arial" w:eastAsia="SimSun" w:hAnsi="Arial" w:cs="Arial"/>
                <w:sz w:val="18"/>
                <w:szCs w:val="18"/>
              </w:rPr>
              <w:t>’s other rights and re</w:t>
            </w:r>
            <w:r w:rsidR="003764CA" w:rsidRPr="004D405E">
              <w:rPr>
                <w:rFonts w:ascii="Arial" w:eastAsia="SimSun" w:hAnsi="Arial" w:cs="Arial"/>
                <w:sz w:val="18"/>
                <w:szCs w:val="18"/>
              </w:rPr>
              <w:t xml:space="preserve">medies under this Contract and </w:t>
            </w:r>
            <w:r w:rsidR="003764CA" w:rsidRPr="004D405E">
              <w:rPr>
                <w:rFonts w:ascii="Arial" w:eastAsia="SimSun" w:hAnsi="Arial" w:cs="Arial"/>
                <w:sz w:val="18"/>
                <w:szCs w:val="18"/>
                <w:lang w:val="id-ID"/>
              </w:rPr>
              <w:t>a</w:t>
            </w:r>
            <w:r w:rsidR="003764CA" w:rsidRPr="004D405E">
              <w:rPr>
                <w:rFonts w:ascii="Arial" w:eastAsia="SimSun" w:hAnsi="Arial" w:cs="Arial"/>
                <w:sz w:val="18"/>
                <w:szCs w:val="18"/>
              </w:rPr>
              <w:t xml:space="preserve">pplicable </w:t>
            </w:r>
            <w:r w:rsidR="003764CA" w:rsidRPr="004D405E">
              <w:rPr>
                <w:rFonts w:ascii="Arial" w:eastAsia="SimSun" w:hAnsi="Arial" w:cs="Arial"/>
                <w:sz w:val="18"/>
                <w:szCs w:val="18"/>
                <w:lang w:val="id-ID"/>
              </w:rPr>
              <w:t>l</w:t>
            </w:r>
            <w:r w:rsidR="008B516F" w:rsidRPr="004D405E">
              <w:rPr>
                <w:rFonts w:ascii="Arial" w:eastAsia="SimSun" w:hAnsi="Arial" w:cs="Arial"/>
                <w:sz w:val="18"/>
                <w:szCs w:val="18"/>
              </w:rPr>
              <w:t>aw</w:t>
            </w:r>
            <w:r w:rsidR="003764CA" w:rsidRPr="004D405E">
              <w:rPr>
                <w:rFonts w:ascii="Arial" w:eastAsia="SimSun" w:hAnsi="Arial" w:cs="Arial"/>
                <w:sz w:val="18"/>
                <w:szCs w:val="18"/>
                <w:lang w:val="id-ID"/>
              </w:rPr>
              <w:t>s and regulations</w:t>
            </w:r>
            <w:r w:rsidR="008B516F" w:rsidRPr="004D405E">
              <w:rPr>
                <w:rFonts w:ascii="Arial" w:eastAsia="SimSun" w:hAnsi="Arial" w:cs="Arial"/>
                <w:sz w:val="18"/>
                <w:szCs w:val="18"/>
              </w:rPr>
              <w:t xml:space="preserve">, </w:t>
            </w:r>
            <w:r w:rsidR="00A42FD6" w:rsidRPr="004D405E">
              <w:rPr>
                <w:rFonts w:ascii="Arial" w:eastAsia="SimSun" w:hAnsi="Arial" w:cs="Arial"/>
                <w:sz w:val="18"/>
                <w:szCs w:val="18"/>
                <w:lang w:val="id-ID"/>
              </w:rPr>
              <w:t>COMPANY</w:t>
            </w:r>
            <w:r w:rsidR="008B516F" w:rsidRPr="004D405E">
              <w:rPr>
                <w:rFonts w:ascii="Arial" w:eastAsia="SimSun" w:hAnsi="Arial" w:cs="Arial"/>
                <w:sz w:val="18"/>
                <w:szCs w:val="18"/>
              </w:rPr>
              <w:t xml:space="preserve"> </w:t>
            </w:r>
            <w:r w:rsidR="00A42FD6" w:rsidRPr="004D405E">
              <w:rPr>
                <w:rFonts w:ascii="Arial" w:hAnsi="Arial" w:cs="Arial"/>
                <w:sz w:val="18"/>
                <w:szCs w:val="18"/>
              </w:rPr>
              <w:t xml:space="preserve">reserves the right to terminate this Contract </w:t>
            </w:r>
            <w:r w:rsidRPr="004D405E">
              <w:rPr>
                <w:rFonts w:ascii="Arial" w:hAnsi="Arial" w:cs="Arial"/>
                <w:sz w:val="18"/>
                <w:szCs w:val="18"/>
                <w:lang w:val="id-ID"/>
              </w:rPr>
              <w:t xml:space="preserve">immediately </w:t>
            </w:r>
            <w:r w:rsidR="00A42FD6" w:rsidRPr="004D405E">
              <w:rPr>
                <w:rFonts w:ascii="Arial" w:hAnsi="Arial" w:cs="Arial"/>
                <w:sz w:val="18"/>
                <w:szCs w:val="18"/>
              </w:rPr>
              <w:t xml:space="preserve">and take over the works/services or assign the works/services to a third party </w:t>
            </w:r>
            <w:r w:rsidRPr="004D405E">
              <w:rPr>
                <w:rFonts w:ascii="Arial" w:hAnsi="Arial" w:cs="Arial"/>
                <w:sz w:val="18"/>
                <w:szCs w:val="18"/>
              </w:rPr>
              <w:t xml:space="preserve">if such delay has reached </w:t>
            </w:r>
            <w:r w:rsidR="005F7ACF">
              <w:rPr>
                <w:rFonts w:ascii="Arial" w:hAnsi="Arial" w:cs="Arial"/>
                <w:sz w:val="18"/>
                <w:szCs w:val="18"/>
                <w:lang w:val="id-ID"/>
              </w:rPr>
              <w:t>ten (</w:t>
            </w:r>
            <w:r w:rsidRPr="004D405E">
              <w:rPr>
                <w:rFonts w:ascii="Arial" w:hAnsi="Arial" w:cs="Arial"/>
                <w:sz w:val="18"/>
                <w:szCs w:val="18"/>
              </w:rPr>
              <w:t>10</w:t>
            </w:r>
            <w:r w:rsidR="005F7ACF">
              <w:rPr>
                <w:rFonts w:ascii="Arial" w:hAnsi="Arial" w:cs="Arial"/>
                <w:sz w:val="18"/>
                <w:szCs w:val="18"/>
                <w:lang w:val="id-ID"/>
              </w:rPr>
              <w:t>)</w:t>
            </w:r>
            <w:r w:rsidRPr="004D405E">
              <w:rPr>
                <w:rFonts w:ascii="Arial" w:hAnsi="Arial" w:cs="Arial"/>
                <w:sz w:val="18"/>
                <w:szCs w:val="18"/>
              </w:rPr>
              <w:t xml:space="preserve"> calendar days.</w:t>
            </w:r>
          </w:p>
          <w:p w:rsidR="005F0B40" w:rsidRPr="004D405E" w:rsidRDefault="005F0B40" w:rsidP="005F0B40">
            <w:pPr>
              <w:tabs>
                <w:tab w:val="left" w:pos="327"/>
              </w:tabs>
              <w:ind w:left="327"/>
              <w:jc w:val="both"/>
              <w:rPr>
                <w:rFonts w:ascii="Arial" w:hAnsi="Arial" w:cs="Arial"/>
                <w:sz w:val="18"/>
                <w:szCs w:val="18"/>
              </w:rPr>
            </w:pPr>
          </w:p>
          <w:p w:rsidR="008B516F" w:rsidRPr="004D405E" w:rsidRDefault="008B516F" w:rsidP="0065701E">
            <w:pPr>
              <w:tabs>
                <w:tab w:val="left" w:pos="327"/>
              </w:tabs>
              <w:jc w:val="both"/>
              <w:rPr>
                <w:rFonts w:ascii="Arial" w:hAnsi="Arial" w:cs="Arial"/>
                <w:b/>
                <w:sz w:val="18"/>
                <w:szCs w:val="18"/>
                <w:u w:val="single"/>
              </w:rPr>
            </w:pPr>
          </w:p>
        </w:tc>
      </w:tr>
      <w:tr w:rsidR="0065701E" w:rsidRPr="005672E5" w:rsidTr="003D0C2E">
        <w:trPr>
          <w:gridAfter w:val="1"/>
          <w:wAfter w:w="72" w:type="dxa"/>
          <w:cantSplit/>
        </w:trPr>
        <w:tc>
          <w:tcPr>
            <w:tcW w:w="5142" w:type="dxa"/>
            <w:gridSpan w:val="2"/>
          </w:tcPr>
          <w:p w:rsidR="0065701E" w:rsidRPr="005F0B40" w:rsidRDefault="0065701E" w:rsidP="005F7ACF">
            <w:pPr>
              <w:widowControl/>
              <w:numPr>
                <w:ilvl w:val="0"/>
                <w:numId w:val="30"/>
              </w:numPr>
              <w:ind w:left="426" w:hanging="568"/>
              <w:jc w:val="both"/>
              <w:rPr>
                <w:rFonts w:ascii="Arial" w:hAnsi="Arial" w:cs="Arial"/>
                <w:sz w:val="18"/>
                <w:szCs w:val="18"/>
              </w:rPr>
            </w:pPr>
            <w:r w:rsidRPr="005F0B40">
              <w:rPr>
                <w:rFonts w:ascii="Arial" w:eastAsia="SimSun" w:hAnsi="Arial" w:cs="Arial"/>
                <w:sz w:val="18"/>
                <w:szCs w:val="18"/>
              </w:rPr>
              <w:lastRenderedPageBreak/>
              <w:t xml:space="preserve">Setiap biaya yang diakibatkan oleh pengakhiran tersebut harus dibayarkan oleh </w:t>
            </w:r>
            <w:r w:rsidRPr="005F0B40">
              <w:rPr>
                <w:rFonts w:ascii="Arial" w:eastAsia="SimSun" w:hAnsi="Arial" w:cs="Arial"/>
                <w:sz w:val="18"/>
                <w:szCs w:val="18"/>
                <w:lang w:val="id-ID"/>
              </w:rPr>
              <w:t xml:space="preserve">KONTRAKTOR </w:t>
            </w:r>
            <w:r w:rsidRPr="005F0B40">
              <w:rPr>
                <w:rFonts w:ascii="Arial" w:eastAsia="SimSun" w:hAnsi="Arial" w:cs="Arial"/>
                <w:sz w:val="18"/>
                <w:szCs w:val="18"/>
              </w:rPr>
              <w:t xml:space="preserve">dan harus dapat diperoleh dengan tindakan dengan ketentuan bahwa </w:t>
            </w:r>
            <w:r w:rsidRPr="005F0B40">
              <w:rPr>
                <w:rFonts w:ascii="Arial" w:eastAsia="SimSun" w:hAnsi="Arial" w:cs="Arial"/>
                <w:sz w:val="18"/>
                <w:szCs w:val="18"/>
                <w:lang w:val="id-ID"/>
              </w:rPr>
              <w:t>PERUSAHAAN</w:t>
            </w:r>
            <w:r w:rsidRPr="005F0B40">
              <w:rPr>
                <w:rFonts w:ascii="Arial" w:eastAsia="SimSun" w:hAnsi="Arial" w:cs="Arial"/>
                <w:sz w:val="18"/>
                <w:szCs w:val="18"/>
              </w:rPr>
              <w:t xml:space="preserve"> dapat selalu mengurangi jumlah tersebut dari setiap jumlah uang yang jatuh tempo atau menjadi jatuh tempo kepada KONTRAKTOR dari PERUSAHAAN.</w:t>
            </w:r>
          </w:p>
          <w:p w:rsidR="0065701E" w:rsidRPr="005F0B40" w:rsidRDefault="0065701E" w:rsidP="0065701E">
            <w:pPr>
              <w:widowControl/>
              <w:ind w:left="360"/>
              <w:jc w:val="both"/>
              <w:rPr>
                <w:rFonts w:ascii="Arial" w:eastAsia="SimSun" w:hAnsi="Arial" w:cs="Arial"/>
                <w:sz w:val="18"/>
                <w:szCs w:val="18"/>
                <w:lang w:val="id-ID"/>
              </w:rPr>
            </w:pPr>
          </w:p>
        </w:tc>
        <w:tc>
          <w:tcPr>
            <w:tcW w:w="380" w:type="dxa"/>
          </w:tcPr>
          <w:p w:rsidR="0065701E" w:rsidRPr="005672E5" w:rsidRDefault="0065701E" w:rsidP="003B19C2">
            <w:pPr>
              <w:tabs>
                <w:tab w:val="left" w:pos="1080"/>
                <w:tab w:val="left" w:pos="1350"/>
                <w:tab w:val="left" w:pos="1800"/>
                <w:tab w:val="left" w:pos="2340"/>
                <w:tab w:val="left" w:pos="6120"/>
                <w:tab w:val="left" w:pos="10620"/>
              </w:tabs>
              <w:jc w:val="both"/>
              <w:rPr>
                <w:rFonts w:ascii="Arial" w:hAnsi="Arial" w:cs="Arial"/>
                <w:sz w:val="18"/>
                <w:szCs w:val="18"/>
              </w:rPr>
            </w:pPr>
          </w:p>
        </w:tc>
        <w:tc>
          <w:tcPr>
            <w:tcW w:w="4581" w:type="dxa"/>
          </w:tcPr>
          <w:p w:rsidR="0065701E" w:rsidRPr="0065701E" w:rsidRDefault="0065701E" w:rsidP="005F7ACF">
            <w:pPr>
              <w:numPr>
                <w:ilvl w:val="0"/>
                <w:numId w:val="31"/>
              </w:numPr>
              <w:tabs>
                <w:tab w:val="left" w:pos="432"/>
              </w:tabs>
              <w:ind w:left="432" w:hanging="567"/>
              <w:jc w:val="both"/>
              <w:rPr>
                <w:rFonts w:ascii="Arial" w:eastAsia="SimSun" w:hAnsi="Arial" w:cs="Arial"/>
                <w:sz w:val="18"/>
                <w:szCs w:val="18"/>
                <w:lang w:val="id-ID"/>
              </w:rPr>
            </w:pPr>
            <w:r w:rsidRPr="0065701E">
              <w:rPr>
                <w:rFonts w:ascii="Arial" w:eastAsia="SimSun" w:hAnsi="Arial" w:cs="Arial"/>
                <w:sz w:val="18"/>
                <w:szCs w:val="18"/>
              </w:rPr>
              <w:t xml:space="preserve">Any costs resulting from such termination shall be payable by </w:t>
            </w:r>
            <w:r w:rsidRPr="0065701E">
              <w:rPr>
                <w:rFonts w:ascii="Arial" w:eastAsia="SimSun" w:hAnsi="Arial" w:cs="Arial"/>
                <w:sz w:val="18"/>
                <w:szCs w:val="18"/>
                <w:lang w:val="id-ID"/>
              </w:rPr>
              <w:t xml:space="preserve">CONTRACTOR </w:t>
            </w:r>
            <w:r w:rsidRPr="0065701E">
              <w:rPr>
                <w:rFonts w:ascii="Arial" w:eastAsia="SimSun" w:hAnsi="Arial" w:cs="Arial"/>
                <w:sz w:val="18"/>
                <w:szCs w:val="18"/>
              </w:rPr>
              <w:t xml:space="preserve">and shall be recoverable by action, provided always that </w:t>
            </w:r>
            <w:r w:rsidRPr="0065701E">
              <w:rPr>
                <w:rFonts w:ascii="Arial" w:eastAsia="SimSun" w:hAnsi="Arial" w:cs="Arial"/>
                <w:sz w:val="18"/>
                <w:szCs w:val="18"/>
                <w:lang w:val="id-ID"/>
              </w:rPr>
              <w:t>COMPANY</w:t>
            </w:r>
            <w:r w:rsidRPr="0065701E">
              <w:rPr>
                <w:rFonts w:ascii="Arial" w:eastAsia="SimSun" w:hAnsi="Arial" w:cs="Arial"/>
                <w:sz w:val="18"/>
                <w:szCs w:val="18"/>
              </w:rPr>
              <w:t xml:space="preserve"> may deduct such amount from any monies due or becoming due to </w:t>
            </w:r>
            <w:r w:rsidRPr="0065701E">
              <w:rPr>
                <w:rFonts w:ascii="Arial" w:eastAsia="SimSun" w:hAnsi="Arial" w:cs="Arial"/>
                <w:sz w:val="18"/>
                <w:szCs w:val="18"/>
                <w:lang w:val="id-ID"/>
              </w:rPr>
              <w:t xml:space="preserve">CONTRACTOR </w:t>
            </w:r>
            <w:r w:rsidRPr="0065701E">
              <w:rPr>
                <w:rFonts w:ascii="Arial" w:eastAsia="SimSun" w:hAnsi="Arial" w:cs="Arial"/>
                <w:sz w:val="18"/>
                <w:szCs w:val="18"/>
              </w:rPr>
              <w:t xml:space="preserve">from </w:t>
            </w:r>
            <w:r w:rsidRPr="0065701E">
              <w:rPr>
                <w:rFonts w:ascii="Arial" w:eastAsia="SimSun" w:hAnsi="Arial" w:cs="Arial"/>
                <w:sz w:val="18"/>
                <w:szCs w:val="18"/>
                <w:lang w:val="id-ID"/>
              </w:rPr>
              <w:t>COMPANY</w:t>
            </w:r>
            <w:r w:rsidRPr="0065701E">
              <w:rPr>
                <w:rFonts w:ascii="Arial" w:eastAsia="SimSun" w:hAnsi="Arial" w:cs="Arial"/>
                <w:sz w:val="18"/>
                <w:szCs w:val="18"/>
              </w:rPr>
              <w:t>.</w:t>
            </w:r>
          </w:p>
          <w:p w:rsidR="0065701E" w:rsidRDefault="0065701E" w:rsidP="0065701E">
            <w:pPr>
              <w:tabs>
                <w:tab w:val="left" w:pos="327"/>
              </w:tabs>
              <w:ind w:left="327"/>
              <w:jc w:val="both"/>
              <w:rPr>
                <w:rFonts w:ascii="Arial" w:eastAsia="SimSun" w:hAnsi="Arial" w:cs="Arial"/>
                <w:sz w:val="18"/>
                <w:szCs w:val="18"/>
                <w:lang w:val="id-ID"/>
              </w:rPr>
            </w:pPr>
          </w:p>
        </w:tc>
      </w:tr>
      <w:tr w:rsidR="0065701E" w:rsidRPr="005672E5" w:rsidTr="003D0C2E">
        <w:trPr>
          <w:gridAfter w:val="1"/>
          <w:wAfter w:w="72" w:type="dxa"/>
          <w:cantSplit/>
        </w:trPr>
        <w:tc>
          <w:tcPr>
            <w:tcW w:w="5142" w:type="dxa"/>
            <w:gridSpan w:val="2"/>
          </w:tcPr>
          <w:p w:rsidR="0065701E" w:rsidRPr="0065701E" w:rsidRDefault="0065701E" w:rsidP="005F7ACF">
            <w:pPr>
              <w:widowControl/>
              <w:numPr>
                <w:ilvl w:val="0"/>
                <w:numId w:val="31"/>
              </w:numPr>
              <w:ind w:left="426" w:hanging="568"/>
              <w:jc w:val="both"/>
              <w:rPr>
                <w:rFonts w:ascii="Arial" w:eastAsia="SimSun" w:hAnsi="Arial" w:cs="Arial"/>
                <w:sz w:val="18"/>
                <w:szCs w:val="18"/>
                <w:lang w:val="id-ID"/>
              </w:rPr>
            </w:pPr>
            <w:r w:rsidRPr="0065701E">
              <w:rPr>
                <w:rFonts w:ascii="Arial" w:hAnsi="Arial" w:cs="Arial"/>
                <w:sz w:val="18"/>
                <w:szCs w:val="18"/>
              </w:rPr>
              <w:t xml:space="preserve">Namun, bilamana PERUSAHAAN tidak menjalankan haknya untuk membatalkan Kontrak ini, maka denda akan terus diperhitungkan sampai KONTRAKTOR memulai atau menyelesaikan pekerjaan/jasa, yang mana yang diberlakukan, namun bagaimanapun, jumlah denda tidak akan melebihi dari nilai denda maksimum </w:t>
            </w:r>
            <w:r>
              <w:rPr>
                <w:rFonts w:ascii="Arial" w:hAnsi="Arial" w:cs="Arial"/>
                <w:sz w:val="18"/>
                <w:szCs w:val="18"/>
                <w:lang w:val="id-ID"/>
              </w:rPr>
              <w:t xml:space="preserve">sebagaimana diatur dalam Pasal </w:t>
            </w:r>
            <w:r w:rsidR="005F7ACF">
              <w:rPr>
                <w:rFonts w:ascii="Arial" w:hAnsi="Arial" w:cs="Arial"/>
                <w:sz w:val="18"/>
                <w:szCs w:val="18"/>
                <w:lang w:val="id-ID"/>
              </w:rPr>
              <w:t>19</w:t>
            </w:r>
            <w:r>
              <w:rPr>
                <w:rFonts w:ascii="Arial" w:hAnsi="Arial" w:cs="Arial"/>
                <w:sz w:val="18"/>
                <w:szCs w:val="18"/>
                <w:lang w:val="id-ID"/>
              </w:rPr>
              <w:t>.1</w:t>
            </w:r>
            <w:r w:rsidRPr="0065701E">
              <w:rPr>
                <w:rFonts w:ascii="Arial" w:hAnsi="Arial" w:cs="Arial"/>
                <w:sz w:val="18"/>
                <w:szCs w:val="18"/>
              </w:rPr>
              <w:t>.</w:t>
            </w:r>
          </w:p>
          <w:p w:rsidR="0065701E" w:rsidRPr="005F0B40" w:rsidRDefault="0065701E" w:rsidP="005F7ACF">
            <w:pPr>
              <w:widowControl/>
              <w:jc w:val="both"/>
              <w:rPr>
                <w:rFonts w:ascii="Arial" w:eastAsia="SimSun" w:hAnsi="Arial" w:cs="Arial"/>
                <w:sz w:val="18"/>
                <w:szCs w:val="18"/>
                <w:lang w:val="id-ID"/>
              </w:rPr>
            </w:pPr>
          </w:p>
        </w:tc>
        <w:tc>
          <w:tcPr>
            <w:tcW w:w="380" w:type="dxa"/>
          </w:tcPr>
          <w:p w:rsidR="0065701E" w:rsidRPr="005672E5" w:rsidRDefault="0065701E" w:rsidP="003B19C2">
            <w:pPr>
              <w:tabs>
                <w:tab w:val="left" w:pos="1080"/>
                <w:tab w:val="left" w:pos="1350"/>
                <w:tab w:val="left" w:pos="1800"/>
                <w:tab w:val="left" w:pos="2340"/>
                <w:tab w:val="left" w:pos="6120"/>
                <w:tab w:val="left" w:pos="10620"/>
              </w:tabs>
              <w:jc w:val="both"/>
              <w:rPr>
                <w:rFonts w:ascii="Arial" w:hAnsi="Arial" w:cs="Arial"/>
                <w:sz w:val="18"/>
                <w:szCs w:val="18"/>
              </w:rPr>
            </w:pPr>
          </w:p>
        </w:tc>
        <w:tc>
          <w:tcPr>
            <w:tcW w:w="4581" w:type="dxa"/>
          </w:tcPr>
          <w:p w:rsidR="0065701E" w:rsidRPr="0065701E" w:rsidRDefault="0065701E" w:rsidP="005F7ACF">
            <w:pPr>
              <w:numPr>
                <w:ilvl w:val="0"/>
                <w:numId w:val="32"/>
              </w:numPr>
              <w:ind w:left="432" w:hanging="567"/>
              <w:jc w:val="both"/>
              <w:rPr>
                <w:rFonts w:ascii="Arial" w:eastAsia="SimSun" w:hAnsi="Arial" w:cs="Arial"/>
                <w:sz w:val="18"/>
                <w:szCs w:val="18"/>
                <w:lang w:val="id-ID"/>
              </w:rPr>
            </w:pPr>
            <w:r w:rsidRPr="0065701E">
              <w:rPr>
                <w:rFonts w:ascii="Arial" w:hAnsi="Arial" w:cs="Arial"/>
                <w:sz w:val="18"/>
                <w:szCs w:val="18"/>
              </w:rPr>
              <w:t xml:space="preserve">However, if COMPANY does not exercise its right to terminate this Contract, then the penalty shall continue to count until CONTRACTOR commences or complete the work/services, whichever is applicable, but in no event shall the total penalty exceed the maximum penalty </w:t>
            </w:r>
            <w:r>
              <w:rPr>
                <w:rFonts w:ascii="Arial" w:hAnsi="Arial" w:cs="Arial"/>
                <w:sz w:val="18"/>
                <w:szCs w:val="18"/>
                <w:lang w:val="id-ID"/>
              </w:rPr>
              <w:t xml:space="preserve">as provided under Article </w:t>
            </w:r>
            <w:r w:rsidR="005F7ACF">
              <w:rPr>
                <w:rFonts w:ascii="Arial" w:hAnsi="Arial" w:cs="Arial"/>
                <w:sz w:val="18"/>
                <w:szCs w:val="18"/>
                <w:lang w:val="id-ID"/>
              </w:rPr>
              <w:t>19</w:t>
            </w:r>
            <w:r>
              <w:rPr>
                <w:rFonts w:ascii="Arial" w:hAnsi="Arial" w:cs="Arial"/>
                <w:sz w:val="18"/>
                <w:szCs w:val="18"/>
                <w:lang w:val="id-ID"/>
              </w:rPr>
              <w:t>.1</w:t>
            </w:r>
            <w:r w:rsidRPr="0065701E">
              <w:rPr>
                <w:rFonts w:ascii="Arial" w:hAnsi="Arial" w:cs="Arial"/>
                <w:sz w:val="18"/>
                <w:szCs w:val="18"/>
              </w:rPr>
              <w:t>.</w:t>
            </w:r>
          </w:p>
          <w:p w:rsidR="00E40B6D" w:rsidRPr="0086328A" w:rsidRDefault="00E40B6D" w:rsidP="0086328A">
            <w:pPr>
              <w:tabs>
                <w:tab w:val="left" w:pos="327"/>
              </w:tabs>
              <w:jc w:val="both"/>
              <w:rPr>
                <w:rFonts w:ascii="Arial" w:eastAsia="SimSun" w:hAnsi="Arial" w:cs="Arial"/>
                <w:sz w:val="18"/>
                <w:szCs w:val="18"/>
              </w:rPr>
            </w:pPr>
          </w:p>
        </w:tc>
      </w:tr>
      <w:tr w:rsidR="00AE2A04" w:rsidRPr="005672E5" w:rsidTr="003D0C2E">
        <w:trPr>
          <w:gridAfter w:val="1"/>
          <w:wAfter w:w="72" w:type="dxa"/>
          <w:cantSplit/>
        </w:trPr>
        <w:tc>
          <w:tcPr>
            <w:tcW w:w="5142" w:type="dxa"/>
            <w:gridSpan w:val="2"/>
          </w:tcPr>
          <w:p w:rsidR="00AE2A04" w:rsidRPr="00445E6C" w:rsidRDefault="00445E6C" w:rsidP="003B19C2">
            <w:pPr>
              <w:tabs>
                <w:tab w:val="left" w:pos="540"/>
                <w:tab w:val="left" w:pos="1080"/>
                <w:tab w:val="left" w:pos="1800"/>
                <w:tab w:val="left" w:pos="2340"/>
                <w:tab w:val="left" w:pos="6120"/>
                <w:tab w:val="left" w:pos="10620"/>
              </w:tabs>
              <w:jc w:val="center"/>
              <w:rPr>
                <w:rFonts w:ascii="Arial" w:hAnsi="Arial" w:cs="Arial"/>
                <w:b/>
                <w:sz w:val="18"/>
                <w:szCs w:val="18"/>
                <w:u w:val="single"/>
                <w:lang w:val="id-ID"/>
              </w:rPr>
            </w:pPr>
            <w:r>
              <w:rPr>
                <w:rFonts w:ascii="Arial" w:hAnsi="Arial" w:cs="Arial"/>
                <w:b/>
                <w:sz w:val="18"/>
                <w:szCs w:val="18"/>
                <w:u w:val="single"/>
              </w:rPr>
              <w:t>PASAL 2</w:t>
            </w:r>
            <w:r w:rsidR="005F7ACF">
              <w:rPr>
                <w:rFonts w:ascii="Arial" w:hAnsi="Arial" w:cs="Arial"/>
                <w:b/>
                <w:sz w:val="18"/>
                <w:szCs w:val="18"/>
                <w:u w:val="single"/>
                <w:lang w:val="id-ID"/>
              </w:rPr>
              <w:t>0</w:t>
            </w:r>
          </w:p>
          <w:p w:rsidR="00AE2A04" w:rsidRPr="005672E5" w:rsidRDefault="00782E92" w:rsidP="003B19C2">
            <w:pPr>
              <w:tabs>
                <w:tab w:val="left" w:pos="540"/>
                <w:tab w:val="left" w:pos="1080"/>
                <w:tab w:val="left" w:pos="1800"/>
                <w:tab w:val="left" w:pos="2340"/>
                <w:tab w:val="left" w:pos="6120"/>
                <w:tab w:val="left" w:pos="10620"/>
              </w:tabs>
              <w:jc w:val="center"/>
              <w:rPr>
                <w:rFonts w:ascii="Arial" w:hAnsi="Arial" w:cs="Arial"/>
                <w:b/>
                <w:sz w:val="18"/>
                <w:szCs w:val="18"/>
                <w:u w:val="single"/>
              </w:rPr>
            </w:pPr>
            <w:r>
              <w:rPr>
                <w:rFonts w:ascii="Arial" w:hAnsi="Arial" w:cs="Arial"/>
                <w:b/>
                <w:sz w:val="18"/>
                <w:szCs w:val="18"/>
                <w:u w:val="single"/>
              </w:rPr>
              <w:t xml:space="preserve">PENUNDAAN &amp; </w:t>
            </w:r>
            <w:r w:rsidR="00AE2A04" w:rsidRPr="005672E5">
              <w:rPr>
                <w:rFonts w:ascii="Arial" w:hAnsi="Arial" w:cs="Arial"/>
                <w:b/>
                <w:sz w:val="18"/>
                <w:szCs w:val="18"/>
                <w:u w:val="single"/>
              </w:rPr>
              <w:t>BERAKHIRNYA KONTRAK</w:t>
            </w:r>
          </w:p>
          <w:p w:rsidR="00AE2A04" w:rsidRPr="005672E5" w:rsidRDefault="00AE2A04" w:rsidP="003B19C2">
            <w:pPr>
              <w:tabs>
                <w:tab w:val="left" w:pos="540"/>
                <w:tab w:val="left" w:pos="1080"/>
                <w:tab w:val="left" w:pos="1800"/>
                <w:tab w:val="left" w:pos="2340"/>
                <w:tab w:val="left" w:pos="6120"/>
                <w:tab w:val="left" w:pos="10620"/>
              </w:tabs>
              <w:jc w:val="center"/>
              <w:rPr>
                <w:rFonts w:ascii="Arial" w:hAnsi="Arial" w:cs="Arial"/>
                <w:b/>
                <w:sz w:val="18"/>
                <w:szCs w:val="18"/>
                <w:u w:val="single"/>
              </w:rPr>
            </w:pPr>
          </w:p>
        </w:tc>
        <w:tc>
          <w:tcPr>
            <w:tcW w:w="380" w:type="dxa"/>
          </w:tcPr>
          <w:p w:rsidR="00AE2A04" w:rsidRPr="005672E5" w:rsidRDefault="00AE2A04" w:rsidP="003B19C2">
            <w:pPr>
              <w:tabs>
                <w:tab w:val="left" w:pos="1080"/>
                <w:tab w:val="left" w:pos="1350"/>
                <w:tab w:val="left" w:pos="1800"/>
                <w:tab w:val="left" w:pos="2340"/>
                <w:tab w:val="left" w:pos="6120"/>
                <w:tab w:val="left" w:pos="10620"/>
              </w:tabs>
              <w:jc w:val="both"/>
              <w:rPr>
                <w:rFonts w:ascii="Arial" w:hAnsi="Arial" w:cs="Arial"/>
                <w:sz w:val="18"/>
                <w:szCs w:val="18"/>
              </w:rPr>
            </w:pPr>
          </w:p>
        </w:tc>
        <w:tc>
          <w:tcPr>
            <w:tcW w:w="4581" w:type="dxa"/>
          </w:tcPr>
          <w:p w:rsidR="00AE2A04" w:rsidRPr="00445E6C" w:rsidRDefault="00AE2A04" w:rsidP="003B19C2">
            <w:pPr>
              <w:tabs>
                <w:tab w:val="left" w:pos="720"/>
                <w:tab w:val="left" w:pos="1080"/>
                <w:tab w:val="left" w:pos="1800"/>
                <w:tab w:val="left" w:pos="2340"/>
                <w:tab w:val="left" w:pos="6120"/>
                <w:tab w:val="left" w:pos="10620"/>
              </w:tabs>
              <w:jc w:val="center"/>
              <w:rPr>
                <w:rFonts w:ascii="Arial" w:hAnsi="Arial" w:cs="Arial"/>
                <w:b/>
                <w:sz w:val="18"/>
                <w:szCs w:val="18"/>
                <w:u w:val="single"/>
                <w:lang w:val="id-ID"/>
              </w:rPr>
            </w:pPr>
            <w:r>
              <w:rPr>
                <w:rFonts w:ascii="Arial" w:hAnsi="Arial" w:cs="Arial"/>
                <w:b/>
                <w:sz w:val="18"/>
                <w:szCs w:val="18"/>
                <w:u w:val="single"/>
              </w:rPr>
              <w:t>ART</w:t>
            </w:r>
            <w:r w:rsidR="00445E6C">
              <w:rPr>
                <w:rFonts w:ascii="Arial" w:hAnsi="Arial" w:cs="Arial"/>
                <w:b/>
                <w:sz w:val="18"/>
                <w:szCs w:val="18"/>
                <w:u w:val="single"/>
              </w:rPr>
              <w:t>ICLE 2</w:t>
            </w:r>
            <w:r w:rsidR="005F7ACF">
              <w:rPr>
                <w:rFonts w:ascii="Arial" w:hAnsi="Arial" w:cs="Arial"/>
                <w:b/>
                <w:sz w:val="18"/>
                <w:szCs w:val="18"/>
                <w:u w:val="single"/>
                <w:lang w:val="id-ID"/>
              </w:rPr>
              <w:t>0</w:t>
            </w:r>
          </w:p>
          <w:p w:rsidR="00AE2A04" w:rsidRPr="005672E5" w:rsidRDefault="00782E92" w:rsidP="003B19C2">
            <w:pPr>
              <w:tabs>
                <w:tab w:val="left" w:pos="720"/>
                <w:tab w:val="left" w:pos="1080"/>
                <w:tab w:val="left" w:pos="1800"/>
                <w:tab w:val="left" w:pos="2340"/>
                <w:tab w:val="left" w:pos="6120"/>
                <w:tab w:val="left" w:pos="10620"/>
              </w:tabs>
              <w:jc w:val="center"/>
              <w:rPr>
                <w:rFonts w:ascii="Arial" w:hAnsi="Arial" w:cs="Arial"/>
                <w:b/>
                <w:sz w:val="18"/>
                <w:szCs w:val="18"/>
                <w:u w:val="single"/>
              </w:rPr>
            </w:pPr>
            <w:r>
              <w:rPr>
                <w:rFonts w:ascii="Arial" w:hAnsi="Arial" w:cs="Arial"/>
                <w:b/>
                <w:sz w:val="18"/>
                <w:szCs w:val="18"/>
                <w:u w:val="single"/>
              </w:rPr>
              <w:t xml:space="preserve">SUSPENSION &amp; </w:t>
            </w:r>
            <w:r w:rsidR="00AE2A04" w:rsidRPr="005672E5">
              <w:rPr>
                <w:rFonts w:ascii="Arial" w:hAnsi="Arial" w:cs="Arial"/>
                <w:b/>
                <w:sz w:val="18"/>
                <w:szCs w:val="18"/>
                <w:u w:val="single"/>
              </w:rPr>
              <w:t>TERMINATION</w:t>
            </w:r>
          </w:p>
        </w:tc>
      </w:tr>
      <w:tr w:rsidR="00AE2A04" w:rsidRPr="005672E5" w:rsidTr="003D0C2E">
        <w:trPr>
          <w:gridAfter w:val="1"/>
          <w:wAfter w:w="72" w:type="dxa"/>
          <w:cantSplit/>
        </w:trPr>
        <w:tc>
          <w:tcPr>
            <w:tcW w:w="5142" w:type="dxa"/>
            <w:gridSpan w:val="2"/>
          </w:tcPr>
          <w:p w:rsidR="00AE2A04" w:rsidRPr="001E0F62" w:rsidRDefault="003D0C2E" w:rsidP="003056E3">
            <w:pPr>
              <w:tabs>
                <w:tab w:val="left" w:pos="360"/>
                <w:tab w:val="left" w:pos="540"/>
                <w:tab w:val="left" w:pos="1080"/>
                <w:tab w:val="left" w:pos="1800"/>
                <w:tab w:val="left" w:pos="2340"/>
                <w:tab w:val="left" w:pos="6120"/>
                <w:tab w:val="left" w:pos="10620"/>
              </w:tabs>
              <w:ind w:left="360" w:hanging="540"/>
              <w:jc w:val="both"/>
              <w:rPr>
                <w:rFonts w:ascii="Arial" w:hAnsi="Arial" w:cs="Arial"/>
                <w:sz w:val="18"/>
                <w:szCs w:val="18"/>
                <w:lang w:val="it-IT"/>
              </w:rPr>
            </w:pPr>
            <w:r>
              <w:rPr>
                <w:rFonts w:ascii="Arial" w:hAnsi="Arial" w:cs="Arial"/>
                <w:sz w:val="18"/>
                <w:szCs w:val="18"/>
                <w:lang w:val="it-IT"/>
              </w:rPr>
              <w:t>2</w:t>
            </w:r>
            <w:r w:rsidR="005F7ACF">
              <w:rPr>
                <w:rFonts w:ascii="Arial" w:hAnsi="Arial" w:cs="Arial"/>
                <w:sz w:val="18"/>
                <w:szCs w:val="18"/>
                <w:lang w:val="id-ID"/>
              </w:rPr>
              <w:t>0</w:t>
            </w:r>
            <w:r w:rsidR="00AE2A04" w:rsidRPr="001E0F62">
              <w:rPr>
                <w:rFonts w:ascii="Arial" w:hAnsi="Arial" w:cs="Arial"/>
                <w:sz w:val="18"/>
                <w:szCs w:val="18"/>
                <w:lang w:val="it-IT"/>
              </w:rPr>
              <w:t xml:space="preserve">.1 </w:t>
            </w:r>
            <w:r w:rsidR="00AE2A04" w:rsidRPr="001E0F62">
              <w:rPr>
                <w:rFonts w:ascii="Arial" w:hAnsi="Arial" w:cs="Arial"/>
                <w:sz w:val="18"/>
                <w:szCs w:val="18"/>
                <w:lang w:val="it-IT"/>
              </w:rPr>
              <w:tab/>
            </w:r>
            <w:r w:rsidR="003764CA" w:rsidRPr="003764CA">
              <w:rPr>
                <w:rFonts w:ascii="Arial" w:eastAsia="SimSun" w:hAnsi="Arial" w:cs="Arial"/>
                <w:sz w:val="18"/>
                <w:szCs w:val="18"/>
              </w:rPr>
              <w:t>Jangka waktu Kontrak ini adalah jangka waktu yang dip</w:t>
            </w:r>
            <w:r w:rsidR="00904E23">
              <w:rPr>
                <w:rFonts w:ascii="Arial" w:eastAsia="SimSun" w:hAnsi="Arial" w:cs="Arial"/>
                <w:sz w:val="18"/>
                <w:szCs w:val="18"/>
              </w:rPr>
              <w:t xml:space="preserve">ersyaratkan untuk melaksanakan </w:t>
            </w:r>
            <w:r w:rsidR="00904E23">
              <w:rPr>
                <w:rFonts w:ascii="Arial" w:eastAsia="SimSun" w:hAnsi="Arial" w:cs="Arial"/>
                <w:sz w:val="18"/>
                <w:szCs w:val="18"/>
                <w:lang w:val="id-ID"/>
              </w:rPr>
              <w:t>p</w:t>
            </w:r>
            <w:r w:rsidR="003764CA" w:rsidRPr="003764CA">
              <w:rPr>
                <w:rFonts w:ascii="Arial" w:eastAsia="SimSun" w:hAnsi="Arial" w:cs="Arial"/>
                <w:sz w:val="18"/>
                <w:szCs w:val="18"/>
              </w:rPr>
              <w:t>ekerjaan</w:t>
            </w:r>
            <w:r w:rsidR="00904E23">
              <w:rPr>
                <w:rFonts w:ascii="Arial" w:eastAsia="SimSun" w:hAnsi="Arial" w:cs="Arial"/>
                <w:sz w:val="18"/>
                <w:szCs w:val="18"/>
                <w:lang w:val="id-ID"/>
              </w:rPr>
              <w:t>/jasa</w:t>
            </w:r>
            <w:r w:rsidR="003764CA" w:rsidRPr="003764CA">
              <w:rPr>
                <w:rFonts w:ascii="Arial" w:eastAsia="SimSun" w:hAnsi="Arial" w:cs="Arial"/>
                <w:sz w:val="18"/>
                <w:szCs w:val="18"/>
              </w:rPr>
              <w:t xml:space="preserve"> yang diuraikan dalam Lampiran B, tunduk kepada ketentuan dan syarat-syarat Lampiran A ini termasuk jangka waktu jamina</w:t>
            </w:r>
            <w:r w:rsidR="00904E23">
              <w:rPr>
                <w:rFonts w:ascii="Arial" w:eastAsia="SimSun" w:hAnsi="Arial" w:cs="Arial"/>
                <w:sz w:val="18"/>
                <w:szCs w:val="18"/>
              </w:rPr>
              <w:t xml:space="preserve">n yang ditetapkan dalam Pasal </w:t>
            </w:r>
            <w:r w:rsidR="003056E3">
              <w:rPr>
                <w:rFonts w:ascii="Arial" w:eastAsia="SimSun" w:hAnsi="Arial" w:cs="Arial"/>
                <w:sz w:val="18"/>
                <w:szCs w:val="18"/>
              </w:rPr>
              <w:t>6</w:t>
            </w:r>
            <w:r w:rsidR="003764CA" w:rsidRPr="003764CA">
              <w:rPr>
                <w:rFonts w:ascii="Arial" w:eastAsia="SimSun" w:hAnsi="Arial" w:cs="Arial"/>
                <w:sz w:val="18"/>
                <w:szCs w:val="18"/>
              </w:rPr>
              <w:t xml:space="preserve">. </w:t>
            </w:r>
            <w:r w:rsidR="00904E23" w:rsidRPr="003764CA">
              <w:rPr>
                <w:rFonts w:ascii="Arial" w:eastAsia="SimSun" w:hAnsi="Arial" w:cs="Arial"/>
                <w:sz w:val="18"/>
                <w:szCs w:val="18"/>
              </w:rPr>
              <w:t xml:space="preserve">PERUSAHAAN </w:t>
            </w:r>
            <w:r w:rsidR="003764CA" w:rsidRPr="003764CA">
              <w:rPr>
                <w:rFonts w:ascii="Arial" w:eastAsia="SimSun" w:hAnsi="Arial" w:cs="Arial"/>
                <w:sz w:val="18"/>
                <w:szCs w:val="18"/>
              </w:rPr>
              <w:t xml:space="preserve">berhak memperpanjang Kontrak ini atas kebijaksanaan </w:t>
            </w:r>
            <w:r w:rsidR="00904E23" w:rsidRPr="003764CA">
              <w:rPr>
                <w:rFonts w:ascii="Arial" w:eastAsia="SimSun" w:hAnsi="Arial" w:cs="Arial"/>
                <w:sz w:val="18"/>
                <w:szCs w:val="18"/>
              </w:rPr>
              <w:t>PERUSAHAAN</w:t>
            </w:r>
            <w:r w:rsidR="003764CA" w:rsidRPr="003764CA">
              <w:rPr>
                <w:rFonts w:ascii="Arial" w:eastAsia="SimSun" w:hAnsi="Arial" w:cs="Arial"/>
                <w:sz w:val="18"/>
                <w:szCs w:val="18"/>
              </w:rPr>
              <w:t xml:space="preserve"> dengan ketentuan dan syarat-syarat yang sama serta harga yang disepakati bersama. Kontrak ini </w:t>
            </w:r>
            <w:r w:rsidR="00015204">
              <w:rPr>
                <w:rFonts w:ascii="Arial" w:eastAsia="SimSun" w:hAnsi="Arial" w:cs="Arial"/>
                <w:sz w:val="18"/>
                <w:szCs w:val="18"/>
              </w:rPr>
              <w:t xml:space="preserve">ditunda atau </w:t>
            </w:r>
            <w:r w:rsidR="003764CA" w:rsidRPr="003764CA">
              <w:rPr>
                <w:rFonts w:ascii="Arial" w:eastAsia="SimSun" w:hAnsi="Arial" w:cs="Arial"/>
                <w:sz w:val="18"/>
                <w:szCs w:val="18"/>
              </w:rPr>
              <w:t>berakhir dalam hal peristiwa-peristiwa berikut ini:</w:t>
            </w:r>
          </w:p>
        </w:tc>
        <w:tc>
          <w:tcPr>
            <w:tcW w:w="380" w:type="dxa"/>
          </w:tcPr>
          <w:p w:rsidR="00AE2A04" w:rsidRPr="001E0F62" w:rsidRDefault="00AE2A04" w:rsidP="003B19C2">
            <w:pPr>
              <w:tabs>
                <w:tab w:val="left" w:pos="360"/>
                <w:tab w:val="left" w:pos="1080"/>
                <w:tab w:val="left" w:pos="1350"/>
                <w:tab w:val="left" w:pos="1800"/>
                <w:tab w:val="left" w:pos="2340"/>
                <w:tab w:val="left" w:pos="6120"/>
                <w:tab w:val="left" w:pos="10620"/>
              </w:tabs>
              <w:ind w:left="360" w:hanging="540"/>
              <w:jc w:val="both"/>
              <w:rPr>
                <w:rFonts w:ascii="Arial" w:hAnsi="Arial" w:cs="Arial"/>
                <w:sz w:val="18"/>
                <w:szCs w:val="18"/>
                <w:lang w:val="it-IT"/>
              </w:rPr>
            </w:pPr>
          </w:p>
        </w:tc>
        <w:tc>
          <w:tcPr>
            <w:tcW w:w="4581" w:type="dxa"/>
          </w:tcPr>
          <w:p w:rsidR="00AE2A04" w:rsidRPr="0071680B" w:rsidRDefault="003764CA" w:rsidP="005F7ACF">
            <w:pPr>
              <w:numPr>
                <w:ilvl w:val="0"/>
                <w:numId w:val="33"/>
              </w:numPr>
              <w:tabs>
                <w:tab w:val="left" w:pos="469"/>
                <w:tab w:val="left" w:pos="1080"/>
                <w:tab w:val="left" w:pos="1800"/>
                <w:tab w:val="left" w:pos="2340"/>
                <w:tab w:val="left" w:pos="6120"/>
                <w:tab w:val="left" w:pos="10620"/>
              </w:tabs>
              <w:ind w:left="469" w:hanging="567"/>
              <w:jc w:val="both"/>
              <w:rPr>
                <w:rFonts w:ascii="Arial" w:hAnsi="Arial" w:cs="Arial"/>
                <w:sz w:val="18"/>
                <w:szCs w:val="18"/>
              </w:rPr>
            </w:pPr>
            <w:r w:rsidRPr="003764CA">
              <w:rPr>
                <w:rFonts w:ascii="Arial" w:eastAsia="SimSun" w:hAnsi="Arial" w:cs="Arial"/>
                <w:sz w:val="18"/>
                <w:szCs w:val="18"/>
              </w:rPr>
              <w:t xml:space="preserve">The term of this Contract shall be the period of </w:t>
            </w:r>
            <w:r w:rsidR="00904E23">
              <w:rPr>
                <w:rFonts w:ascii="Arial" w:eastAsia="SimSun" w:hAnsi="Arial" w:cs="Arial"/>
                <w:sz w:val="18"/>
                <w:szCs w:val="18"/>
              </w:rPr>
              <w:t xml:space="preserve">time required to carry out the </w:t>
            </w:r>
            <w:r w:rsidR="00904E23">
              <w:rPr>
                <w:rFonts w:ascii="Arial" w:eastAsia="SimSun" w:hAnsi="Arial" w:cs="Arial"/>
                <w:sz w:val="18"/>
                <w:szCs w:val="18"/>
                <w:lang w:val="id-ID"/>
              </w:rPr>
              <w:t>w</w:t>
            </w:r>
            <w:r w:rsidRPr="003764CA">
              <w:rPr>
                <w:rFonts w:ascii="Arial" w:eastAsia="SimSun" w:hAnsi="Arial" w:cs="Arial"/>
                <w:sz w:val="18"/>
                <w:szCs w:val="18"/>
              </w:rPr>
              <w:t>ork</w:t>
            </w:r>
            <w:r w:rsidR="00904E23">
              <w:rPr>
                <w:rFonts w:ascii="Arial" w:eastAsia="SimSun" w:hAnsi="Arial" w:cs="Arial"/>
                <w:sz w:val="18"/>
                <w:szCs w:val="18"/>
                <w:lang w:val="id-ID"/>
              </w:rPr>
              <w:t xml:space="preserve">/services </w:t>
            </w:r>
            <w:r w:rsidRPr="003764CA">
              <w:rPr>
                <w:rFonts w:ascii="Arial" w:eastAsia="SimSun" w:hAnsi="Arial" w:cs="Arial"/>
                <w:sz w:val="18"/>
                <w:szCs w:val="18"/>
              </w:rPr>
              <w:t>described in Exhibit B, subject to the terms and conditions of this Exhibit A including the warranty p</w:t>
            </w:r>
            <w:r w:rsidR="00904E23">
              <w:rPr>
                <w:rFonts w:ascii="Arial" w:eastAsia="SimSun" w:hAnsi="Arial" w:cs="Arial"/>
                <w:sz w:val="18"/>
                <w:szCs w:val="18"/>
              </w:rPr>
              <w:t xml:space="preserve">eriod provided for in </w:t>
            </w:r>
            <w:r w:rsidR="00BE087C">
              <w:rPr>
                <w:rFonts w:ascii="Arial" w:eastAsia="SimSun" w:hAnsi="Arial" w:cs="Arial"/>
                <w:sz w:val="18"/>
                <w:szCs w:val="18"/>
                <w:lang w:val="id-ID"/>
              </w:rPr>
              <w:t>Article</w:t>
            </w:r>
            <w:r w:rsidR="00904E23">
              <w:rPr>
                <w:rFonts w:ascii="Arial" w:eastAsia="SimSun" w:hAnsi="Arial" w:cs="Arial"/>
                <w:sz w:val="18"/>
                <w:szCs w:val="18"/>
              </w:rPr>
              <w:t xml:space="preserve"> </w:t>
            </w:r>
            <w:r w:rsidR="003056E3">
              <w:rPr>
                <w:rFonts w:ascii="Arial" w:eastAsia="SimSun" w:hAnsi="Arial" w:cs="Arial"/>
                <w:sz w:val="18"/>
                <w:szCs w:val="18"/>
              </w:rPr>
              <w:t>6</w:t>
            </w:r>
            <w:r w:rsidRPr="003764CA">
              <w:rPr>
                <w:rFonts w:ascii="Arial" w:eastAsia="SimSun" w:hAnsi="Arial" w:cs="Arial"/>
                <w:sz w:val="18"/>
                <w:szCs w:val="18"/>
              </w:rPr>
              <w:t xml:space="preserve">. The </w:t>
            </w:r>
            <w:r w:rsidR="00904E23" w:rsidRPr="003764CA">
              <w:rPr>
                <w:rFonts w:ascii="Arial" w:eastAsia="SimSun" w:hAnsi="Arial" w:cs="Arial"/>
                <w:sz w:val="18"/>
                <w:szCs w:val="18"/>
              </w:rPr>
              <w:t>COMPANY</w:t>
            </w:r>
            <w:r w:rsidRPr="003764CA">
              <w:rPr>
                <w:rFonts w:ascii="Arial" w:eastAsia="SimSun" w:hAnsi="Arial" w:cs="Arial"/>
                <w:sz w:val="18"/>
                <w:szCs w:val="18"/>
              </w:rPr>
              <w:t xml:space="preserve"> shall have the right to extend this Contract at </w:t>
            </w:r>
            <w:r w:rsidR="00904E23" w:rsidRPr="003764CA">
              <w:rPr>
                <w:rFonts w:ascii="Arial" w:eastAsia="SimSun" w:hAnsi="Arial" w:cs="Arial"/>
                <w:sz w:val="18"/>
                <w:szCs w:val="18"/>
              </w:rPr>
              <w:t>COMPANY</w:t>
            </w:r>
            <w:r w:rsidRPr="003764CA">
              <w:rPr>
                <w:rFonts w:ascii="Arial" w:eastAsia="SimSun" w:hAnsi="Arial" w:cs="Arial"/>
                <w:sz w:val="18"/>
                <w:szCs w:val="18"/>
              </w:rPr>
              <w:t xml:space="preserve">’s discretion upon the same terms and conditions and a mutually agreed price. This Contract shall be subject to </w:t>
            </w:r>
            <w:r w:rsidR="00782E92">
              <w:rPr>
                <w:rFonts w:ascii="Arial" w:eastAsia="SimSun" w:hAnsi="Arial" w:cs="Arial"/>
                <w:sz w:val="18"/>
                <w:szCs w:val="18"/>
              </w:rPr>
              <w:t xml:space="preserve">suspension or </w:t>
            </w:r>
            <w:r w:rsidRPr="003764CA">
              <w:rPr>
                <w:rFonts w:ascii="Arial" w:eastAsia="SimSun" w:hAnsi="Arial" w:cs="Arial"/>
                <w:sz w:val="18"/>
                <w:szCs w:val="18"/>
              </w:rPr>
              <w:t>termination in the following events:</w:t>
            </w:r>
          </w:p>
          <w:p w:rsidR="0071680B" w:rsidRPr="003764CA" w:rsidRDefault="0071680B" w:rsidP="0071680B">
            <w:pPr>
              <w:tabs>
                <w:tab w:val="left" w:pos="469"/>
                <w:tab w:val="left" w:pos="1080"/>
                <w:tab w:val="left" w:pos="1800"/>
                <w:tab w:val="left" w:pos="2340"/>
                <w:tab w:val="left" w:pos="6120"/>
                <w:tab w:val="left" w:pos="10620"/>
              </w:tabs>
              <w:ind w:left="469"/>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904E23" w:rsidRDefault="00904E23" w:rsidP="003056E3">
            <w:pPr>
              <w:numPr>
                <w:ilvl w:val="0"/>
                <w:numId w:val="15"/>
              </w:numPr>
              <w:tabs>
                <w:tab w:val="left" w:pos="426"/>
              </w:tabs>
              <w:ind w:hanging="720"/>
              <w:jc w:val="both"/>
              <w:rPr>
                <w:rFonts w:ascii="Arial" w:hAnsi="Arial" w:cs="Arial"/>
                <w:sz w:val="18"/>
                <w:szCs w:val="18"/>
              </w:rPr>
            </w:pPr>
            <w:r w:rsidRPr="00904E23">
              <w:rPr>
                <w:rFonts w:ascii="Arial" w:eastAsia="SimSun" w:hAnsi="Arial" w:cs="Arial"/>
                <w:sz w:val="18"/>
                <w:szCs w:val="18"/>
              </w:rPr>
              <w:t xml:space="preserve">Tunduk kepada ketentuan dan syarat-syarat Lampiran A ini, Kontrak akan berakhir dengan sendirinya dan tanpa pemberitahuan pada saat selesainya </w:t>
            </w:r>
            <w:r w:rsidRPr="00904E23">
              <w:rPr>
                <w:rFonts w:ascii="Arial" w:eastAsia="SimSun" w:hAnsi="Arial" w:cs="Arial"/>
                <w:sz w:val="18"/>
                <w:szCs w:val="18"/>
                <w:lang w:val="id-ID"/>
              </w:rPr>
              <w:t>p</w:t>
            </w:r>
            <w:r w:rsidRPr="00904E23">
              <w:rPr>
                <w:rFonts w:ascii="Arial" w:eastAsia="SimSun" w:hAnsi="Arial" w:cs="Arial"/>
                <w:sz w:val="18"/>
                <w:szCs w:val="18"/>
              </w:rPr>
              <w:t>ekerjaan</w:t>
            </w:r>
            <w:r w:rsidRPr="00904E23">
              <w:rPr>
                <w:rFonts w:ascii="Arial" w:eastAsia="SimSun" w:hAnsi="Arial" w:cs="Arial"/>
                <w:sz w:val="18"/>
                <w:szCs w:val="18"/>
                <w:lang w:val="id-ID"/>
              </w:rPr>
              <w:t>/jasa</w:t>
            </w:r>
            <w:r w:rsidRPr="00904E23">
              <w:rPr>
                <w:rFonts w:ascii="Arial" w:eastAsia="SimSun" w:hAnsi="Arial" w:cs="Arial"/>
                <w:sz w:val="18"/>
                <w:szCs w:val="18"/>
              </w:rPr>
              <w:t xml:space="preserve"> yang diuraikan dalam Lampiran B yang memuaskan PERUSAHAAN dan jangka waktu jaminan yang ditetapkan dalam Pasal </w:t>
            </w:r>
            <w:r w:rsidR="003056E3">
              <w:rPr>
                <w:rFonts w:ascii="Arial" w:eastAsia="SimSun" w:hAnsi="Arial" w:cs="Arial"/>
                <w:sz w:val="18"/>
                <w:szCs w:val="18"/>
              </w:rPr>
              <w:t>6</w:t>
            </w:r>
            <w:r w:rsidRPr="00904E23">
              <w:rPr>
                <w:rFonts w:ascii="Arial" w:eastAsia="SimSun" w:hAnsi="Arial" w:cs="Arial"/>
                <w:sz w:val="18"/>
                <w:szCs w:val="18"/>
              </w:rPr>
              <w:t>.</w:t>
            </w:r>
          </w:p>
        </w:tc>
        <w:tc>
          <w:tcPr>
            <w:tcW w:w="380" w:type="dxa"/>
          </w:tcPr>
          <w:p w:rsidR="00AE2A04" w:rsidRPr="00445E6C" w:rsidRDefault="00AE2A04" w:rsidP="00445E6C">
            <w:pPr>
              <w:tabs>
                <w:tab w:val="left" w:pos="360"/>
                <w:tab w:val="left" w:pos="1080"/>
                <w:tab w:val="left" w:pos="1800"/>
                <w:tab w:val="left" w:pos="2340"/>
                <w:tab w:val="left" w:pos="6120"/>
                <w:tab w:val="left" w:pos="10620"/>
              </w:tabs>
              <w:ind w:left="426" w:hanging="568"/>
              <w:jc w:val="both"/>
              <w:rPr>
                <w:rFonts w:ascii="Arial" w:hAnsi="Arial" w:cs="Arial"/>
                <w:sz w:val="18"/>
                <w:szCs w:val="18"/>
              </w:rPr>
            </w:pPr>
          </w:p>
        </w:tc>
        <w:tc>
          <w:tcPr>
            <w:tcW w:w="4581" w:type="dxa"/>
          </w:tcPr>
          <w:p w:rsidR="00AE2A04" w:rsidRPr="00E40B6D" w:rsidRDefault="00904E23" w:rsidP="003B19C2">
            <w:pPr>
              <w:numPr>
                <w:ilvl w:val="0"/>
                <w:numId w:val="14"/>
              </w:numPr>
              <w:ind w:left="1177" w:hanging="708"/>
              <w:jc w:val="both"/>
              <w:rPr>
                <w:rFonts w:ascii="Arial" w:eastAsia="SimSun" w:hAnsi="Arial" w:cs="Arial"/>
                <w:sz w:val="18"/>
                <w:szCs w:val="18"/>
              </w:rPr>
            </w:pPr>
            <w:r w:rsidRPr="00904E23">
              <w:rPr>
                <w:rFonts w:ascii="Arial" w:eastAsia="SimSun" w:hAnsi="Arial" w:cs="Arial"/>
                <w:sz w:val="18"/>
                <w:szCs w:val="18"/>
              </w:rPr>
              <w:t>Subject to the terms and conditions of this Exhibit A, this Contract shall terminate automatically and witho</w:t>
            </w:r>
            <w:r w:rsidR="00A42FD6">
              <w:rPr>
                <w:rFonts w:ascii="Arial" w:eastAsia="SimSun" w:hAnsi="Arial" w:cs="Arial"/>
                <w:sz w:val="18"/>
                <w:szCs w:val="18"/>
              </w:rPr>
              <w:t xml:space="preserve">ut notice on completion of the </w:t>
            </w:r>
            <w:r w:rsidR="00A42FD6">
              <w:rPr>
                <w:rFonts w:ascii="Arial" w:eastAsia="SimSun" w:hAnsi="Arial" w:cs="Arial"/>
                <w:sz w:val="18"/>
                <w:szCs w:val="18"/>
                <w:lang w:val="id-ID"/>
              </w:rPr>
              <w:t>w</w:t>
            </w:r>
            <w:r w:rsidRPr="00904E23">
              <w:rPr>
                <w:rFonts w:ascii="Arial" w:eastAsia="SimSun" w:hAnsi="Arial" w:cs="Arial"/>
                <w:sz w:val="18"/>
                <w:szCs w:val="18"/>
              </w:rPr>
              <w:t>ork</w:t>
            </w:r>
            <w:r w:rsidR="00A42FD6">
              <w:rPr>
                <w:rFonts w:ascii="Arial" w:eastAsia="SimSun" w:hAnsi="Arial" w:cs="Arial"/>
                <w:sz w:val="18"/>
                <w:szCs w:val="18"/>
                <w:lang w:val="id-ID"/>
              </w:rPr>
              <w:t>/services</w:t>
            </w:r>
            <w:r w:rsidRPr="00904E23">
              <w:rPr>
                <w:rFonts w:ascii="Arial" w:eastAsia="SimSun" w:hAnsi="Arial" w:cs="Arial"/>
                <w:sz w:val="18"/>
                <w:szCs w:val="18"/>
              </w:rPr>
              <w:t xml:space="preserve"> described in Exhibit B to COMPANY’s satisfaction and the warranty p</w:t>
            </w:r>
            <w:r>
              <w:rPr>
                <w:rFonts w:ascii="Arial" w:eastAsia="SimSun" w:hAnsi="Arial" w:cs="Arial"/>
                <w:sz w:val="18"/>
                <w:szCs w:val="18"/>
              </w:rPr>
              <w:t xml:space="preserve">eriod provided for in </w:t>
            </w:r>
            <w:r w:rsidR="00BE087C">
              <w:rPr>
                <w:rFonts w:ascii="Arial" w:eastAsia="SimSun" w:hAnsi="Arial" w:cs="Arial"/>
                <w:sz w:val="18"/>
                <w:szCs w:val="18"/>
                <w:lang w:val="id-ID"/>
              </w:rPr>
              <w:t>Article</w:t>
            </w:r>
            <w:r w:rsidR="00B31460">
              <w:rPr>
                <w:rFonts w:ascii="Arial" w:eastAsia="SimSun" w:hAnsi="Arial" w:cs="Arial"/>
                <w:sz w:val="18"/>
                <w:szCs w:val="18"/>
                <w:lang w:val="id-ID"/>
              </w:rPr>
              <w:t xml:space="preserve"> </w:t>
            </w:r>
            <w:r w:rsidR="003056E3">
              <w:rPr>
                <w:rFonts w:ascii="Arial" w:eastAsia="SimSun" w:hAnsi="Arial" w:cs="Arial"/>
                <w:sz w:val="18"/>
                <w:szCs w:val="18"/>
              </w:rPr>
              <w:t>6</w:t>
            </w:r>
            <w:r w:rsidRPr="00904E23">
              <w:rPr>
                <w:rFonts w:ascii="Arial" w:eastAsia="SimSun" w:hAnsi="Arial" w:cs="Arial"/>
                <w:sz w:val="18"/>
                <w:szCs w:val="18"/>
              </w:rPr>
              <w:t>.</w:t>
            </w:r>
          </w:p>
          <w:p w:rsidR="00AE2A04" w:rsidRPr="005672E5" w:rsidRDefault="00AE2A04" w:rsidP="003B19C2">
            <w:pPr>
              <w:tabs>
                <w:tab w:val="left" w:pos="360"/>
              </w:tabs>
              <w:ind w:left="360" w:hanging="540"/>
              <w:jc w:val="both"/>
              <w:rPr>
                <w:rFonts w:ascii="Arial" w:hAnsi="Arial" w:cs="Arial"/>
                <w:sz w:val="18"/>
                <w:szCs w:val="18"/>
              </w:rPr>
            </w:pPr>
          </w:p>
        </w:tc>
      </w:tr>
      <w:tr w:rsidR="00782E92" w:rsidRPr="005672E5" w:rsidTr="003D0C2E">
        <w:trPr>
          <w:gridAfter w:val="1"/>
          <w:wAfter w:w="72" w:type="dxa"/>
          <w:cantSplit/>
        </w:trPr>
        <w:tc>
          <w:tcPr>
            <w:tcW w:w="5142" w:type="dxa"/>
            <w:gridSpan w:val="2"/>
          </w:tcPr>
          <w:p w:rsidR="00782E92" w:rsidRPr="00283584" w:rsidRDefault="00782E92" w:rsidP="00283584">
            <w:pPr>
              <w:numPr>
                <w:ilvl w:val="0"/>
                <w:numId w:val="15"/>
              </w:numPr>
              <w:tabs>
                <w:tab w:val="left" w:pos="426"/>
              </w:tabs>
              <w:ind w:hanging="720"/>
              <w:jc w:val="both"/>
              <w:rPr>
                <w:rFonts w:ascii="Arial" w:eastAsia="SimSun" w:hAnsi="Arial" w:cs="Arial"/>
                <w:sz w:val="18"/>
                <w:szCs w:val="18"/>
              </w:rPr>
            </w:pPr>
            <w:r w:rsidRPr="005672E5">
              <w:rPr>
                <w:rFonts w:ascii="Arial" w:hAnsi="Arial" w:cs="Arial"/>
                <w:sz w:val="18"/>
                <w:szCs w:val="18"/>
              </w:rPr>
              <w:t xml:space="preserve">Dengan mengesampingkan ketentuan lain, </w:t>
            </w:r>
            <w:r>
              <w:rPr>
                <w:rFonts w:ascii="Arial" w:hAnsi="Arial" w:cs="Arial"/>
                <w:sz w:val="18"/>
                <w:szCs w:val="18"/>
              </w:rPr>
              <w:t>PERUSAHAAN</w:t>
            </w:r>
            <w:r w:rsidRPr="005672E5">
              <w:rPr>
                <w:rFonts w:ascii="Arial" w:hAnsi="Arial" w:cs="Arial"/>
                <w:sz w:val="18"/>
                <w:szCs w:val="18"/>
              </w:rPr>
              <w:t xml:space="preserve"> setiap saat, bahkan sebelum berakhirnya jangka waktu Kontrak, berhak</w:t>
            </w:r>
            <w:r>
              <w:rPr>
                <w:rFonts w:ascii="Arial" w:hAnsi="Arial" w:cs="Arial"/>
                <w:sz w:val="18"/>
                <w:szCs w:val="18"/>
              </w:rPr>
              <w:t xml:space="preserve"> menunda keseluruhan atau bagian dari pekerjaan/jasa dengan </w:t>
            </w:r>
            <w:r w:rsidR="00283584">
              <w:rPr>
                <w:rFonts w:ascii="Arial" w:hAnsi="Arial" w:cs="Arial"/>
                <w:sz w:val="18"/>
                <w:szCs w:val="18"/>
              </w:rPr>
              <w:t xml:space="preserve">sebelumnya </w:t>
            </w:r>
            <w:r>
              <w:rPr>
                <w:rFonts w:ascii="Arial" w:hAnsi="Arial" w:cs="Arial"/>
                <w:sz w:val="18"/>
                <w:szCs w:val="18"/>
              </w:rPr>
              <w:t xml:space="preserve">memberikan pemberitahuan </w:t>
            </w:r>
            <w:r w:rsidR="00283584">
              <w:rPr>
                <w:rFonts w:ascii="Arial" w:hAnsi="Arial" w:cs="Arial"/>
                <w:sz w:val="18"/>
                <w:szCs w:val="18"/>
              </w:rPr>
              <w:t xml:space="preserve">tertulis </w:t>
            </w:r>
            <w:r>
              <w:rPr>
                <w:rFonts w:ascii="Arial" w:hAnsi="Arial" w:cs="Arial"/>
                <w:sz w:val="18"/>
                <w:szCs w:val="18"/>
              </w:rPr>
              <w:t xml:space="preserve">paling lambat 14 (empat belas) hari kalender </w:t>
            </w:r>
            <w:r w:rsidR="00283584">
              <w:rPr>
                <w:rFonts w:ascii="Arial" w:hAnsi="Arial" w:cs="Arial"/>
                <w:sz w:val="18"/>
                <w:szCs w:val="18"/>
              </w:rPr>
              <w:t>kepada KONTRAKTOR, dengan syarat penundaan tersebut adalah berdasarkan keputusan PERUSAHAAN dan bukan sebagai akibat dari Keadaan Kahar atau kelalaian PERUSAHAAN. Dalam hal ini KONTRAKTOR akan segera mengatur untuk memberhentikan pekerjaan/jasa dan meminimalisir pengeluaran-pengeluaran.</w:t>
            </w:r>
          </w:p>
          <w:p w:rsidR="00283584" w:rsidRDefault="00283584" w:rsidP="00283584">
            <w:pPr>
              <w:tabs>
                <w:tab w:val="left" w:pos="426"/>
              </w:tabs>
              <w:ind w:left="1146"/>
              <w:jc w:val="both"/>
              <w:rPr>
                <w:rFonts w:ascii="Arial" w:hAnsi="Arial" w:cs="Arial"/>
                <w:sz w:val="18"/>
                <w:szCs w:val="18"/>
              </w:rPr>
            </w:pPr>
          </w:p>
          <w:p w:rsidR="00283584" w:rsidRPr="00904E23" w:rsidRDefault="00283584" w:rsidP="0086328A">
            <w:pPr>
              <w:tabs>
                <w:tab w:val="left" w:pos="426"/>
              </w:tabs>
              <w:ind w:left="1146" w:firstLine="24"/>
              <w:jc w:val="both"/>
              <w:rPr>
                <w:rFonts w:ascii="Arial" w:eastAsia="SimSun" w:hAnsi="Arial" w:cs="Arial"/>
                <w:sz w:val="18"/>
                <w:szCs w:val="18"/>
              </w:rPr>
            </w:pPr>
            <w:r>
              <w:rPr>
                <w:rFonts w:ascii="Arial" w:hAnsi="Arial" w:cs="Arial"/>
                <w:sz w:val="18"/>
                <w:szCs w:val="18"/>
              </w:rPr>
              <w:t xml:space="preserve">PERUSAHAAN dapat mengakhiri Kontrak apabila penundaan pekerjaan/jasa berlanjut melebihi </w:t>
            </w:r>
            <w:r w:rsidR="0086328A">
              <w:rPr>
                <w:rFonts w:ascii="Arial" w:hAnsi="Arial" w:cs="Arial"/>
                <w:sz w:val="18"/>
                <w:szCs w:val="18"/>
              </w:rPr>
              <w:t>7</w:t>
            </w:r>
            <w:r>
              <w:rPr>
                <w:rFonts w:ascii="Arial" w:hAnsi="Arial" w:cs="Arial"/>
                <w:sz w:val="18"/>
                <w:szCs w:val="18"/>
              </w:rPr>
              <w:t xml:space="preserve"> (</w:t>
            </w:r>
            <w:r w:rsidR="0086328A">
              <w:rPr>
                <w:rFonts w:ascii="Arial" w:hAnsi="Arial" w:cs="Arial"/>
                <w:sz w:val="18"/>
                <w:szCs w:val="18"/>
              </w:rPr>
              <w:t>tujuh</w:t>
            </w:r>
            <w:r>
              <w:rPr>
                <w:rFonts w:ascii="Arial" w:hAnsi="Arial" w:cs="Arial"/>
                <w:sz w:val="18"/>
                <w:szCs w:val="18"/>
              </w:rPr>
              <w:t xml:space="preserve">) hari </w:t>
            </w:r>
            <w:r w:rsidR="0086328A">
              <w:rPr>
                <w:rFonts w:ascii="Arial" w:hAnsi="Arial" w:cs="Arial"/>
                <w:sz w:val="18"/>
                <w:szCs w:val="18"/>
              </w:rPr>
              <w:t xml:space="preserve">kalender </w:t>
            </w:r>
            <w:r>
              <w:rPr>
                <w:rFonts w:ascii="Arial" w:hAnsi="Arial" w:cs="Arial"/>
                <w:sz w:val="18"/>
                <w:szCs w:val="18"/>
              </w:rPr>
              <w:t>berturut-turut.</w:t>
            </w:r>
          </w:p>
        </w:tc>
        <w:tc>
          <w:tcPr>
            <w:tcW w:w="380" w:type="dxa"/>
          </w:tcPr>
          <w:p w:rsidR="00782E92" w:rsidRPr="00445E6C" w:rsidRDefault="00782E92" w:rsidP="00445E6C">
            <w:pPr>
              <w:tabs>
                <w:tab w:val="left" w:pos="360"/>
                <w:tab w:val="left" w:pos="1080"/>
                <w:tab w:val="left" w:pos="1800"/>
                <w:tab w:val="left" w:pos="2340"/>
                <w:tab w:val="left" w:pos="6120"/>
                <w:tab w:val="left" w:pos="10620"/>
              </w:tabs>
              <w:ind w:left="426" w:hanging="568"/>
              <w:jc w:val="both"/>
              <w:rPr>
                <w:rFonts w:ascii="Arial" w:hAnsi="Arial" w:cs="Arial"/>
                <w:sz w:val="18"/>
                <w:szCs w:val="18"/>
              </w:rPr>
            </w:pPr>
          </w:p>
        </w:tc>
        <w:tc>
          <w:tcPr>
            <w:tcW w:w="4581" w:type="dxa"/>
          </w:tcPr>
          <w:p w:rsidR="00782E92" w:rsidRPr="00782E92" w:rsidRDefault="00782E92" w:rsidP="00782E92">
            <w:pPr>
              <w:numPr>
                <w:ilvl w:val="0"/>
                <w:numId w:val="14"/>
              </w:numPr>
              <w:ind w:left="1177" w:hanging="708"/>
              <w:jc w:val="both"/>
              <w:rPr>
                <w:rFonts w:ascii="Arial" w:eastAsia="SimSun" w:hAnsi="Arial" w:cs="Arial"/>
                <w:sz w:val="18"/>
                <w:szCs w:val="18"/>
              </w:rPr>
            </w:pPr>
            <w:r w:rsidRPr="005672E5">
              <w:rPr>
                <w:rFonts w:ascii="Arial" w:hAnsi="Arial" w:cs="Arial"/>
                <w:sz w:val="18"/>
                <w:szCs w:val="18"/>
              </w:rPr>
              <w:t>Notwithstanding anything</w:t>
            </w:r>
            <w:r>
              <w:rPr>
                <w:rFonts w:ascii="Arial" w:hAnsi="Arial" w:cs="Arial"/>
                <w:sz w:val="18"/>
                <w:szCs w:val="18"/>
              </w:rPr>
              <w:t xml:space="preserve"> </w:t>
            </w:r>
            <w:r w:rsidRPr="005672E5">
              <w:rPr>
                <w:rFonts w:ascii="Arial" w:hAnsi="Arial" w:cs="Arial"/>
                <w:sz w:val="18"/>
                <w:szCs w:val="18"/>
              </w:rPr>
              <w:t xml:space="preserve">contained herein, </w:t>
            </w:r>
            <w:r>
              <w:rPr>
                <w:rFonts w:ascii="Arial" w:hAnsi="Arial" w:cs="Arial"/>
                <w:sz w:val="18"/>
                <w:szCs w:val="18"/>
              </w:rPr>
              <w:t>COMPANY</w:t>
            </w:r>
            <w:r w:rsidRPr="005672E5">
              <w:rPr>
                <w:rFonts w:ascii="Arial" w:hAnsi="Arial" w:cs="Arial"/>
                <w:sz w:val="18"/>
                <w:szCs w:val="18"/>
              </w:rPr>
              <w:t xml:space="preserve"> at any time, even prior to the expiry of the Contract term, shall have the right to</w:t>
            </w:r>
            <w:r>
              <w:rPr>
                <w:rFonts w:ascii="Arial" w:hAnsi="Arial" w:cs="Arial"/>
                <w:sz w:val="18"/>
                <w:szCs w:val="18"/>
              </w:rPr>
              <w:t xml:space="preserve"> suspend all or part of the work/services by giving prior written notice at least fourteen (14) calendar days to CONTRACTOR, provided that such suspension is at COMPANY’s option and not as a result of Force Majeure or </w:t>
            </w:r>
            <w:r w:rsidR="00283584">
              <w:rPr>
                <w:rFonts w:ascii="Arial" w:hAnsi="Arial" w:cs="Arial"/>
                <w:sz w:val="18"/>
                <w:szCs w:val="18"/>
              </w:rPr>
              <w:t xml:space="preserve">COMPANY’s </w:t>
            </w:r>
            <w:r>
              <w:rPr>
                <w:rFonts w:ascii="Arial" w:hAnsi="Arial" w:cs="Arial"/>
                <w:sz w:val="18"/>
                <w:szCs w:val="18"/>
              </w:rPr>
              <w:t xml:space="preserve">negligence. In this regard, the CONTRACTOR shall immediately make arrangements to stop the work/services and minimize expenditures. </w:t>
            </w:r>
          </w:p>
          <w:p w:rsidR="00782E92" w:rsidRDefault="00782E92" w:rsidP="00782E92">
            <w:pPr>
              <w:ind w:left="469"/>
              <w:jc w:val="both"/>
              <w:rPr>
                <w:rFonts w:ascii="Arial" w:hAnsi="Arial" w:cs="Arial"/>
                <w:sz w:val="18"/>
                <w:szCs w:val="18"/>
              </w:rPr>
            </w:pPr>
          </w:p>
          <w:p w:rsidR="00782E92" w:rsidRPr="00904E23" w:rsidRDefault="00782E92" w:rsidP="0086328A">
            <w:pPr>
              <w:ind w:left="1138"/>
              <w:jc w:val="both"/>
              <w:rPr>
                <w:rFonts w:ascii="Arial" w:eastAsia="SimSun" w:hAnsi="Arial" w:cs="Arial"/>
                <w:sz w:val="18"/>
                <w:szCs w:val="18"/>
              </w:rPr>
            </w:pPr>
            <w:r>
              <w:rPr>
                <w:rFonts w:ascii="Arial" w:hAnsi="Arial" w:cs="Arial"/>
                <w:sz w:val="18"/>
                <w:szCs w:val="18"/>
              </w:rPr>
              <w:t xml:space="preserve">The COMPANY may terminate the Contract if the suspension of work/services continues for more than </w:t>
            </w:r>
            <w:r w:rsidR="0086328A">
              <w:rPr>
                <w:rFonts w:ascii="Arial" w:hAnsi="Arial" w:cs="Arial"/>
                <w:sz w:val="18"/>
                <w:szCs w:val="18"/>
              </w:rPr>
              <w:t xml:space="preserve">seven </w:t>
            </w:r>
            <w:r>
              <w:rPr>
                <w:rFonts w:ascii="Arial" w:hAnsi="Arial" w:cs="Arial"/>
                <w:sz w:val="18"/>
                <w:szCs w:val="18"/>
              </w:rPr>
              <w:t>(</w:t>
            </w:r>
            <w:r w:rsidR="0086328A">
              <w:rPr>
                <w:rFonts w:ascii="Arial" w:hAnsi="Arial" w:cs="Arial"/>
                <w:sz w:val="18"/>
                <w:szCs w:val="18"/>
              </w:rPr>
              <w:t>7</w:t>
            </w:r>
            <w:r>
              <w:rPr>
                <w:rFonts w:ascii="Arial" w:hAnsi="Arial" w:cs="Arial"/>
                <w:sz w:val="18"/>
                <w:szCs w:val="18"/>
              </w:rPr>
              <w:t xml:space="preserve">) </w:t>
            </w:r>
            <w:r w:rsidR="00283584">
              <w:rPr>
                <w:rFonts w:ascii="Arial" w:hAnsi="Arial" w:cs="Arial"/>
                <w:sz w:val="18"/>
                <w:szCs w:val="18"/>
              </w:rPr>
              <w:t xml:space="preserve">consecutive </w:t>
            </w:r>
            <w:r>
              <w:rPr>
                <w:rFonts w:ascii="Arial" w:hAnsi="Arial" w:cs="Arial"/>
                <w:sz w:val="18"/>
                <w:szCs w:val="18"/>
              </w:rPr>
              <w:t>calendar days.</w:t>
            </w:r>
          </w:p>
        </w:tc>
      </w:tr>
      <w:tr w:rsidR="00AE2A04" w:rsidRPr="005672E5" w:rsidTr="003D0C2E">
        <w:trPr>
          <w:gridAfter w:val="1"/>
          <w:wAfter w:w="72" w:type="dxa"/>
          <w:cantSplit/>
        </w:trPr>
        <w:tc>
          <w:tcPr>
            <w:tcW w:w="5142" w:type="dxa"/>
            <w:gridSpan w:val="2"/>
          </w:tcPr>
          <w:p w:rsidR="00AE2A04" w:rsidRPr="005672E5" w:rsidRDefault="00AE2A04" w:rsidP="006838B1">
            <w:pPr>
              <w:numPr>
                <w:ilvl w:val="0"/>
                <w:numId w:val="15"/>
              </w:numPr>
              <w:tabs>
                <w:tab w:val="left" w:pos="426"/>
              </w:tabs>
              <w:ind w:hanging="720"/>
              <w:jc w:val="both"/>
              <w:rPr>
                <w:rFonts w:ascii="Arial" w:hAnsi="Arial" w:cs="Arial"/>
                <w:sz w:val="18"/>
                <w:szCs w:val="18"/>
              </w:rPr>
            </w:pPr>
            <w:r w:rsidRPr="005672E5">
              <w:rPr>
                <w:rFonts w:ascii="Arial" w:hAnsi="Arial" w:cs="Arial"/>
                <w:sz w:val="18"/>
                <w:szCs w:val="18"/>
              </w:rPr>
              <w:lastRenderedPageBreak/>
              <w:t xml:space="preserve">Dengan mengesampingkan ketentuan lain, </w:t>
            </w:r>
            <w:r>
              <w:rPr>
                <w:rFonts w:ascii="Arial" w:hAnsi="Arial" w:cs="Arial"/>
                <w:sz w:val="18"/>
                <w:szCs w:val="18"/>
              </w:rPr>
              <w:t>PERUSAHAAN</w:t>
            </w:r>
            <w:r w:rsidRPr="005672E5">
              <w:rPr>
                <w:rFonts w:ascii="Arial" w:hAnsi="Arial" w:cs="Arial"/>
                <w:sz w:val="18"/>
                <w:szCs w:val="18"/>
              </w:rPr>
              <w:t xml:space="preserve"> setiap saat, bahkan sebelum berakhirnya jangka waktu Kontrak, berhak memutuskan Kontrak ini atau perpanjangannya (bila ada) dengan memberikan pemberitahuan tertulis kepada KONTRAKTOR dalam waktu 30 (tiga puluh) hari kalender sebelumnya, tanpa harus membayar imbalan apapun kepada KONTRAKTOR, kecuali pembayaran atas pekerjaan/jasa dengan biaya yang telah ditentukan atau biaya prorata yang berlaku sampai dengan tanggal pemutusan Kontrak.</w:t>
            </w:r>
          </w:p>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380" w:type="dxa"/>
          </w:tcPr>
          <w:p w:rsidR="00AE2A04" w:rsidRPr="005672E5" w:rsidRDefault="00AE2A04" w:rsidP="003B19C2">
            <w:pPr>
              <w:tabs>
                <w:tab w:val="left" w:pos="360"/>
                <w:tab w:val="left" w:pos="720"/>
                <w:tab w:val="left" w:pos="1080"/>
                <w:tab w:val="left" w:pos="1800"/>
                <w:tab w:val="left" w:pos="2340"/>
                <w:tab w:val="left" w:pos="10620"/>
              </w:tabs>
              <w:ind w:left="360" w:hanging="540"/>
              <w:jc w:val="both"/>
              <w:rPr>
                <w:rFonts w:ascii="Arial" w:hAnsi="Arial" w:cs="Arial"/>
                <w:sz w:val="18"/>
                <w:szCs w:val="18"/>
              </w:rPr>
            </w:pPr>
          </w:p>
        </w:tc>
        <w:tc>
          <w:tcPr>
            <w:tcW w:w="4581" w:type="dxa"/>
          </w:tcPr>
          <w:p w:rsidR="00AE2A04" w:rsidRPr="005672E5" w:rsidRDefault="001B072F" w:rsidP="006838B1">
            <w:pPr>
              <w:numPr>
                <w:ilvl w:val="0"/>
                <w:numId w:val="14"/>
              </w:numPr>
              <w:ind w:left="1138" w:hanging="810"/>
              <w:jc w:val="both"/>
              <w:rPr>
                <w:rFonts w:ascii="Arial" w:hAnsi="Arial" w:cs="Arial"/>
                <w:sz w:val="18"/>
                <w:szCs w:val="18"/>
              </w:rPr>
            </w:pPr>
            <w:r w:rsidRPr="005672E5">
              <w:rPr>
                <w:rFonts w:ascii="Arial" w:hAnsi="Arial" w:cs="Arial"/>
                <w:sz w:val="18"/>
                <w:szCs w:val="18"/>
              </w:rPr>
              <w:t>Notwithstanding anything</w:t>
            </w:r>
            <w:r>
              <w:rPr>
                <w:rFonts w:ascii="Arial" w:hAnsi="Arial" w:cs="Arial"/>
                <w:sz w:val="18"/>
                <w:szCs w:val="18"/>
              </w:rPr>
              <w:t xml:space="preserve"> </w:t>
            </w:r>
            <w:r w:rsidR="00AE2A04" w:rsidRPr="005672E5">
              <w:rPr>
                <w:rFonts w:ascii="Arial" w:hAnsi="Arial" w:cs="Arial"/>
                <w:sz w:val="18"/>
                <w:szCs w:val="18"/>
              </w:rPr>
              <w:t xml:space="preserve">contained herein, </w:t>
            </w:r>
            <w:r w:rsidR="00AE2A04">
              <w:rPr>
                <w:rFonts w:ascii="Arial" w:hAnsi="Arial" w:cs="Arial"/>
                <w:sz w:val="18"/>
                <w:szCs w:val="18"/>
              </w:rPr>
              <w:t>COMPANY</w:t>
            </w:r>
            <w:r w:rsidR="00AE2A04" w:rsidRPr="005672E5">
              <w:rPr>
                <w:rFonts w:ascii="Arial" w:hAnsi="Arial" w:cs="Arial"/>
                <w:sz w:val="18"/>
                <w:szCs w:val="18"/>
              </w:rPr>
              <w:t xml:space="preserve"> at any time, even prior to the expiry of the Contract term, shall have the right to terminate this Contract or its extension (if any) upon tendering a thirty (3</w:t>
            </w:r>
            <w:r w:rsidR="00AE2A04">
              <w:rPr>
                <w:rFonts w:ascii="Arial" w:hAnsi="Arial" w:cs="Arial"/>
                <w:sz w:val="18"/>
                <w:szCs w:val="18"/>
              </w:rPr>
              <w:t>0</w:t>
            </w:r>
            <w:r w:rsidR="00AE2A04" w:rsidRPr="005672E5">
              <w:rPr>
                <w:rFonts w:ascii="Arial" w:hAnsi="Arial" w:cs="Arial"/>
                <w:sz w:val="18"/>
                <w:szCs w:val="18"/>
              </w:rPr>
              <w:t>) calendar day</w:t>
            </w:r>
            <w:r w:rsidR="00AE2A04">
              <w:rPr>
                <w:rFonts w:ascii="Arial" w:hAnsi="Arial" w:cs="Arial"/>
                <w:sz w:val="18"/>
                <w:szCs w:val="18"/>
              </w:rPr>
              <w:t>s</w:t>
            </w:r>
            <w:r w:rsidR="00AE2A04" w:rsidRPr="005672E5">
              <w:rPr>
                <w:rFonts w:ascii="Arial" w:hAnsi="Arial" w:cs="Arial"/>
                <w:sz w:val="18"/>
                <w:szCs w:val="18"/>
              </w:rPr>
              <w:t xml:space="preserve"> written notice to CONTRACTOR without any compensation whatsoever to CONTRACTOR, except the payment with the applicable rate or prorate for the </w:t>
            </w:r>
            <w:r w:rsidR="00AE2A04">
              <w:rPr>
                <w:rFonts w:ascii="Arial" w:hAnsi="Arial" w:cs="Arial"/>
                <w:sz w:val="18"/>
                <w:szCs w:val="18"/>
              </w:rPr>
              <w:t>work</w:t>
            </w:r>
            <w:r w:rsidR="00AE2A04" w:rsidRPr="005672E5">
              <w:rPr>
                <w:rFonts w:ascii="Arial" w:hAnsi="Arial" w:cs="Arial"/>
                <w:sz w:val="18"/>
                <w:szCs w:val="18"/>
              </w:rPr>
              <w:t>/service</w:t>
            </w:r>
            <w:r w:rsidR="00AE2A04">
              <w:rPr>
                <w:rFonts w:ascii="Arial" w:hAnsi="Arial" w:cs="Arial"/>
                <w:sz w:val="18"/>
                <w:szCs w:val="18"/>
              </w:rPr>
              <w:t>s</w:t>
            </w:r>
            <w:r w:rsidR="00AE2A04" w:rsidRPr="005672E5">
              <w:rPr>
                <w:rFonts w:ascii="Arial" w:hAnsi="Arial" w:cs="Arial"/>
                <w:sz w:val="18"/>
                <w:szCs w:val="18"/>
              </w:rPr>
              <w:t xml:space="preserve"> performed up to the effective date of such termination.</w:t>
            </w:r>
          </w:p>
        </w:tc>
      </w:tr>
      <w:tr w:rsidR="00AE2A04" w:rsidRPr="005672E5" w:rsidTr="003D0C2E">
        <w:trPr>
          <w:gridAfter w:val="1"/>
          <w:wAfter w:w="72" w:type="dxa"/>
          <w:cantSplit/>
        </w:trPr>
        <w:tc>
          <w:tcPr>
            <w:tcW w:w="5142" w:type="dxa"/>
            <w:gridSpan w:val="2"/>
          </w:tcPr>
          <w:p w:rsidR="00AE2A04" w:rsidRPr="005672E5" w:rsidRDefault="00B31460" w:rsidP="006838B1">
            <w:pPr>
              <w:numPr>
                <w:ilvl w:val="0"/>
                <w:numId w:val="15"/>
              </w:numPr>
              <w:tabs>
                <w:tab w:val="left" w:pos="426"/>
              </w:tabs>
              <w:ind w:hanging="720"/>
              <w:jc w:val="both"/>
              <w:rPr>
                <w:rFonts w:ascii="Arial" w:hAnsi="Arial" w:cs="Arial"/>
                <w:sz w:val="18"/>
                <w:szCs w:val="18"/>
              </w:rPr>
            </w:pPr>
            <w:r>
              <w:rPr>
                <w:rFonts w:ascii="Arial" w:hAnsi="Arial" w:cs="Arial"/>
                <w:sz w:val="18"/>
                <w:szCs w:val="18"/>
                <w:lang w:val="id-ID"/>
              </w:rPr>
              <w:t>Dalam hal pemutusan Kontrak sebagaimana diatur dalam Pasal 20.1.</w:t>
            </w:r>
            <w:ins w:id="9" w:author="SE" w:date="2015-12-07T07:42:00Z">
              <w:r w:rsidR="001851EF">
                <w:rPr>
                  <w:rFonts w:ascii="Arial" w:hAnsi="Arial" w:cs="Arial"/>
                  <w:sz w:val="18"/>
                  <w:szCs w:val="18"/>
                  <w:lang w:val="en-AU"/>
                </w:rPr>
                <w:t>3</w:t>
              </w:r>
            </w:ins>
            <w:del w:id="10" w:author="SE" w:date="2015-12-07T07:42:00Z">
              <w:r w:rsidDel="001851EF">
                <w:rPr>
                  <w:rFonts w:ascii="Arial" w:hAnsi="Arial" w:cs="Arial"/>
                  <w:sz w:val="18"/>
                  <w:szCs w:val="18"/>
                  <w:lang w:val="id-ID"/>
                </w:rPr>
                <w:delText>1</w:delText>
              </w:r>
            </w:del>
            <w:r>
              <w:rPr>
                <w:rFonts w:ascii="Arial" w:hAnsi="Arial" w:cs="Arial"/>
                <w:sz w:val="18"/>
                <w:szCs w:val="18"/>
                <w:lang w:val="id-ID"/>
              </w:rPr>
              <w:t xml:space="preserve"> di atas maka pengakhiran akan berlaku efektif d</w:t>
            </w:r>
            <w:r w:rsidR="009620A9">
              <w:rPr>
                <w:rFonts w:ascii="Arial" w:hAnsi="Arial" w:cs="Arial"/>
                <w:sz w:val="18"/>
                <w:szCs w:val="18"/>
                <w:lang w:val="id-ID"/>
              </w:rPr>
              <w:t>e</w:t>
            </w:r>
            <w:r w:rsidR="00AE2A04" w:rsidRPr="005672E5">
              <w:rPr>
                <w:rFonts w:ascii="Arial" w:hAnsi="Arial" w:cs="Arial"/>
                <w:sz w:val="18"/>
                <w:szCs w:val="18"/>
              </w:rPr>
              <w:t>ngan  berakhirnya  pemberitahuan  30 (tiga puluh) hari</w:t>
            </w:r>
            <w:r w:rsidR="005F7ACF">
              <w:rPr>
                <w:rFonts w:ascii="Arial" w:hAnsi="Arial" w:cs="Arial"/>
                <w:sz w:val="18"/>
                <w:szCs w:val="18"/>
                <w:lang w:val="id-ID"/>
              </w:rPr>
              <w:t xml:space="preserve"> kalender</w:t>
            </w:r>
            <w:r w:rsidR="00AE2A04" w:rsidRPr="005672E5">
              <w:rPr>
                <w:rFonts w:ascii="Arial" w:hAnsi="Arial" w:cs="Arial"/>
                <w:sz w:val="18"/>
                <w:szCs w:val="18"/>
              </w:rPr>
              <w:t xml:space="preserve"> dari </w:t>
            </w:r>
            <w:r w:rsidR="00AE2A04">
              <w:rPr>
                <w:rFonts w:ascii="Arial" w:hAnsi="Arial" w:cs="Arial"/>
                <w:sz w:val="18"/>
                <w:szCs w:val="18"/>
              </w:rPr>
              <w:t>PERUSAHAAN</w:t>
            </w:r>
            <w:r w:rsidR="00AE2A04" w:rsidRPr="005672E5">
              <w:rPr>
                <w:rFonts w:ascii="Arial" w:hAnsi="Arial" w:cs="Arial"/>
                <w:sz w:val="18"/>
                <w:szCs w:val="18"/>
              </w:rPr>
              <w:t xml:space="preserve"> kepada KONTRAKTOR dalam hal KONTRAKTOR </w:t>
            </w:r>
            <w:r w:rsidR="00AE2A04">
              <w:rPr>
                <w:rFonts w:ascii="Arial" w:hAnsi="Arial" w:cs="Arial"/>
                <w:sz w:val="18"/>
                <w:szCs w:val="18"/>
              </w:rPr>
              <w:t>wanprestasi</w:t>
            </w:r>
            <w:r w:rsidR="00AE2A04" w:rsidRPr="005672E5">
              <w:rPr>
                <w:rFonts w:ascii="Arial" w:hAnsi="Arial" w:cs="Arial"/>
                <w:sz w:val="18"/>
                <w:szCs w:val="18"/>
              </w:rPr>
              <w:t xml:space="preserve"> atau melanggar kewajib</w:t>
            </w:r>
            <w:r w:rsidR="00F97432">
              <w:rPr>
                <w:rFonts w:ascii="Arial" w:hAnsi="Arial" w:cs="Arial"/>
                <w:sz w:val="18"/>
                <w:szCs w:val="18"/>
              </w:rPr>
              <w:t>annya dalam Kontrak ini, dengan</w:t>
            </w:r>
            <w:r w:rsidR="00F97432">
              <w:rPr>
                <w:rFonts w:ascii="Arial" w:hAnsi="Arial" w:cs="Arial"/>
                <w:sz w:val="18"/>
                <w:szCs w:val="18"/>
                <w:lang w:val="id-ID"/>
              </w:rPr>
              <w:t xml:space="preserve"> </w:t>
            </w:r>
            <w:r w:rsidR="00AE2A04" w:rsidRPr="005672E5">
              <w:rPr>
                <w:rFonts w:ascii="Arial" w:hAnsi="Arial" w:cs="Arial"/>
                <w:sz w:val="18"/>
                <w:szCs w:val="18"/>
              </w:rPr>
              <w:t xml:space="preserve">ketentuan bahwa KONTRAKTOR belum memperbaiki </w:t>
            </w:r>
            <w:r w:rsidR="00AE2A04">
              <w:rPr>
                <w:rFonts w:ascii="Arial" w:hAnsi="Arial" w:cs="Arial"/>
                <w:sz w:val="18"/>
                <w:szCs w:val="18"/>
              </w:rPr>
              <w:t>wanprestasinya</w:t>
            </w:r>
            <w:r w:rsidR="00AE2A04" w:rsidRPr="005672E5">
              <w:rPr>
                <w:rFonts w:ascii="Arial" w:hAnsi="Arial" w:cs="Arial"/>
                <w:sz w:val="18"/>
                <w:szCs w:val="18"/>
              </w:rPr>
              <w:t xml:space="preserve"> atau pelanggaran </w:t>
            </w:r>
            <w:r w:rsidR="00DB48FA">
              <w:rPr>
                <w:rFonts w:ascii="Arial" w:hAnsi="Arial" w:cs="Arial"/>
                <w:sz w:val="18"/>
                <w:szCs w:val="18"/>
                <w:lang w:val="id-ID"/>
              </w:rPr>
              <w:t xml:space="preserve">sebagaimana disebutkan dalam pemberitahuan </w:t>
            </w:r>
            <w:r w:rsidR="00AE2A04" w:rsidRPr="005672E5">
              <w:rPr>
                <w:rFonts w:ascii="Arial" w:hAnsi="Arial" w:cs="Arial"/>
                <w:sz w:val="18"/>
                <w:szCs w:val="18"/>
              </w:rPr>
              <w:t>tersebut secara memuaskan 7 (tujuh) hari</w:t>
            </w:r>
            <w:r w:rsidR="00C02EDF">
              <w:rPr>
                <w:rFonts w:ascii="Arial" w:hAnsi="Arial" w:cs="Arial"/>
                <w:sz w:val="18"/>
                <w:szCs w:val="18"/>
                <w:lang w:val="id-ID"/>
              </w:rPr>
              <w:t xml:space="preserve"> kalender</w:t>
            </w:r>
            <w:r w:rsidR="00AE2A04" w:rsidRPr="005672E5">
              <w:rPr>
                <w:rFonts w:ascii="Arial" w:hAnsi="Arial" w:cs="Arial"/>
                <w:sz w:val="18"/>
                <w:szCs w:val="18"/>
              </w:rPr>
              <w:t xml:space="preserve"> sebelum berakhirnya pemberitahuan tersebut. Pemutusan tersebut tidak akan menghapus hak-hak </w:t>
            </w:r>
            <w:r w:rsidR="00AE2A04">
              <w:rPr>
                <w:rFonts w:ascii="Arial" w:hAnsi="Arial" w:cs="Arial"/>
                <w:sz w:val="18"/>
                <w:szCs w:val="18"/>
              </w:rPr>
              <w:t>PERUSAHAAN</w:t>
            </w:r>
            <w:r w:rsidR="00AE2A04" w:rsidRPr="005672E5">
              <w:rPr>
                <w:rFonts w:ascii="Arial" w:hAnsi="Arial" w:cs="Arial"/>
                <w:sz w:val="18"/>
                <w:szCs w:val="18"/>
              </w:rPr>
              <w:t xml:space="preserve"> lainnya untuk menuntut penggantian, yang mungkin ada.</w:t>
            </w:r>
          </w:p>
          <w:p w:rsidR="00AE2A04" w:rsidRPr="005672E5" w:rsidRDefault="00AE2A04" w:rsidP="003B19C2">
            <w:pPr>
              <w:tabs>
                <w:tab w:val="left" w:pos="360"/>
                <w:tab w:val="left" w:pos="540"/>
                <w:tab w:val="left" w:pos="1080"/>
                <w:tab w:val="left" w:pos="1800"/>
                <w:tab w:val="left" w:pos="2340"/>
                <w:tab w:val="left" w:pos="6120"/>
                <w:tab w:val="left" w:pos="10620"/>
              </w:tabs>
              <w:ind w:left="360" w:hanging="540"/>
              <w:jc w:val="both"/>
              <w:rPr>
                <w:rFonts w:ascii="Arial" w:hAnsi="Arial" w:cs="Arial"/>
                <w:sz w:val="18"/>
                <w:szCs w:val="18"/>
              </w:rPr>
            </w:pPr>
          </w:p>
        </w:tc>
        <w:tc>
          <w:tcPr>
            <w:tcW w:w="380" w:type="dxa"/>
          </w:tcPr>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AE2A04" w:rsidRPr="005672E5" w:rsidRDefault="00B31460" w:rsidP="006838B1">
            <w:pPr>
              <w:numPr>
                <w:ilvl w:val="0"/>
                <w:numId w:val="14"/>
              </w:numPr>
              <w:ind w:left="1138" w:hanging="810"/>
              <w:jc w:val="both"/>
              <w:rPr>
                <w:rFonts w:ascii="Arial" w:hAnsi="Arial" w:cs="Arial"/>
                <w:sz w:val="18"/>
                <w:szCs w:val="18"/>
              </w:rPr>
            </w:pPr>
            <w:r>
              <w:rPr>
                <w:rFonts w:ascii="Arial" w:hAnsi="Arial" w:cs="Arial"/>
                <w:sz w:val="18"/>
                <w:szCs w:val="18"/>
                <w:lang w:val="id-ID"/>
              </w:rPr>
              <w:t xml:space="preserve">In the event of termination of Contract as provided under </w:t>
            </w:r>
            <w:r w:rsidR="00BE087C">
              <w:rPr>
                <w:rFonts w:ascii="Arial" w:hAnsi="Arial" w:cs="Arial"/>
                <w:sz w:val="18"/>
                <w:szCs w:val="18"/>
                <w:lang w:val="id-ID"/>
              </w:rPr>
              <w:t>Article</w:t>
            </w:r>
            <w:r>
              <w:rPr>
                <w:rFonts w:ascii="Arial" w:hAnsi="Arial" w:cs="Arial"/>
                <w:sz w:val="18"/>
                <w:szCs w:val="18"/>
                <w:lang w:val="id-ID"/>
              </w:rPr>
              <w:t xml:space="preserve"> 20.1.</w:t>
            </w:r>
            <w:ins w:id="11" w:author="SE" w:date="2015-12-07T07:42:00Z">
              <w:r w:rsidR="001851EF">
                <w:rPr>
                  <w:rFonts w:ascii="Arial" w:hAnsi="Arial" w:cs="Arial"/>
                  <w:sz w:val="18"/>
                  <w:szCs w:val="18"/>
                  <w:lang w:val="en-AU"/>
                </w:rPr>
                <w:t>3</w:t>
              </w:r>
            </w:ins>
            <w:del w:id="12" w:author="SE" w:date="2015-12-07T07:42:00Z">
              <w:r w:rsidDel="001851EF">
                <w:rPr>
                  <w:rFonts w:ascii="Arial" w:hAnsi="Arial" w:cs="Arial"/>
                  <w:sz w:val="18"/>
                  <w:szCs w:val="18"/>
                  <w:lang w:val="id-ID"/>
                </w:rPr>
                <w:delText>1</w:delText>
              </w:r>
            </w:del>
            <w:r>
              <w:rPr>
                <w:rFonts w:ascii="Arial" w:hAnsi="Arial" w:cs="Arial"/>
                <w:sz w:val="18"/>
                <w:szCs w:val="18"/>
                <w:lang w:val="id-ID"/>
              </w:rPr>
              <w:t xml:space="preserve"> above the t</w:t>
            </w:r>
            <w:r w:rsidR="00EB0833">
              <w:rPr>
                <w:rFonts w:ascii="Arial" w:hAnsi="Arial" w:cs="Arial"/>
                <w:sz w:val="18"/>
                <w:szCs w:val="18"/>
                <w:lang w:val="id-ID"/>
              </w:rPr>
              <w:t xml:space="preserve">ermination shall be effective upon </w:t>
            </w:r>
            <w:r w:rsidR="00AE2A04" w:rsidRPr="005672E5">
              <w:rPr>
                <w:rFonts w:ascii="Arial" w:hAnsi="Arial" w:cs="Arial"/>
                <w:sz w:val="18"/>
                <w:szCs w:val="18"/>
              </w:rPr>
              <w:t xml:space="preserve">the expiration of thirty (30) </w:t>
            </w:r>
            <w:r w:rsidR="005F7ACF">
              <w:rPr>
                <w:rFonts w:ascii="Arial" w:hAnsi="Arial" w:cs="Arial"/>
                <w:sz w:val="18"/>
                <w:szCs w:val="18"/>
                <w:lang w:val="id-ID"/>
              </w:rPr>
              <w:t xml:space="preserve">calendar </w:t>
            </w:r>
            <w:r w:rsidR="00AE2A04" w:rsidRPr="005672E5">
              <w:rPr>
                <w:rFonts w:ascii="Arial" w:hAnsi="Arial" w:cs="Arial"/>
                <w:sz w:val="18"/>
                <w:szCs w:val="18"/>
              </w:rPr>
              <w:t xml:space="preserve">days prior notice from </w:t>
            </w:r>
            <w:r w:rsidR="00AE2A04">
              <w:rPr>
                <w:rFonts w:ascii="Arial" w:hAnsi="Arial" w:cs="Arial"/>
                <w:sz w:val="18"/>
                <w:szCs w:val="18"/>
              </w:rPr>
              <w:t>COMPANY</w:t>
            </w:r>
            <w:r w:rsidR="00AE2A04" w:rsidRPr="005672E5">
              <w:rPr>
                <w:rFonts w:ascii="Arial" w:hAnsi="Arial" w:cs="Arial"/>
                <w:sz w:val="18"/>
                <w:szCs w:val="18"/>
              </w:rPr>
              <w:t xml:space="preserve"> to CONTRACTOR in the event CONTRACTOR is in default or breach of its obligations hereunder, provided CONTRACTOR has not remedied satisfactorily the default or breach as stated in the notice before the seven (7) </w:t>
            </w:r>
            <w:r w:rsidR="00C02EDF">
              <w:rPr>
                <w:rFonts w:ascii="Arial" w:hAnsi="Arial" w:cs="Arial"/>
                <w:sz w:val="18"/>
                <w:szCs w:val="18"/>
                <w:lang w:val="id-ID"/>
              </w:rPr>
              <w:t xml:space="preserve">calendar </w:t>
            </w:r>
            <w:r w:rsidR="00AE2A04" w:rsidRPr="005672E5">
              <w:rPr>
                <w:rFonts w:ascii="Arial" w:hAnsi="Arial" w:cs="Arial"/>
                <w:sz w:val="18"/>
                <w:szCs w:val="18"/>
              </w:rPr>
              <w:t xml:space="preserve">days period of such notice has expired.  Such termination shall not result in the loss of any other remedies </w:t>
            </w:r>
            <w:r w:rsidR="00AE2A04">
              <w:rPr>
                <w:rFonts w:ascii="Arial" w:hAnsi="Arial" w:cs="Arial"/>
                <w:sz w:val="18"/>
                <w:szCs w:val="18"/>
              </w:rPr>
              <w:t>COMPANY</w:t>
            </w:r>
            <w:r w:rsidR="00AE2A04" w:rsidRPr="005672E5">
              <w:rPr>
                <w:rFonts w:ascii="Arial" w:hAnsi="Arial" w:cs="Arial"/>
                <w:sz w:val="18"/>
                <w:szCs w:val="18"/>
              </w:rPr>
              <w:t xml:space="preserve"> may have.</w:t>
            </w:r>
          </w:p>
          <w:p w:rsidR="00AE2A04" w:rsidRPr="005672E5" w:rsidRDefault="00AE2A04" w:rsidP="003B19C2">
            <w:pPr>
              <w:tabs>
                <w:tab w:val="left" w:pos="360"/>
                <w:tab w:val="left" w:pos="720"/>
                <w:tab w:val="left" w:pos="1080"/>
                <w:tab w:val="left" w:pos="1800"/>
                <w:tab w:val="left" w:pos="2340"/>
                <w:tab w:val="left" w:pos="6120"/>
                <w:tab w:val="left" w:pos="1062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F97432" w:rsidRDefault="00AE2A04" w:rsidP="006838B1">
            <w:pPr>
              <w:numPr>
                <w:ilvl w:val="0"/>
                <w:numId w:val="15"/>
              </w:numPr>
              <w:tabs>
                <w:tab w:val="left" w:pos="426"/>
              </w:tabs>
              <w:ind w:hanging="720"/>
              <w:jc w:val="both"/>
              <w:rPr>
                <w:rFonts w:ascii="Arial" w:hAnsi="Arial" w:cs="Arial"/>
                <w:sz w:val="18"/>
                <w:szCs w:val="18"/>
              </w:rPr>
            </w:pPr>
            <w:r w:rsidRPr="00F97432">
              <w:rPr>
                <w:rFonts w:ascii="Arial" w:hAnsi="Arial" w:cs="Arial"/>
                <w:sz w:val="18"/>
                <w:szCs w:val="18"/>
              </w:rPr>
              <w:t xml:space="preserve">Apabila keadaan kahar </w:t>
            </w:r>
            <w:r w:rsidR="00DC7F3C">
              <w:rPr>
                <w:rFonts w:ascii="Arial" w:hAnsi="Arial" w:cs="Arial"/>
                <w:sz w:val="18"/>
                <w:szCs w:val="18"/>
                <w:lang w:val="id-ID"/>
              </w:rPr>
              <w:t>sebag</w:t>
            </w:r>
            <w:r w:rsidR="005F7ACF">
              <w:rPr>
                <w:rFonts w:ascii="Arial" w:hAnsi="Arial" w:cs="Arial"/>
                <w:sz w:val="18"/>
                <w:szCs w:val="18"/>
                <w:lang w:val="id-ID"/>
              </w:rPr>
              <w:t>aimana disebutkan dalam Pasal 18</w:t>
            </w:r>
            <w:r w:rsidR="00DC7F3C">
              <w:rPr>
                <w:rFonts w:ascii="Arial" w:hAnsi="Arial" w:cs="Arial"/>
                <w:sz w:val="18"/>
                <w:szCs w:val="18"/>
                <w:lang w:val="id-ID"/>
              </w:rPr>
              <w:t xml:space="preserve"> </w:t>
            </w:r>
            <w:r w:rsidRPr="00F97432">
              <w:rPr>
                <w:rFonts w:ascii="Arial" w:hAnsi="Arial" w:cs="Arial"/>
                <w:sz w:val="18"/>
                <w:szCs w:val="18"/>
              </w:rPr>
              <w:t xml:space="preserve">terus berlanjut selama 30 (tiga puluh) hari </w:t>
            </w:r>
            <w:r w:rsidR="005F7ACF">
              <w:rPr>
                <w:rFonts w:ascii="Arial" w:hAnsi="Arial" w:cs="Arial"/>
                <w:sz w:val="18"/>
                <w:szCs w:val="18"/>
                <w:lang w:val="id-ID"/>
              </w:rPr>
              <w:t xml:space="preserve">kalender </w:t>
            </w:r>
            <w:r w:rsidRPr="00F97432">
              <w:rPr>
                <w:rFonts w:ascii="Arial" w:hAnsi="Arial" w:cs="Arial"/>
                <w:sz w:val="18"/>
                <w:szCs w:val="18"/>
              </w:rPr>
              <w:t xml:space="preserve">dari sejak hari pertama keadaan kahar tersebut, </w:t>
            </w:r>
            <w:r w:rsidR="00F97432" w:rsidRPr="00F97432">
              <w:rPr>
                <w:rFonts w:ascii="Arial" w:hAnsi="Arial" w:cs="Arial"/>
                <w:sz w:val="18"/>
                <w:szCs w:val="18"/>
                <w:lang w:val="id-ID"/>
              </w:rPr>
              <w:t>PERUSAHAAN mempunyai hak untuk memutuskan Kontrak ini setelah memberikan pemberitahuan tertulis 7 (tujuh) hari</w:t>
            </w:r>
            <w:r w:rsidR="00C02EDF">
              <w:rPr>
                <w:rFonts w:ascii="Arial" w:hAnsi="Arial" w:cs="Arial"/>
                <w:sz w:val="18"/>
                <w:szCs w:val="18"/>
                <w:lang w:val="id-ID"/>
              </w:rPr>
              <w:t xml:space="preserve"> kalender</w:t>
            </w:r>
            <w:r w:rsidR="00F97432" w:rsidRPr="00F97432">
              <w:rPr>
                <w:rFonts w:ascii="Arial" w:hAnsi="Arial" w:cs="Arial"/>
                <w:sz w:val="18"/>
                <w:szCs w:val="18"/>
                <w:lang w:val="id-ID"/>
              </w:rPr>
              <w:t xml:space="preserve"> sebelumnya. P</w:t>
            </w:r>
            <w:r w:rsidRPr="00F97432">
              <w:rPr>
                <w:rFonts w:ascii="Arial" w:hAnsi="Arial" w:cs="Arial"/>
                <w:sz w:val="18"/>
                <w:szCs w:val="18"/>
              </w:rPr>
              <w:t>emutusan tersebut tidak akan mengurangi hak-hak dan kewajiban dari para pihak yang timbul sebelum tanggal pemutusan.</w:t>
            </w:r>
          </w:p>
          <w:p w:rsidR="00AE2A04" w:rsidRDefault="00AE2A04" w:rsidP="003B19C2">
            <w:pPr>
              <w:tabs>
                <w:tab w:val="left" w:pos="360"/>
                <w:tab w:val="left" w:pos="6120"/>
                <w:tab w:val="left" w:pos="10620"/>
              </w:tabs>
              <w:ind w:left="360" w:hanging="540"/>
              <w:jc w:val="both"/>
              <w:rPr>
                <w:rFonts w:ascii="Arial" w:hAnsi="Arial" w:cs="Arial"/>
                <w:sz w:val="18"/>
                <w:szCs w:val="18"/>
              </w:rPr>
            </w:pPr>
          </w:p>
        </w:tc>
        <w:tc>
          <w:tcPr>
            <w:tcW w:w="380" w:type="dxa"/>
          </w:tcPr>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AE2A04" w:rsidRPr="0071680B" w:rsidRDefault="00AE2A04" w:rsidP="006838B1">
            <w:pPr>
              <w:numPr>
                <w:ilvl w:val="0"/>
                <w:numId w:val="14"/>
              </w:numPr>
              <w:ind w:left="1138" w:hanging="810"/>
              <w:jc w:val="both"/>
              <w:rPr>
                <w:rFonts w:ascii="Arial" w:hAnsi="Arial" w:cs="Arial"/>
                <w:sz w:val="18"/>
                <w:szCs w:val="18"/>
              </w:rPr>
            </w:pPr>
            <w:r>
              <w:rPr>
                <w:rFonts w:ascii="Arial" w:hAnsi="Arial" w:cs="Arial"/>
                <w:sz w:val="18"/>
                <w:szCs w:val="18"/>
              </w:rPr>
              <w:t xml:space="preserve">If a force majeure condition </w:t>
            </w:r>
            <w:r w:rsidR="00F97432">
              <w:rPr>
                <w:rFonts w:ascii="Arial" w:hAnsi="Arial" w:cs="Arial"/>
                <w:sz w:val="18"/>
                <w:szCs w:val="18"/>
                <w:lang w:val="id-ID"/>
              </w:rPr>
              <w:t xml:space="preserve">as defined in </w:t>
            </w:r>
            <w:r w:rsidR="00BE087C">
              <w:rPr>
                <w:rFonts w:ascii="Arial" w:hAnsi="Arial" w:cs="Arial"/>
                <w:sz w:val="18"/>
                <w:szCs w:val="18"/>
                <w:lang w:val="id-ID"/>
              </w:rPr>
              <w:t>Article</w:t>
            </w:r>
            <w:r w:rsidR="00F97432">
              <w:rPr>
                <w:rFonts w:ascii="Arial" w:hAnsi="Arial" w:cs="Arial"/>
                <w:sz w:val="18"/>
                <w:szCs w:val="18"/>
                <w:lang w:val="id-ID"/>
              </w:rPr>
              <w:t xml:space="preserve"> 1</w:t>
            </w:r>
            <w:r w:rsidR="005F7ACF">
              <w:rPr>
                <w:rFonts w:ascii="Arial" w:hAnsi="Arial" w:cs="Arial"/>
                <w:sz w:val="18"/>
                <w:szCs w:val="18"/>
                <w:lang w:val="id-ID"/>
              </w:rPr>
              <w:t>8</w:t>
            </w:r>
            <w:r w:rsidR="00F97432">
              <w:rPr>
                <w:rFonts w:ascii="Arial" w:hAnsi="Arial" w:cs="Arial"/>
                <w:sz w:val="18"/>
                <w:szCs w:val="18"/>
                <w:lang w:val="id-ID"/>
              </w:rPr>
              <w:t xml:space="preserve"> </w:t>
            </w:r>
            <w:r>
              <w:rPr>
                <w:rFonts w:ascii="Arial" w:hAnsi="Arial" w:cs="Arial"/>
                <w:sz w:val="18"/>
                <w:szCs w:val="18"/>
              </w:rPr>
              <w:t xml:space="preserve">continues to exist for a period of thirty (30) </w:t>
            </w:r>
            <w:r w:rsidR="005F7ACF">
              <w:rPr>
                <w:rFonts w:ascii="Arial" w:hAnsi="Arial" w:cs="Arial"/>
                <w:sz w:val="18"/>
                <w:szCs w:val="18"/>
                <w:lang w:val="id-ID"/>
              </w:rPr>
              <w:t xml:space="preserve">calendar </w:t>
            </w:r>
            <w:r>
              <w:rPr>
                <w:rFonts w:ascii="Arial" w:hAnsi="Arial" w:cs="Arial"/>
                <w:sz w:val="18"/>
                <w:szCs w:val="18"/>
              </w:rPr>
              <w:t>days from the first d</w:t>
            </w:r>
            <w:r w:rsidR="00F97432">
              <w:rPr>
                <w:rFonts w:ascii="Arial" w:hAnsi="Arial" w:cs="Arial"/>
                <w:sz w:val="18"/>
                <w:szCs w:val="18"/>
              </w:rPr>
              <w:t xml:space="preserve">ay of such force majeure event, COMPANY shall have the right to </w:t>
            </w:r>
            <w:r w:rsidR="00F97432">
              <w:rPr>
                <w:rFonts w:ascii="Arial" w:hAnsi="Arial" w:cs="Arial"/>
                <w:sz w:val="18"/>
                <w:szCs w:val="18"/>
                <w:lang w:val="id-ID"/>
              </w:rPr>
              <w:t>terminate this Contract upon seven (7) calendar days advance written notice. S</w:t>
            </w:r>
            <w:r>
              <w:rPr>
                <w:rFonts w:ascii="Arial" w:hAnsi="Arial" w:cs="Arial"/>
                <w:sz w:val="18"/>
                <w:szCs w:val="18"/>
              </w:rPr>
              <w:t>uch termination shall be without prejudice to the rights and obligations of the parties accrued to the termination date.</w:t>
            </w:r>
          </w:p>
          <w:p w:rsidR="0071680B" w:rsidRDefault="0071680B" w:rsidP="0071680B">
            <w:pPr>
              <w:tabs>
                <w:tab w:val="left" w:pos="1080"/>
                <w:tab w:val="left" w:pos="1141"/>
                <w:tab w:val="left" w:pos="1800"/>
                <w:tab w:val="left" w:pos="2340"/>
                <w:tab w:val="left" w:pos="6120"/>
                <w:tab w:val="left" w:pos="10620"/>
              </w:tabs>
              <w:ind w:left="1141"/>
              <w:jc w:val="both"/>
              <w:rPr>
                <w:rFonts w:ascii="Arial" w:hAnsi="Arial" w:cs="Arial"/>
                <w:sz w:val="18"/>
                <w:szCs w:val="18"/>
              </w:rPr>
            </w:pPr>
          </w:p>
        </w:tc>
      </w:tr>
      <w:tr w:rsidR="00B16AE1" w:rsidRPr="005672E5" w:rsidTr="003D0C2E">
        <w:trPr>
          <w:gridAfter w:val="1"/>
          <w:wAfter w:w="72" w:type="dxa"/>
          <w:cantSplit/>
        </w:trPr>
        <w:tc>
          <w:tcPr>
            <w:tcW w:w="5142" w:type="dxa"/>
            <w:gridSpan w:val="2"/>
          </w:tcPr>
          <w:p w:rsidR="00B16AE1" w:rsidRDefault="00B16AE1" w:rsidP="006838B1">
            <w:pPr>
              <w:numPr>
                <w:ilvl w:val="0"/>
                <w:numId w:val="15"/>
              </w:numPr>
              <w:tabs>
                <w:tab w:val="left" w:pos="426"/>
              </w:tabs>
              <w:ind w:hanging="720"/>
              <w:jc w:val="both"/>
              <w:rPr>
                <w:rFonts w:ascii="Arial" w:hAnsi="Arial" w:cs="Arial"/>
                <w:sz w:val="18"/>
                <w:szCs w:val="18"/>
                <w:lang w:val="id-ID"/>
              </w:rPr>
            </w:pPr>
            <w:r w:rsidRPr="00B16AE1">
              <w:rPr>
                <w:rFonts w:ascii="Arial" w:eastAsia="SimSun" w:hAnsi="Arial" w:cs="Arial"/>
                <w:sz w:val="18"/>
                <w:szCs w:val="18"/>
              </w:rPr>
              <w:t xml:space="preserve">Tanpa memperhatikan setiap ketentuan lain, </w:t>
            </w:r>
            <w:r>
              <w:rPr>
                <w:rFonts w:ascii="Arial" w:eastAsia="SimSun" w:hAnsi="Arial" w:cs="Arial"/>
                <w:sz w:val="18"/>
                <w:szCs w:val="18"/>
                <w:lang w:val="id-ID"/>
              </w:rPr>
              <w:t>PERUSAHAAN</w:t>
            </w:r>
            <w:r w:rsidRPr="00B16AE1">
              <w:rPr>
                <w:rFonts w:ascii="Arial" w:eastAsia="SimSun" w:hAnsi="Arial" w:cs="Arial"/>
                <w:sz w:val="18"/>
                <w:szCs w:val="18"/>
              </w:rPr>
              <w:t xml:space="preserve"> dapat segera mengakhiri Kontrak ini:</w:t>
            </w:r>
          </w:p>
        </w:tc>
        <w:tc>
          <w:tcPr>
            <w:tcW w:w="380" w:type="dxa"/>
          </w:tcPr>
          <w:p w:rsidR="00B16AE1" w:rsidRPr="005672E5" w:rsidRDefault="00B16AE1"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B16AE1" w:rsidRPr="00B16AE1" w:rsidRDefault="00B16AE1" w:rsidP="006838B1">
            <w:pPr>
              <w:numPr>
                <w:ilvl w:val="0"/>
                <w:numId w:val="14"/>
              </w:numPr>
              <w:ind w:left="1138" w:hanging="810"/>
              <w:jc w:val="both"/>
              <w:rPr>
                <w:rFonts w:ascii="Arial" w:hAnsi="Arial" w:cs="Arial"/>
                <w:sz w:val="18"/>
                <w:szCs w:val="18"/>
              </w:rPr>
            </w:pPr>
            <w:r w:rsidRPr="00B16AE1">
              <w:rPr>
                <w:rFonts w:ascii="Arial" w:eastAsia="SimSun" w:hAnsi="Arial" w:cs="Arial"/>
                <w:sz w:val="18"/>
                <w:szCs w:val="18"/>
              </w:rPr>
              <w:t xml:space="preserve">Regardless of any other provision, </w:t>
            </w:r>
            <w:r>
              <w:rPr>
                <w:rFonts w:ascii="Arial" w:eastAsia="SimSun" w:hAnsi="Arial" w:cs="Arial"/>
                <w:sz w:val="18"/>
                <w:szCs w:val="18"/>
                <w:lang w:val="id-ID"/>
              </w:rPr>
              <w:t xml:space="preserve">COMPANY </w:t>
            </w:r>
            <w:r w:rsidRPr="00B16AE1">
              <w:rPr>
                <w:rFonts w:ascii="Arial" w:eastAsia="SimSun" w:hAnsi="Arial" w:cs="Arial"/>
                <w:sz w:val="18"/>
                <w:szCs w:val="18"/>
              </w:rPr>
              <w:t>may terminate this Contract immediately:</w:t>
            </w:r>
          </w:p>
        </w:tc>
      </w:tr>
      <w:tr w:rsidR="00B16AE1" w:rsidRPr="005672E5" w:rsidTr="003D0C2E">
        <w:trPr>
          <w:gridAfter w:val="1"/>
          <w:wAfter w:w="72" w:type="dxa"/>
          <w:cantSplit/>
        </w:trPr>
        <w:tc>
          <w:tcPr>
            <w:tcW w:w="5142" w:type="dxa"/>
            <w:gridSpan w:val="2"/>
          </w:tcPr>
          <w:p w:rsidR="00B16AE1" w:rsidRDefault="00C55752" w:rsidP="00C55752">
            <w:pPr>
              <w:numPr>
                <w:ilvl w:val="0"/>
                <w:numId w:val="23"/>
              </w:numPr>
              <w:tabs>
                <w:tab w:val="left" w:pos="1134"/>
                <w:tab w:val="left" w:pos="1560"/>
                <w:tab w:val="left" w:pos="6120"/>
                <w:tab w:val="left" w:pos="10620"/>
              </w:tabs>
              <w:ind w:left="1560" w:hanging="426"/>
              <w:jc w:val="both"/>
              <w:rPr>
                <w:rFonts w:ascii="Arial" w:hAnsi="Arial" w:cs="Arial"/>
                <w:sz w:val="18"/>
                <w:szCs w:val="18"/>
                <w:lang w:val="id-ID"/>
              </w:rPr>
            </w:pPr>
            <w:r>
              <w:rPr>
                <w:rFonts w:ascii="Arial" w:hAnsi="Arial" w:cs="Arial"/>
                <w:sz w:val="18"/>
                <w:szCs w:val="18"/>
                <w:lang w:val="id-ID"/>
              </w:rPr>
              <w:t>Dalam</w:t>
            </w:r>
            <w:r w:rsidR="006B3208">
              <w:rPr>
                <w:rFonts w:ascii="Arial" w:hAnsi="Arial" w:cs="Arial"/>
                <w:sz w:val="18"/>
                <w:szCs w:val="18"/>
                <w:lang w:val="id-ID"/>
              </w:rPr>
              <w:t xml:space="preserve"> hal pelanggaran Pasal 2</w:t>
            </w:r>
            <w:r w:rsidR="005F7ACF">
              <w:rPr>
                <w:rFonts w:ascii="Arial" w:hAnsi="Arial" w:cs="Arial"/>
                <w:sz w:val="18"/>
                <w:szCs w:val="18"/>
                <w:lang w:val="id-ID"/>
              </w:rPr>
              <w:t>5</w:t>
            </w:r>
            <w:r>
              <w:rPr>
                <w:rFonts w:ascii="Arial" w:hAnsi="Arial" w:cs="Arial"/>
                <w:sz w:val="18"/>
                <w:szCs w:val="18"/>
                <w:lang w:val="id-ID"/>
              </w:rPr>
              <w:t>;</w:t>
            </w:r>
          </w:p>
        </w:tc>
        <w:tc>
          <w:tcPr>
            <w:tcW w:w="380" w:type="dxa"/>
          </w:tcPr>
          <w:p w:rsidR="00B16AE1" w:rsidRPr="005672E5" w:rsidRDefault="00B16AE1"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C55752" w:rsidRPr="00C55752" w:rsidRDefault="00B16AE1" w:rsidP="00C55752">
            <w:pPr>
              <w:numPr>
                <w:ilvl w:val="0"/>
                <w:numId w:val="24"/>
              </w:numPr>
              <w:tabs>
                <w:tab w:val="left" w:pos="1141"/>
                <w:tab w:val="left" w:pos="1566"/>
                <w:tab w:val="left" w:pos="2340"/>
                <w:tab w:val="left" w:pos="6120"/>
                <w:tab w:val="left" w:pos="10620"/>
              </w:tabs>
              <w:ind w:left="1566" w:hanging="425"/>
              <w:jc w:val="both"/>
              <w:rPr>
                <w:rFonts w:ascii="Arial" w:eastAsia="SimSun" w:hAnsi="Arial" w:cs="Arial"/>
                <w:sz w:val="18"/>
                <w:szCs w:val="18"/>
              </w:rPr>
            </w:pPr>
            <w:r>
              <w:rPr>
                <w:rFonts w:ascii="Arial" w:eastAsia="SimSun" w:hAnsi="Arial" w:cs="Arial"/>
                <w:sz w:val="18"/>
                <w:szCs w:val="18"/>
                <w:lang w:val="id-ID"/>
              </w:rPr>
              <w:t xml:space="preserve">For breach of </w:t>
            </w:r>
            <w:r w:rsidR="00BE087C">
              <w:rPr>
                <w:rFonts w:ascii="Arial" w:eastAsia="SimSun" w:hAnsi="Arial" w:cs="Arial"/>
                <w:sz w:val="18"/>
                <w:szCs w:val="18"/>
                <w:lang w:val="id-ID"/>
              </w:rPr>
              <w:t>Article</w:t>
            </w:r>
            <w:r w:rsidR="003D0C2E">
              <w:rPr>
                <w:rFonts w:ascii="Arial" w:eastAsia="SimSun" w:hAnsi="Arial" w:cs="Arial"/>
                <w:sz w:val="18"/>
                <w:szCs w:val="18"/>
                <w:lang w:val="id-ID"/>
              </w:rPr>
              <w:t xml:space="preserve"> 2</w:t>
            </w:r>
            <w:r w:rsidR="005F7ACF">
              <w:rPr>
                <w:rFonts w:ascii="Arial" w:eastAsia="SimSun" w:hAnsi="Arial" w:cs="Arial"/>
                <w:sz w:val="18"/>
                <w:szCs w:val="18"/>
                <w:lang w:val="id-ID"/>
              </w:rPr>
              <w:t>5</w:t>
            </w:r>
            <w:r w:rsidR="00C55752">
              <w:rPr>
                <w:rFonts w:ascii="Arial" w:eastAsia="SimSun" w:hAnsi="Arial" w:cs="Arial"/>
                <w:sz w:val="18"/>
                <w:szCs w:val="18"/>
                <w:lang w:val="id-ID"/>
              </w:rPr>
              <w:t>;</w:t>
            </w:r>
          </w:p>
        </w:tc>
      </w:tr>
      <w:tr w:rsidR="00B16AE1" w:rsidRPr="005672E5" w:rsidTr="003D0C2E">
        <w:trPr>
          <w:gridAfter w:val="1"/>
          <w:wAfter w:w="72" w:type="dxa"/>
          <w:cantSplit/>
        </w:trPr>
        <w:tc>
          <w:tcPr>
            <w:tcW w:w="5142" w:type="dxa"/>
            <w:gridSpan w:val="2"/>
          </w:tcPr>
          <w:p w:rsidR="00B16AE1" w:rsidRDefault="00C55752" w:rsidP="00C55752">
            <w:pPr>
              <w:tabs>
                <w:tab w:val="left" w:pos="1560"/>
                <w:tab w:val="left" w:pos="6120"/>
                <w:tab w:val="left" w:pos="10620"/>
              </w:tabs>
              <w:ind w:left="1560" w:hanging="426"/>
              <w:jc w:val="both"/>
              <w:rPr>
                <w:rFonts w:ascii="Arial" w:hAnsi="Arial" w:cs="Arial"/>
                <w:sz w:val="18"/>
                <w:szCs w:val="18"/>
                <w:lang w:val="id-ID"/>
              </w:rPr>
            </w:pPr>
            <w:r>
              <w:rPr>
                <w:rFonts w:ascii="Arial" w:hAnsi="Arial" w:cs="Arial"/>
                <w:sz w:val="18"/>
                <w:szCs w:val="18"/>
                <w:lang w:val="id-ID"/>
              </w:rPr>
              <w:t>(b)</w:t>
            </w:r>
            <w:r>
              <w:rPr>
                <w:rFonts w:ascii="Arial" w:hAnsi="Arial" w:cs="Arial"/>
                <w:sz w:val="18"/>
                <w:szCs w:val="18"/>
                <w:lang w:val="id-ID"/>
              </w:rPr>
              <w:tab/>
            </w:r>
            <w:r w:rsidR="00F975E7">
              <w:rPr>
                <w:rFonts w:ascii="Arial" w:hAnsi="Arial" w:cs="Arial"/>
                <w:sz w:val="18"/>
                <w:szCs w:val="18"/>
                <w:lang w:val="id-ID"/>
              </w:rPr>
              <w:t>Sesuai</w:t>
            </w:r>
            <w:r w:rsidR="006B3208">
              <w:rPr>
                <w:rFonts w:ascii="Arial" w:hAnsi="Arial" w:cs="Arial"/>
                <w:sz w:val="18"/>
                <w:szCs w:val="18"/>
                <w:lang w:val="id-ID"/>
              </w:rPr>
              <w:t xml:space="preserve"> dengan Pasal </w:t>
            </w:r>
            <w:r w:rsidR="005F7ACF">
              <w:rPr>
                <w:rFonts w:ascii="Arial" w:hAnsi="Arial" w:cs="Arial"/>
                <w:sz w:val="18"/>
                <w:szCs w:val="18"/>
                <w:lang w:val="id-ID"/>
              </w:rPr>
              <w:t>19</w:t>
            </w:r>
            <w:r w:rsidR="006B3208">
              <w:rPr>
                <w:rFonts w:ascii="Arial" w:hAnsi="Arial" w:cs="Arial"/>
                <w:sz w:val="18"/>
                <w:szCs w:val="18"/>
                <w:lang w:val="id-ID"/>
              </w:rPr>
              <w:t>.2 atau Pasal 2</w:t>
            </w:r>
            <w:r w:rsidR="005F7ACF">
              <w:rPr>
                <w:rFonts w:ascii="Arial" w:hAnsi="Arial" w:cs="Arial"/>
                <w:sz w:val="18"/>
                <w:szCs w:val="18"/>
                <w:lang w:val="id-ID"/>
              </w:rPr>
              <w:t>1</w:t>
            </w:r>
            <w:r w:rsidR="00F975E7">
              <w:rPr>
                <w:rFonts w:ascii="Arial" w:hAnsi="Arial" w:cs="Arial"/>
                <w:sz w:val="18"/>
                <w:szCs w:val="18"/>
                <w:lang w:val="id-ID"/>
              </w:rPr>
              <w:t>;</w:t>
            </w:r>
            <w:r w:rsidR="00F42FAD">
              <w:rPr>
                <w:rFonts w:ascii="Arial" w:hAnsi="Arial" w:cs="Arial"/>
                <w:sz w:val="18"/>
                <w:szCs w:val="18"/>
                <w:lang w:val="id-ID"/>
              </w:rPr>
              <w:t xml:space="preserve"> atau</w:t>
            </w:r>
          </w:p>
        </w:tc>
        <w:tc>
          <w:tcPr>
            <w:tcW w:w="380" w:type="dxa"/>
          </w:tcPr>
          <w:p w:rsidR="00B16AE1" w:rsidRPr="005672E5" w:rsidRDefault="00B16AE1"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B16AE1" w:rsidRPr="00C55752" w:rsidRDefault="00C55752" w:rsidP="00F42FAD">
            <w:pPr>
              <w:numPr>
                <w:ilvl w:val="0"/>
                <w:numId w:val="24"/>
              </w:numPr>
              <w:tabs>
                <w:tab w:val="left" w:pos="1141"/>
                <w:tab w:val="left" w:pos="1566"/>
                <w:tab w:val="left" w:pos="2340"/>
                <w:tab w:val="left" w:pos="6120"/>
                <w:tab w:val="left" w:pos="10620"/>
              </w:tabs>
              <w:ind w:left="1566" w:hanging="425"/>
              <w:jc w:val="both"/>
              <w:rPr>
                <w:rFonts w:ascii="Arial" w:eastAsia="SimSun" w:hAnsi="Arial" w:cs="Arial"/>
                <w:sz w:val="18"/>
                <w:szCs w:val="18"/>
                <w:lang w:val="id-ID"/>
              </w:rPr>
            </w:pPr>
            <w:r>
              <w:rPr>
                <w:rFonts w:ascii="Arial" w:eastAsia="SimSun" w:hAnsi="Arial" w:cs="Arial"/>
                <w:sz w:val="18"/>
                <w:szCs w:val="18"/>
                <w:lang w:val="id-ID"/>
              </w:rPr>
              <w:t xml:space="preserve">In accordance with </w:t>
            </w:r>
            <w:r w:rsidR="00BE087C">
              <w:rPr>
                <w:rFonts w:ascii="Arial" w:eastAsia="SimSun" w:hAnsi="Arial" w:cs="Arial"/>
                <w:sz w:val="18"/>
                <w:szCs w:val="18"/>
                <w:lang w:val="id-ID"/>
              </w:rPr>
              <w:t>Article</w:t>
            </w:r>
            <w:r>
              <w:rPr>
                <w:rFonts w:ascii="Arial" w:eastAsia="SimSun" w:hAnsi="Arial" w:cs="Arial"/>
                <w:sz w:val="18"/>
                <w:szCs w:val="18"/>
                <w:lang w:val="id-ID"/>
              </w:rPr>
              <w:t xml:space="preserve"> </w:t>
            </w:r>
            <w:r w:rsidR="005F7ACF">
              <w:rPr>
                <w:rFonts w:ascii="Arial" w:eastAsia="SimSun" w:hAnsi="Arial" w:cs="Arial"/>
                <w:sz w:val="18"/>
                <w:szCs w:val="18"/>
                <w:lang w:val="id-ID"/>
              </w:rPr>
              <w:t>19</w:t>
            </w:r>
            <w:r w:rsidR="00F975E7">
              <w:rPr>
                <w:rFonts w:ascii="Arial" w:eastAsia="SimSun" w:hAnsi="Arial" w:cs="Arial"/>
                <w:sz w:val="18"/>
                <w:szCs w:val="18"/>
                <w:lang w:val="id-ID"/>
              </w:rPr>
              <w:t xml:space="preserve">.2 or </w:t>
            </w:r>
            <w:r w:rsidR="00BE087C">
              <w:rPr>
                <w:rFonts w:ascii="Arial" w:eastAsia="SimSun" w:hAnsi="Arial" w:cs="Arial"/>
                <w:sz w:val="18"/>
                <w:szCs w:val="18"/>
                <w:lang w:val="id-ID"/>
              </w:rPr>
              <w:t>Article</w:t>
            </w:r>
            <w:r w:rsidR="003D0C2E">
              <w:rPr>
                <w:rFonts w:ascii="Arial" w:eastAsia="SimSun" w:hAnsi="Arial" w:cs="Arial"/>
                <w:sz w:val="18"/>
                <w:szCs w:val="18"/>
                <w:lang w:val="id-ID"/>
              </w:rPr>
              <w:t xml:space="preserve"> 2</w:t>
            </w:r>
            <w:r w:rsidR="005F7ACF">
              <w:rPr>
                <w:rFonts w:ascii="Arial" w:eastAsia="SimSun" w:hAnsi="Arial" w:cs="Arial"/>
                <w:sz w:val="18"/>
                <w:szCs w:val="18"/>
                <w:lang w:val="id-ID"/>
              </w:rPr>
              <w:t>1</w:t>
            </w:r>
            <w:r w:rsidR="00F975E7">
              <w:rPr>
                <w:rFonts w:ascii="Arial" w:eastAsia="SimSun" w:hAnsi="Arial" w:cs="Arial"/>
                <w:sz w:val="18"/>
                <w:szCs w:val="18"/>
                <w:lang w:val="id-ID"/>
              </w:rPr>
              <w:t>;</w:t>
            </w:r>
            <w:r w:rsidR="00F42FAD">
              <w:rPr>
                <w:rFonts w:ascii="Arial" w:eastAsia="SimSun" w:hAnsi="Arial" w:cs="Arial"/>
                <w:sz w:val="18"/>
                <w:szCs w:val="18"/>
                <w:lang w:val="id-ID"/>
              </w:rPr>
              <w:t xml:space="preserve"> or</w:t>
            </w:r>
          </w:p>
        </w:tc>
      </w:tr>
      <w:tr w:rsidR="00B16AE1" w:rsidRPr="005672E5" w:rsidTr="003D0C2E">
        <w:trPr>
          <w:gridAfter w:val="1"/>
          <w:wAfter w:w="72" w:type="dxa"/>
          <w:cantSplit/>
        </w:trPr>
        <w:tc>
          <w:tcPr>
            <w:tcW w:w="5142" w:type="dxa"/>
            <w:gridSpan w:val="2"/>
          </w:tcPr>
          <w:p w:rsidR="00B16AE1" w:rsidRPr="00F975E7" w:rsidRDefault="00F975E7" w:rsidP="001851EF">
            <w:pPr>
              <w:numPr>
                <w:ilvl w:val="0"/>
                <w:numId w:val="24"/>
              </w:numPr>
              <w:tabs>
                <w:tab w:val="left" w:pos="1134"/>
                <w:tab w:val="left" w:pos="1560"/>
                <w:tab w:val="left" w:pos="4782"/>
                <w:tab w:val="left" w:pos="6120"/>
                <w:tab w:val="left" w:pos="10620"/>
              </w:tabs>
              <w:ind w:left="1560" w:hanging="426"/>
              <w:jc w:val="both"/>
              <w:rPr>
                <w:rFonts w:ascii="Arial" w:hAnsi="Arial" w:cs="Arial"/>
                <w:sz w:val="18"/>
                <w:szCs w:val="18"/>
                <w:lang w:val="id-ID"/>
              </w:rPr>
            </w:pPr>
            <w:r>
              <w:rPr>
                <w:rFonts w:ascii="Arial" w:eastAsia="SimSun" w:hAnsi="Arial" w:cs="Arial"/>
                <w:sz w:val="18"/>
                <w:szCs w:val="18"/>
                <w:lang w:val="id-ID"/>
              </w:rPr>
              <w:t>A</w:t>
            </w:r>
            <w:r w:rsidRPr="00F975E7">
              <w:rPr>
                <w:rFonts w:ascii="Arial" w:eastAsia="SimSun" w:hAnsi="Arial" w:cs="Arial"/>
                <w:sz w:val="18"/>
                <w:szCs w:val="18"/>
              </w:rPr>
              <w:t>pabila Kontraktor dinyatakan pailit, menjadi dalam keadaan tidak mampu membayar, atau secara umum gagal bayar terhadap utangnya yang jatuh tempo atau ditempatkan dalam likuidasi atau pengampuan atau apabila setiap tindakan hukum yang serupa dimulai atau diancamkan untuk</w:t>
            </w:r>
            <w:ins w:id="13" w:author="SE" w:date="2015-12-07T07:57:00Z">
              <w:r w:rsidR="001851EF">
                <w:rPr>
                  <w:rFonts w:ascii="Arial" w:eastAsia="SimSun" w:hAnsi="Arial" w:cs="Arial"/>
                  <w:sz w:val="18"/>
                  <w:szCs w:val="18"/>
                </w:rPr>
                <w:t>nya</w:t>
              </w:r>
            </w:ins>
            <w:del w:id="14" w:author="SE" w:date="2015-12-07T07:57:00Z">
              <w:r w:rsidRPr="00F975E7" w:rsidDel="001851EF">
                <w:rPr>
                  <w:rFonts w:ascii="Arial" w:eastAsia="SimSun" w:hAnsi="Arial" w:cs="Arial"/>
                  <w:sz w:val="18"/>
                  <w:szCs w:val="18"/>
                </w:rPr>
                <w:delText xml:space="preserve"> mereka</w:delText>
              </w:r>
            </w:del>
            <w:r w:rsidRPr="00F975E7">
              <w:rPr>
                <w:rFonts w:ascii="Arial" w:eastAsia="SimSun" w:hAnsi="Arial" w:cs="Arial"/>
                <w:sz w:val="18"/>
                <w:szCs w:val="18"/>
              </w:rPr>
              <w:t>.</w:t>
            </w:r>
          </w:p>
        </w:tc>
        <w:tc>
          <w:tcPr>
            <w:tcW w:w="380" w:type="dxa"/>
          </w:tcPr>
          <w:p w:rsidR="00B16AE1" w:rsidRPr="005672E5" w:rsidRDefault="00B16AE1"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B16AE1" w:rsidRDefault="00F975E7" w:rsidP="00F975E7">
            <w:pPr>
              <w:numPr>
                <w:ilvl w:val="0"/>
                <w:numId w:val="27"/>
              </w:numPr>
              <w:tabs>
                <w:tab w:val="left" w:pos="1141"/>
                <w:tab w:val="left" w:pos="1566"/>
                <w:tab w:val="left" w:pos="2340"/>
                <w:tab w:val="left" w:pos="6120"/>
                <w:tab w:val="left" w:pos="10620"/>
              </w:tabs>
              <w:ind w:left="1566" w:hanging="425"/>
              <w:jc w:val="both"/>
              <w:rPr>
                <w:rFonts w:ascii="Arial" w:eastAsia="SimSun" w:hAnsi="Arial" w:cs="Arial"/>
                <w:sz w:val="18"/>
                <w:szCs w:val="18"/>
                <w:lang w:val="id-ID"/>
              </w:rPr>
            </w:pPr>
            <w:r w:rsidRPr="00F975E7">
              <w:rPr>
                <w:rFonts w:ascii="Arial" w:eastAsia="SimSun" w:hAnsi="Arial" w:cs="Arial"/>
                <w:sz w:val="18"/>
                <w:szCs w:val="18"/>
                <w:lang w:val="id-ID"/>
              </w:rPr>
              <w:t>I</w:t>
            </w:r>
            <w:r w:rsidRPr="00F975E7">
              <w:rPr>
                <w:rFonts w:ascii="Arial" w:eastAsia="SimSun" w:hAnsi="Arial" w:cs="Arial"/>
                <w:sz w:val="18"/>
                <w:szCs w:val="18"/>
              </w:rPr>
              <w:t xml:space="preserve">f </w:t>
            </w:r>
            <w:r>
              <w:rPr>
                <w:rFonts w:ascii="Arial" w:eastAsia="SimSun" w:hAnsi="Arial" w:cs="Arial"/>
                <w:sz w:val="18"/>
                <w:szCs w:val="18"/>
              </w:rPr>
              <w:t xml:space="preserve">Contractor </w:t>
            </w:r>
            <w:r w:rsidRPr="00F975E7">
              <w:rPr>
                <w:rFonts w:ascii="Arial" w:eastAsia="SimSun" w:hAnsi="Arial" w:cs="Arial"/>
                <w:sz w:val="18"/>
                <w:szCs w:val="18"/>
              </w:rPr>
              <w:t xml:space="preserve">is declared bankrupt, becomes insolvent or generally fails to pay its debts when they became due or is placed in liquidation or receivership or if any similar legal action is commenced or threatened against </w:t>
            </w:r>
            <w:del w:id="15" w:author="SE" w:date="2015-12-07T07:57:00Z">
              <w:r w:rsidRPr="00F975E7" w:rsidDel="001851EF">
                <w:rPr>
                  <w:rFonts w:ascii="Arial" w:eastAsia="SimSun" w:hAnsi="Arial" w:cs="Arial"/>
                  <w:sz w:val="18"/>
                  <w:szCs w:val="18"/>
                </w:rPr>
                <w:delText>them</w:delText>
              </w:r>
            </w:del>
            <w:ins w:id="16" w:author="SE" w:date="2015-12-07T07:57:00Z">
              <w:r w:rsidR="001851EF">
                <w:rPr>
                  <w:rFonts w:ascii="Arial" w:eastAsia="SimSun" w:hAnsi="Arial" w:cs="Arial"/>
                  <w:sz w:val="18"/>
                  <w:szCs w:val="18"/>
                </w:rPr>
                <w:t>it</w:t>
              </w:r>
            </w:ins>
            <w:r w:rsidRPr="00F975E7">
              <w:rPr>
                <w:rFonts w:ascii="Arial" w:eastAsia="SimSun" w:hAnsi="Arial" w:cs="Arial"/>
                <w:sz w:val="18"/>
                <w:szCs w:val="18"/>
              </w:rPr>
              <w:t>.</w:t>
            </w:r>
          </w:p>
          <w:p w:rsidR="0071680B" w:rsidRPr="00F975E7" w:rsidRDefault="0071680B" w:rsidP="0071680B">
            <w:pPr>
              <w:tabs>
                <w:tab w:val="left" w:pos="1141"/>
                <w:tab w:val="left" w:pos="1566"/>
                <w:tab w:val="left" w:pos="2340"/>
                <w:tab w:val="left" w:pos="6120"/>
                <w:tab w:val="left" w:pos="10620"/>
              </w:tabs>
              <w:ind w:left="1566"/>
              <w:jc w:val="both"/>
              <w:rPr>
                <w:rFonts w:ascii="Arial" w:eastAsia="SimSun" w:hAnsi="Arial" w:cs="Arial"/>
                <w:sz w:val="18"/>
                <w:szCs w:val="18"/>
                <w:lang w:val="id-ID"/>
              </w:rPr>
            </w:pPr>
          </w:p>
        </w:tc>
      </w:tr>
      <w:tr w:rsidR="00AE2A04" w:rsidRPr="005672E5" w:rsidTr="003D0C2E">
        <w:trPr>
          <w:gridAfter w:val="1"/>
          <w:wAfter w:w="72" w:type="dxa"/>
          <w:cantSplit/>
        </w:trPr>
        <w:tc>
          <w:tcPr>
            <w:tcW w:w="5142" w:type="dxa"/>
            <w:gridSpan w:val="2"/>
          </w:tcPr>
          <w:p w:rsidR="00AE2A04" w:rsidRPr="005672E5" w:rsidRDefault="003D0C2E"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r>
              <w:rPr>
                <w:rFonts w:ascii="Arial" w:hAnsi="Arial" w:cs="Arial"/>
                <w:sz w:val="18"/>
                <w:szCs w:val="18"/>
              </w:rPr>
              <w:lastRenderedPageBreak/>
              <w:t>2</w:t>
            </w:r>
            <w:r w:rsidR="00C02EDF">
              <w:rPr>
                <w:rFonts w:ascii="Arial" w:hAnsi="Arial" w:cs="Arial"/>
                <w:sz w:val="18"/>
                <w:szCs w:val="18"/>
                <w:lang w:val="id-ID"/>
              </w:rPr>
              <w:t>0</w:t>
            </w:r>
            <w:r w:rsidR="00F975E7">
              <w:rPr>
                <w:rFonts w:ascii="Arial" w:hAnsi="Arial" w:cs="Arial"/>
                <w:sz w:val="18"/>
                <w:szCs w:val="18"/>
              </w:rPr>
              <w:t>.</w:t>
            </w:r>
            <w:r w:rsidR="00F975E7">
              <w:rPr>
                <w:rFonts w:ascii="Arial" w:hAnsi="Arial" w:cs="Arial"/>
                <w:sz w:val="18"/>
                <w:szCs w:val="18"/>
                <w:lang w:val="id-ID"/>
              </w:rPr>
              <w:t>2</w:t>
            </w:r>
            <w:r w:rsidR="00AE2A04" w:rsidRPr="005672E5">
              <w:rPr>
                <w:rFonts w:ascii="Arial" w:hAnsi="Arial" w:cs="Arial"/>
                <w:sz w:val="18"/>
                <w:szCs w:val="18"/>
              </w:rPr>
              <w:t xml:space="preserve"> </w:t>
            </w:r>
            <w:r w:rsidR="00AE2A04">
              <w:rPr>
                <w:rFonts w:ascii="Arial" w:hAnsi="Arial" w:cs="Arial"/>
                <w:sz w:val="18"/>
                <w:szCs w:val="18"/>
              </w:rPr>
              <w:tab/>
            </w:r>
            <w:r w:rsidR="00AE2A04" w:rsidRPr="005672E5">
              <w:rPr>
                <w:rFonts w:ascii="Arial" w:hAnsi="Arial" w:cs="Arial"/>
                <w:sz w:val="18"/>
                <w:szCs w:val="18"/>
              </w:rPr>
              <w:t>Untuk tujuan pemutusan menurut Kontrak ini, para pihak sepakat untuk mengesampingkan ketentuan Pasal 1266 Kitab Undang-Undang Hukum Perdata.</w:t>
            </w:r>
          </w:p>
          <w:p w:rsidR="00AE2A04" w:rsidRPr="005672E5" w:rsidRDefault="00AE2A04" w:rsidP="003B19C2">
            <w:pPr>
              <w:tabs>
                <w:tab w:val="left" w:pos="360"/>
                <w:tab w:val="left" w:pos="1080"/>
                <w:tab w:val="left" w:pos="1800"/>
                <w:tab w:val="left" w:pos="2340"/>
                <w:tab w:val="left" w:pos="6120"/>
                <w:tab w:val="left" w:pos="10620"/>
              </w:tabs>
              <w:ind w:left="360" w:hanging="540"/>
              <w:jc w:val="both"/>
              <w:rPr>
                <w:rFonts w:ascii="Arial" w:hAnsi="Arial" w:cs="Arial"/>
                <w:sz w:val="18"/>
                <w:szCs w:val="18"/>
              </w:rPr>
            </w:pPr>
          </w:p>
        </w:tc>
        <w:tc>
          <w:tcPr>
            <w:tcW w:w="380" w:type="dxa"/>
          </w:tcPr>
          <w:p w:rsidR="00AE2A04" w:rsidRPr="005672E5" w:rsidRDefault="00AE2A04" w:rsidP="003B19C2">
            <w:pPr>
              <w:tabs>
                <w:tab w:val="left" w:pos="360"/>
                <w:tab w:val="left" w:pos="720"/>
                <w:tab w:val="left" w:pos="1080"/>
                <w:tab w:val="left" w:pos="1800"/>
                <w:tab w:val="left" w:pos="2340"/>
                <w:tab w:val="left" w:pos="6120"/>
                <w:tab w:val="left" w:pos="10620"/>
              </w:tabs>
              <w:ind w:left="360" w:hanging="540"/>
              <w:jc w:val="both"/>
              <w:rPr>
                <w:rFonts w:ascii="Arial" w:hAnsi="Arial" w:cs="Arial"/>
                <w:sz w:val="18"/>
                <w:szCs w:val="18"/>
              </w:rPr>
            </w:pPr>
          </w:p>
        </w:tc>
        <w:tc>
          <w:tcPr>
            <w:tcW w:w="4581" w:type="dxa"/>
          </w:tcPr>
          <w:p w:rsidR="00AE2A04" w:rsidRPr="005672E5" w:rsidRDefault="003D0C2E" w:rsidP="003B19C2">
            <w:pPr>
              <w:tabs>
                <w:tab w:val="left" w:pos="360"/>
                <w:tab w:val="left" w:pos="720"/>
                <w:tab w:val="left" w:pos="1080"/>
                <w:tab w:val="left" w:pos="1800"/>
                <w:tab w:val="left" w:pos="2340"/>
                <w:tab w:val="left" w:pos="6120"/>
                <w:tab w:val="left" w:pos="10620"/>
              </w:tabs>
              <w:ind w:left="360" w:hanging="540"/>
              <w:jc w:val="both"/>
              <w:rPr>
                <w:rFonts w:ascii="Arial" w:hAnsi="Arial" w:cs="Arial"/>
                <w:sz w:val="18"/>
                <w:szCs w:val="18"/>
              </w:rPr>
            </w:pPr>
            <w:r>
              <w:rPr>
                <w:rFonts w:ascii="Arial" w:hAnsi="Arial" w:cs="Arial"/>
                <w:sz w:val="18"/>
                <w:szCs w:val="18"/>
              </w:rPr>
              <w:t>2</w:t>
            </w:r>
            <w:r w:rsidR="00C02EDF">
              <w:rPr>
                <w:rFonts w:ascii="Arial" w:hAnsi="Arial" w:cs="Arial"/>
                <w:sz w:val="18"/>
                <w:szCs w:val="18"/>
                <w:lang w:val="id-ID"/>
              </w:rPr>
              <w:t>0</w:t>
            </w:r>
            <w:r w:rsidR="00AE2A04" w:rsidRPr="005672E5">
              <w:rPr>
                <w:rFonts w:ascii="Arial" w:hAnsi="Arial" w:cs="Arial"/>
                <w:sz w:val="18"/>
                <w:szCs w:val="18"/>
              </w:rPr>
              <w:t>.</w:t>
            </w:r>
            <w:r w:rsidR="00F975E7">
              <w:rPr>
                <w:rFonts w:ascii="Arial" w:hAnsi="Arial" w:cs="Arial"/>
                <w:sz w:val="18"/>
                <w:szCs w:val="18"/>
                <w:lang w:val="id-ID"/>
              </w:rPr>
              <w:t>2</w:t>
            </w:r>
            <w:r w:rsidR="00AE2A04" w:rsidRPr="005672E5">
              <w:rPr>
                <w:rFonts w:ascii="Arial" w:hAnsi="Arial" w:cs="Arial"/>
                <w:sz w:val="18"/>
                <w:szCs w:val="18"/>
              </w:rPr>
              <w:t xml:space="preserve"> </w:t>
            </w:r>
            <w:r w:rsidR="00AE2A04">
              <w:rPr>
                <w:rFonts w:ascii="Arial" w:hAnsi="Arial" w:cs="Arial"/>
                <w:sz w:val="18"/>
                <w:szCs w:val="18"/>
              </w:rPr>
              <w:tab/>
            </w:r>
            <w:r w:rsidR="00AE2A04" w:rsidRPr="005672E5">
              <w:rPr>
                <w:rFonts w:ascii="Arial" w:hAnsi="Arial" w:cs="Arial"/>
                <w:sz w:val="18"/>
                <w:szCs w:val="18"/>
              </w:rPr>
              <w:t>For the purpose of termination hereunder both parties hereby agree to waive Articles 1266 of the Indonesian Civil Code.</w:t>
            </w:r>
          </w:p>
          <w:p w:rsidR="00AE2A04" w:rsidRPr="005672E5" w:rsidRDefault="00AE2A04" w:rsidP="003B19C2">
            <w:pPr>
              <w:tabs>
                <w:tab w:val="left" w:pos="360"/>
                <w:tab w:val="left" w:pos="720"/>
                <w:tab w:val="left" w:pos="1080"/>
                <w:tab w:val="left" w:pos="1800"/>
                <w:tab w:val="left" w:pos="2340"/>
                <w:tab w:val="left" w:pos="6120"/>
                <w:tab w:val="left" w:pos="1062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733797" w:rsidRDefault="003D0C2E" w:rsidP="00733797">
            <w:pPr>
              <w:tabs>
                <w:tab w:val="left" w:pos="360"/>
                <w:tab w:val="left" w:pos="450"/>
                <w:tab w:val="left" w:pos="1080"/>
                <w:tab w:val="left" w:pos="1800"/>
                <w:tab w:val="left" w:pos="2340"/>
                <w:tab w:val="left" w:pos="6120"/>
                <w:tab w:val="left" w:pos="10620"/>
              </w:tabs>
              <w:ind w:left="360" w:hanging="540"/>
              <w:jc w:val="both"/>
              <w:rPr>
                <w:rFonts w:ascii="Arial" w:hAnsi="Arial" w:cs="Arial"/>
                <w:color w:val="000000"/>
                <w:sz w:val="18"/>
                <w:szCs w:val="18"/>
                <w:lang w:val="id-ID"/>
              </w:rPr>
            </w:pPr>
            <w:r>
              <w:rPr>
                <w:rFonts w:ascii="Arial" w:hAnsi="Arial" w:cs="Arial"/>
                <w:color w:val="000000"/>
                <w:sz w:val="18"/>
                <w:szCs w:val="18"/>
              </w:rPr>
              <w:t>2</w:t>
            </w:r>
            <w:r w:rsidR="00C02EDF">
              <w:rPr>
                <w:rFonts w:ascii="Arial" w:hAnsi="Arial" w:cs="Arial"/>
                <w:color w:val="000000"/>
                <w:sz w:val="18"/>
                <w:szCs w:val="18"/>
                <w:lang w:val="id-ID"/>
              </w:rPr>
              <w:t>0</w:t>
            </w:r>
            <w:r w:rsidR="00F975E7">
              <w:rPr>
                <w:rFonts w:ascii="Arial" w:hAnsi="Arial" w:cs="Arial"/>
                <w:color w:val="000000"/>
                <w:sz w:val="18"/>
                <w:szCs w:val="18"/>
              </w:rPr>
              <w:t>.</w:t>
            </w:r>
            <w:r w:rsidR="00F975E7">
              <w:rPr>
                <w:rFonts w:ascii="Arial" w:hAnsi="Arial" w:cs="Arial"/>
                <w:color w:val="000000"/>
                <w:sz w:val="18"/>
                <w:szCs w:val="18"/>
                <w:lang w:val="id-ID"/>
              </w:rPr>
              <w:t>3</w:t>
            </w:r>
            <w:r w:rsidR="00AE2A04" w:rsidRPr="005672E5">
              <w:rPr>
                <w:rFonts w:ascii="Arial" w:hAnsi="Arial" w:cs="Arial"/>
                <w:color w:val="000000"/>
                <w:sz w:val="18"/>
                <w:szCs w:val="18"/>
              </w:rPr>
              <w:tab/>
              <w:t xml:space="preserve">Kontrak ini dapat diperbaharui dan/atau diperpanjang oleh </w:t>
            </w:r>
            <w:r w:rsidR="00AE2A04">
              <w:rPr>
                <w:rFonts w:ascii="Arial" w:hAnsi="Arial" w:cs="Arial"/>
                <w:color w:val="000000"/>
                <w:sz w:val="18"/>
                <w:szCs w:val="18"/>
              </w:rPr>
              <w:t>PERUSAHAAN</w:t>
            </w:r>
            <w:r w:rsidR="00AE2A04" w:rsidRPr="005672E5">
              <w:rPr>
                <w:rFonts w:ascii="Arial" w:hAnsi="Arial" w:cs="Arial"/>
                <w:color w:val="000000"/>
                <w:sz w:val="18"/>
                <w:szCs w:val="18"/>
              </w:rPr>
              <w:t xml:space="preserve"> dengan ketentuan dan persyaratan yang sama menurut Kontrak ini, kecuali ditentukan lain sesuai kesepakatan para pihak. Pemberitahuan untuk memperbaharui dan/atau memperpanjang Kontrak ini akan disampaikan </w:t>
            </w:r>
            <w:r w:rsidR="00AE2A04">
              <w:rPr>
                <w:rFonts w:ascii="Arial" w:hAnsi="Arial" w:cs="Arial"/>
                <w:color w:val="000000"/>
                <w:sz w:val="18"/>
                <w:szCs w:val="18"/>
              </w:rPr>
              <w:t xml:space="preserve">dalam waktu </w:t>
            </w:r>
            <w:r w:rsidR="00AE2A04" w:rsidRPr="005672E5">
              <w:rPr>
                <w:rFonts w:ascii="Arial" w:hAnsi="Arial" w:cs="Arial"/>
                <w:color w:val="000000"/>
                <w:sz w:val="18"/>
                <w:szCs w:val="18"/>
              </w:rPr>
              <w:t>15</w:t>
            </w:r>
            <w:r w:rsidR="00AE2A04">
              <w:rPr>
                <w:rFonts w:ascii="Arial" w:hAnsi="Arial" w:cs="Arial"/>
                <w:color w:val="000000"/>
                <w:sz w:val="18"/>
                <w:szCs w:val="18"/>
              </w:rPr>
              <w:t xml:space="preserve"> (</w:t>
            </w:r>
            <w:r w:rsidR="00AE2A04" w:rsidRPr="005672E5">
              <w:rPr>
                <w:rFonts w:ascii="Arial" w:hAnsi="Arial" w:cs="Arial"/>
                <w:color w:val="000000"/>
                <w:sz w:val="18"/>
                <w:szCs w:val="18"/>
              </w:rPr>
              <w:t xml:space="preserve">lima belas) hari </w:t>
            </w:r>
            <w:r w:rsidR="00C02EDF">
              <w:rPr>
                <w:rFonts w:ascii="Arial" w:hAnsi="Arial" w:cs="Arial"/>
                <w:color w:val="000000"/>
                <w:sz w:val="18"/>
                <w:szCs w:val="18"/>
                <w:lang w:val="id-ID"/>
              </w:rPr>
              <w:t xml:space="preserve">kalender </w:t>
            </w:r>
            <w:r w:rsidR="00AE2A04" w:rsidRPr="005672E5">
              <w:rPr>
                <w:rFonts w:ascii="Arial" w:hAnsi="Arial" w:cs="Arial"/>
                <w:color w:val="000000"/>
                <w:sz w:val="18"/>
                <w:szCs w:val="18"/>
              </w:rPr>
              <w:t xml:space="preserve">sebelum berakhirnya Kontrak ini. </w:t>
            </w:r>
          </w:p>
          <w:p w:rsidR="00AE2A04" w:rsidRPr="005672E5" w:rsidRDefault="00AE2A04" w:rsidP="003B19C2">
            <w:pPr>
              <w:tabs>
                <w:tab w:val="left" w:pos="360"/>
                <w:tab w:val="left" w:pos="450"/>
                <w:tab w:val="left" w:pos="1080"/>
                <w:tab w:val="left" w:pos="1800"/>
                <w:tab w:val="left" w:pos="2340"/>
                <w:tab w:val="left" w:pos="6120"/>
                <w:tab w:val="left" w:pos="10620"/>
              </w:tabs>
              <w:ind w:left="360" w:hanging="540"/>
              <w:jc w:val="both"/>
              <w:rPr>
                <w:rFonts w:ascii="Arial" w:hAnsi="Arial" w:cs="Arial"/>
                <w:color w:val="000000"/>
                <w:sz w:val="18"/>
                <w:szCs w:val="18"/>
              </w:rPr>
            </w:pPr>
          </w:p>
        </w:tc>
        <w:tc>
          <w:tcPr>
            <w:tcW w:w="380" w:type="dxa"/>
          </w:tcPr>
          <w:p w:rsidR="00AE2A04" w:rsidRPr="005672E5" w:rsidRDefault="00AE2A04" w:rsidP="003B19C2">
            <w:pPr>
              <w:tabs>
                <w:tab w:val="left" w:pos="360"/>
                <w:tab w:val="left" w:pos="720"/>
                <w:tab w:val="left" w:pos="1080"/>
                <w:tab w:val="left" w:pos="1800"/>
                <w:tab w:val="left" w:pos="2340"/>
                <w:tab w:val="left" w:pos="6120"/>
                <w:tab w:val="left" w:pos="10620"/>
              </w:tabs>
              <w:ind w:left="360" w:hanging="540"/>
              <w:jc w:val="both"/>
              <w:rPr>
                <w:rFonts w:ascii="Arial" w:hAnsi="Arial" w:cs="Arial"/>
                <w:color w:val="000000"/>
                <w:sz w:val="18"/>
                <w:szCs w:val="18"/>
              </w:rPr>
            </w:pPr>
          </w:p>
        </w:tc>
        <w:tc>
          <w:tcPr>
            <w:tcW w:w="4581" w:type="dxa"/>
          </w:tcPr>
          <w:p w:rsidR="00AE2A04" w:rsidRPr="005672E5" w:rsidRDefault="003D0C2E" w:rsidP="003B19C2">
            <w:pPr>
              <w:tabs>
                <w:tab w:val="left" w:pos="360"/>
                <w:tab w:val="left" w:pos="430"/>
                <w:tab w:val="left" w:pos="1080"/>
                <w:tab w:val="left" w:pos="1800"/>
                <w:tab w:val="left" w:pos="2340"/>
                <w:tab w:val="left" w:pos="6120"/>
                <w:tab w:val="left" w:pos="10620"/>
              </w:tabs>
              <w:ind w:left="360" w:hanging="540"/>
              <w:jc w:val="both"/>
              <w:rPr>
                <w:rFonts w:ascii="Arial" w:hAnsi="Arial" w:cs="Arial"/>
                <w:color w:val="000000"/>
                <w:sz w:val="18"/>
                <w:szCs w:val="18"/>
              </w:rPr>
            </w:pPr>
            <w:r>
              <w:rPr>
                <w:rFonts w:ascii="Arial" w:hAnsi="Arial" w:cs="Arial"/>
                <w:color w:val="000000"/>
                <w:sz w:val="18"/>
                <w:szCs w:val="18"/>
              </w:rPr>
              <w:t>2</w:t>
            </w:r>
            <w:r w:rsidR="00C02EDF">
              <w:rPr>
                <w:rFonts w:ascii="Arial" w:hAnsi="Arial" w:cs="Arial"/>
                <w:color w:val="000000"/>
                <w:sz w:val="18"/>
                <w:szCs w:val="18"/>
                <w:lang w:val="id-ID"/>
              </w:rPr>
              <w:t>0</w:t>
            </w:r>
            <w:r w:rsidR="00F975E7">
              <w:rPr>
                <w:rFonts w:ascii="Arial" w:hAnsi="Arial" w:cs="Arial"/>
                <w:color w:val="000000"/>
                <w:sz w:val="18"/>
                <w:szCs w:val="18"/>
              </w:rPr>
              <w:t>.</w:t>
            </w:r>
            <w:r w:rsidR="00F975E7">
              <w:rPr>
                <w:rFonts w:ascii="Arial" w:hAnsi="Arial" w:cs="Arial"/>
                <w:color w:val="000000"/>
                <w:sz w:val="18"/>
                <w:szCs w:val="18"/>
                <w:lang w:val="id-ID"/>
              </w:rPr>
              <w:t>3</w:t>
            </w:r>
            <w:r w:rsidR="00AE2A04" w:rsidRPr="005672E5">
              <w:rPr>
                <w:rFonts w:ascii="Arial" w:hAnsi="Arial" w:cs="Arial"/>
                <w:color w:val="000000"/>
                <w:sz w:val="18"/>
                <w:szCs w:val="18"/>
              </w:rPr>
              <w:tab/>
              <w:t xml:space="preserve">This Contract may be renewed and/or extended by </w:t>
            </w:r>
            <w:r w:rsidR="00AE2A04">
              <w:rPr>
                <w:rFonts w:ascii="Arial" w:hAnsi="Arial" w:cs="Arial"/>
                <w:color w:val="000000"/>
                <w:sz w:val="18"/>
                <w:szCs w:val="18"/>
              </w:rPr>
              <w:t>COMPANY</w:t>
            </w:r>
            <w:r w:rsidR="00AE2A04" w:rsidRPr="005672E5">
              <w:rPr>
                <w:rFonts w:ascii="Arial" w:hAnsi="Arial" w:cs="Arial"/>
                <w:color w:val="000000"/>
                <w:sz w:val="18"/>
                <w:szCs w:val="18"/>
              </w:rPr>
              <w:t xml:space="preserve"> under the same terms and conditions pursuant to this Contract, except otherwise stipulated as agreed by the parties. Notice to renew and/or extend shall be given </w:t>
            </w:r>
            <w:r w:rsidR="00AE2A04">
              <w:rPr>
                <w:rFonts w:ascii="Arial" w:hAnsi="Arial" w:cs="Arial"/>
                <w:color w:val="000000"/>
                <w:sz w:val="18"/>
                <w:szCs w:val="18"/>
              </w:rPr>
              <w:t xml:space="preserve">within </w:t>
            </w:r>
            <w:r w:rsidR="00AE2A04" w:rsidRPr="005672E5">
              <w:rPr>
                <w:rFonts w:ascii="Arial" w:hAnsi="Arial" w:cs="Arial"/>
                <w:color w:val="000000"/>
                <w:sz w:val="18"/>
                <w:szCs w:val="18"/>
              </w:rPr>
              <w:t xml:space="preserve">fifteen (15) </w:t>
            </w:r>
            <w:r w:rsidR="00C02EDF">
              <w:rPr>
                <w:rFonts w:ascii="Arial" w:hAnsi="Arial" w:cs="Arial"/>
                <w:color w:val="000000"/>
                <w:sz w:val="18"/>
                <w:szCs w:val="18"/>
                <w:lang w:val="id-ID"/>
              </w:rPr>
              <w:t xml:space="preserve">calendar </w:t>
            </w:r>
            <w:r w:rsidR="00AE2A04" w:rsidRPr="005672E5">
              <w:rPr>
                <w:rFonts w:ascii="Arial" w:hAnsi="Arial" w:cs="Arial"/>
                <w:color w:val="000000"/>
                <w:sz w:val="18"/>
                <w:szCs w:val="18"/>
              </w:rPr>
              <w:t>days prior to the expiration of the Contract.</w:t>
            </w:r>
          </w:p>
          <w:p w:rsidR="00AE2A04" w:rsidRDefault="00AE2A04" w:rsidP="003B19C2">
            <w:pPr>
              <w:tabs>
                <w:tab w:val="left" w:pos="360"/>
                <w:tab w:val="left" w:pos="720"/>
                <w:tab w:val="left" w:pos="1080"/>
                <w:tab w:val="left" w:pos="1800"/>
                <w:tab w:val="left" w:pos="2340"/>
                <w:tab w:val="left" w:pos="6120"/>
                <w:tab w:val="left" w:pos="10620"/>
              </w:tabs>
              <w:ind w:left="360" w:hanging="540"/>
              <w:jc w:val="both"/>
              <w:rPr>
                <w:rFonts w:ascii="Arial" w:hAnsi="Arial" w:cs="Arial"/>
                <w:color w:val="000000"/>
                <w:sz w:val="18"/>
                <w:szCs w:val="18"/>
              </w:rPr>
            </w:pPr>
          </w:p>
          <w:p w:rsidR="00AE2A04" w:rsidRPr="005672E5" w:rsidRDefault="00AE2A04" w:rsidP="003B19C2">
            <w:pPr>
              <w:tabs>
                <w:tab w:val="left" w:pos="360"/>
                <w:tab w:val="left" w:pos="720"/>
                <w:tab w:val="left" w:pos="1080"/>
                <w:tab w:val="left" w:pos="1800"/>
                <w:tab w:val="left" w:pos="2340"/>
                <w:tab w:val="left" w:pos="6120"/>
                <w:tab w:val="left" w:pos="10620"/>
              </w:tabs>
              <w:ind w:left="360" w:hanging="540"/>
              <w:jc w:val="both"/>
              <w:rPr>
                <w:rFonts w:ascii="Arial" w:hAnsi="Arial" w:cs="Arial"/>
                <w:color w:val="000000"/>
                <w:sz w:val="18"/>
                <w:szCs w:val="18"/>
              </w:rPr>
            </w:pPr>
          </w:p>
        </w:tc>
      </w:tr>
      <w:tr w:rsidR="00AE2A04" w:rsidRPr="005672E5" w:rsidTr="003D0C2E">
        <w:trPr>
          <w:gridAfter w:val="1"/>
          <w:wAfter w:w="72" w:type="dxa"/>
          <w:cantSplit/>
        </w:trPr>
        <w:tc>
          <w:tcPr>
            <w:tcW w:w="5142" w:type="dxa"/>
            <w:gridSpan w:val="2"/>
          </w:tcPr>
          <w:p w:rsidR="00AE2A04" w:rsidRPr="003D0C2E" w:rsidRDefault="003D0C2E" w:rsidP="003B19C2">
            <w:pPr>
              <w:ind w:left="720" w:hanging="720"/>
              <w:jc w:val="center"/>
              <w:rPr>
                <w:rFonts w:ascii="Arial" w:hAnsi="Arial" w:cs="Arial"/>
                <w:b/>
                <w:sz w:val="18"/>
                <w:szCs w:val="18"/>
                <w:u w:val="single"/>
                <w:lang w:val="id-ID"/>
              </w:rPr>
            </w:pPr>
            <w:r>
              <w:rPr>
                <w:rFonts w:ascii="Arial" w:hAnsi="Arial" w:cs="Arial"/>
                <w:b/>
                <w:sz w:val="18"/>
                <w:szCs w:val="18"/>
                <w:u w:val="single"/>
              </w:rPr>
              <w:t>PASAL 2</w:t>
            </w:r>
            <w:r w:rsidR="00C02EDF">
              <w:rPr>
                <w:rFonts w:ascii="Arial" w:hAnsi="Arial" w:cs="Arial"/>
                <w:b/>
                <w:sz w:val="18"/>
                <w:szCs w:val="18"/>
                <w:u w:val="single"/>
                <w:lang w:val="id-ID"/>
              </w:rPr>
              <w:t>1</w:t>
            </w:r>
          </w:p>
          <w:p w:rsidR="00AE2A04" w:rsidRPr="005672E5" w:rsidRDefault="00AE2A04" w:rsidP="003B19C2">
            <w:pPr>
              <w:jc w:val="center"/>
              <w:rPr>
                <w:rFonts w:ascii="Arial" w:hAnsi="Arial" w:cs="Arial"/>
                <w:b/>
                <w:sz w:val="18"/>
                <w:szCs w:val="18"/>
                <w:u w:val="single"/>
              </w:rPr>
            </w:pPr>
            <w:r w:rsidRPr="005672E5">
              <w:rPr>
                <w:rFonts w:ascii="Arial" w:hAnsi="Arial" w:cs="Arial"/>
                <w:b/>
                <w:sz w:val="18"/>
                <w:szCs w:val="18"/>
                <w:u w:val="single"/>
              </w:rPr>
              <w:t xml:space="preserve">KETAATAN TERHADAP UNDANG-UNDANG </w:t>
            </w:r>
          </w:p>
          <w:p w:rsidR="00AE2A04" w:rsidRPr="005672E5" w:rsidRDefault="00AE2A04" w:rsidP="003B19C2">
            <w:pPr>
              <w:ind w:left="720" w:hanging="720"/>
              <w:jc w:val="center"/>
              <w:rPr>
                <w:rFonts w:ascii="Arial" w:hAnsi="Arial" w:cs="Arial"/>
                <w:b/>
                <w:sz w:val="18"/>
                <w:szCs w:val="18"/>
                <w:u w:val="single"/>
              </w:rPr>
            </w:pPr>
          </w:p>
        </w:tc>
        <w:tc>
          <w:tcPr>
            <w:tcW w:w="380" w:type="dxa"/>
          </w:tcPr>
          <w:p w:rsidR="00AE2A04" w:rsidRPr="005672E5" w:rsidRDefault="00AE2A04" w:rsidP="003B19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leader="dot" w:pos="8280"/>
                <w:tab w:val="right" w:pos="8640"/>
              </w:tabs>
              <w:ind w:left="2880" w:right="720"/>
              <w:jc w:val="both"/>
              <w:rPr>
                <w:rFonts w:ascii="Arial" w:hAnsi="Arial" w:cs="Arial"/>
                <w:sz w:val="18"/>
                <w:szCs w:val="18"/>
              </w:rPr>
            </w:pPr>
          </w:p>
        </w:tc>
        <w:tc>
          <w:tcPr>
            <w:tcW w:w="4581" w:type="dxa"/>
          </w:tcPr>
          <w:p w:rsidR="00AE2A04" w:rsidRPr="003D0C2E" w:rsidRDefault="003D0C2E" w:rsidP="003B19C2">
            <w:pPr>
              <w:ind w:left="720" w:hanging="720"/>
              <w:jc w:val="center"/>
              <w:rPr>
                <w:rFonts w:ascii="Arial" w:hAnsi="Arial" w:cs="Arial"/>
                <w:b/>
                <w:sz w:val="18"/>
                <w:szCs w:val="18"/>
                <w:u w:val="single"/>
                <w:lang w:val="id-ID"/>
              </w:rPr>
            </w:pPr>
            <w:r>
              <w:rPr>
                <w:rFonts w:ascii="Arial" w:hAnsi="Arial" w:cs="Arial"/>
                <w:b/>
                <w:sz w:val="18"/>
                <w:szCs w:val="18"/>
                <w:u w:val="single"/>
              </w:rPr>
              <w:t>ARTICLE 2</w:t>
            </w:r>
            <w:r w:rsidR="00C02EDF">
              <w:rPr>
                <w:rFonts w:ascii="Arial" w:hAnsi="Arial" w:cs="Arial"/>
                <w:b/>
                <w:sz w:val="18"/>
                <w:szCs w:val="18"/>
                <w:u w:val="single"/>
                <w:lang w:val="id-ID"/>
              </w:rPr>
              <w:t>1</w:t>
            </w:r>
          </w:p>
          <w:p w:rsidR="00AE2A04" w:rsidRPr="005672E5" w:rsidRDefault="00AE2A04" w:rsidP="003B19C2">
            <w:pPr>
              <w:ind w:left="-9" w:firstLine="9"/>
              <w:jc w:val="center"/>
              <w:rPr>
                <w:rFonts w:ascii="Arial" w:hAnsi="Arial" w:cs="Arial"/>
                <w:b/>
                <w:sz w:val="18"/>
                <w:szCs w:val="18"/>
                <w:u w:val="single"/>
              </w:rPr>
            </w:pPr>
            <w:r>
              <w:rPr>
                <w:rFonts w:ascii="Arial" w:hAnsi="Arial" w:cs="Arial"/>
                <w:b/>
                <w:sz w:val="18"/>
                <w:szCs w:val="18"/>
                <w:u w:val="single"/>
              </w:rPr>
              <w:t>COMPLIANCE WITH LAWS</w:t>
            </w:r>
          </w:p>
          <w:p w:rsidR="00AE2A04" w:rsidRPr="005672E5" w:rsidRDefault="00AE2A04" w:rsidP="003B19C2">
            <w:pPr>
              <w:ind w:left="720" w:hanging="720"/>
              <w:jc w:val="center"/>
              <w:rPr>
                <w:rFonts w:ascii="Arial" w:hAnsi="Arial" w:cs="Arial"/>
                <w:b/>
                <w:sz w:val="18"/>
                <w:szCs w:val="18"/>
                <w:u w:val="single"/>
              </w:rPr>
            </w:pPr>
          </w:p>
        </w:tc>
      </w:tr>
      <w:tr w:rsidR="00AE2A04" w:rsidRPr="005672E5" w:rsidTr="003D0C2E">
        <w:trPr>
          <w:gridAfter w:val="1"/>
          <w:wAfter w:w="72" w:type="dxa"/>
          <w:cantSplit/>
        </w:trPr>
        <w:tc>
          <w:tcPr>
            <w:tcW w:w="5142" w:type="dxa"/>
            <w:gridSpan w:val="2"/>
          </w:tcPr>
          <w:p w:rsidR="00AE2A04" w:rsidRPr="005672E5" w:rsidRDefault="00AE2A04" w:rsidP="003B19C2">
            <w:pPr>
              <w:ind w:left="-180"/>
              <w:jc w:val="both"/>
              <w:rPr>
                <w:rFonts w:ascii="Arial" w:hAnsi="Arial" w:cs="Arial"/>
                <w:sz w:val="18"/>
                <w:szCs w:val="18"/>
              </w:rPr>
            </w:pPr>
            <w:r w:rsidRPr="005672E5">
              <w:rPr>
                <w:rFonts w:ascii="Arial" w:hAnsi="Arial" w:cs="Arial"/>
                <w:sz w:val="18"/>
                <w:szCs w:val="18"/>
              </w:rPr>
              <w:t xml:space="preserve">Dalam melakukan </w:t>
            </w:r>
            <w:r>
              <w:rPr>
                <w:rFonts w:ascii="Arial" w:hAnsi="Arial" w:cs="Arial"/>
                <w:sz w:val="18"/>
                <w:szCs w:val="18"/>
              </w:rPr>
              <w:t>p</w:t>
            </w:r>
            <w:r w:rsidRPr="005672E5">
              <w:rPr>
                <w:rFonts w:ascii="Arial" w:hAnsi="Arial" w:cs="Arial"/>
                <w:sz w:val="18"/>
                <w:szCs w:val="18"/>
              </w:rPr>
              <w:t>ekerjaan</w:t>
            </w:r>
            <w:r>
              <w:rPr>
                <w:rFonts w:ascii="Arial" w:hAnsi="Arial" w:cs="Arial"/>
                <w:sz w:val="18"/>
                <w:szCs w:val="18"/>
              </w:rPr>
              <w:t>/jasa</w:t>
            </w:r>
            <w:r w:rsidRPr="005672E5">
              <w:rPr>
                <w:rFonts w:ascii="Arial" w:hAnsi="Arial" w:cs="Arial"/>
                <w:sz w:val="18"/>
                <w:szCs w:val="18"/>
              </w:rPr>
              <w:t xml:space="preserve"> sebagaimana dimaksudkan dalam Kontrak i</w:t>
            </w:r>
            <w:r>
              <w:rPr>
                <w:rFonts w:ascii="Arial" w:hAnsi="Arial" w:cs="Arial"/>
                <w:sz w:val="18"/>
                <w:szCs w:val="18"/>
              </w:rPr>
              <w:t xml:space="preserve">ni, KONTRAKTOR akan sepenuhnya </w:t>
            </w:r>
            <w:r w:rsidRPr="005672E5">
              <w:rPr>
                <w:rFonts w:ascii="Arial" w:hAnsi="Arial" w:cs="Arial"/>
                <w:sz w:val="18"/>
                <w:szCs w:val="18"/>
              </w:rPr>
              <w:t>mentaati semua ketentuan hukum Repub</w:t>
            </w:r>
            <w:r>
              <w:rPr>
                <w:rFonts w:ascii="Arial" w:hAnsi="Arial" w:cs="Arial"/>
                <w:sz w:val="18"/>
                <w:szCs w:val="18"/>
              </w:rPr>
              <w:t xml:space="preserve">lik </w:t>
            </w:r>
            <w:smartTag w:uri="urn:schemas-microsoft-com:office:smarttags" w:element="place">
              <w:smartTag w:uri="urn:schemas-microsoft-com:office:smarttags" w:element="country-region">
                <w:r>
                  <w:rPr>
                    <w:rFonts w:ascii="Arial" w:hAnsi="Arial" w:cs="Arial"/>
                    <w:sz w:val="18"/>
                    <w:szCs w:val="18"/>
                  </w:rPr>
                  <w:t>Indonesia</w:t>
                </w:r>
              </w:smartTag>
            </w:smartTag>
            <w:r w:rsidRPr="005672E5">
              <w:rPr>
                <w:rFonts w:ascii="Arial" w:hAnsi="Arial" w:cs="Arial"/>
                <w:sz w:val="18"/>
                <w:szCs w:val="18"/>
              </w:rPr>
              <w:t>. Setiap pelanggaran hukum yang dilakukan KONTRAKTOR akan dapat dipakai sebagai alasan yang sah untuk memutuskan Kontrak ini.</w:t>
            </w:r>
          </w:p>
          <w:p w:rsidR="00AE2A04" w:rsidRPr="005672E5" w:rsidRDefault="00AE2A04" w:rsidP="003B19C2">
            <w:pPr>
              <w:ind w:left="-180"/>
              <w:jc w:val="both"/>
              <w:rPr>
                <w:rFonts w:ascii="Arial" w:hAnsi="Arial" w:cs="Arial"/>
                <w:sz w:val="18"/>
                <w:szCs w:val="18"/>
              </w:rPr>
            </w:pPr>
          </w:p>
        </w:tc>
        <w:tc>
          <w:tcPr>
            <w:tcW w:w="380" w:type="dxa"/>
          </w:tcPr>
          <w:p w:rsidR="00AE2A04" w:rsidRPr="005672E5" w:rsidRDefault="00AE2A04" w:rsidP="003B19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leader="dot" w:pos="8280"/>
                <w:tab w:val="right" w:pos="8640"/>
              </w:tabs>
              <w:ind w:left="-180" w:right="720"/>
              <w:jc w:val="both"/>
              <w:rPr>
                <w:rFonts w:ascii="Arial" w:hAnsi="Arial" w:cs="Arial"/>
                <w:sz w:val="18"/>
                <w:szCs w:val="18"/>
              </w:rPr>
            </w:pPr>
          </w:p>
        </w:tc>
        <w:tc>
          <w:tcPr>
            <w:tcW w:w="4581" w:type="dxa"/>
          </w:tcPr>
          <w:p w:rsidR="00AE2A04" w:rsidRDefault="00AE2A04" w:rsidP="003B19C2">
            <w:pPr>
              <w:ind w:left="-180" w:firstLine="9"/>
              <w:jc w:val="both"/>
              <w:rPr>
                <w:rFonts w:ascii="Arial" w:hAnsi="Arial" w:cs="Arial"/>
                <w:sz w:val="18"/>
                <w:szCs w:val="18"/>
              </w:rPr>
            </w:pPr>
            <w:r w:rsidRPr="005672E5">
              <w:rPr>
                <w:rFonts w:ascii="Arial" w:hAnsi="Arial" w:cs="Arial"/>
                <w:sz w:val="18"/>
                <w:szCs w:val="18"/>
              </w:rPr>
              <w:t xml:space="preserve">In performing the </w:t>
            </w:r>
            <w:r>
              <w:rPr>
                <w:rFonts w:ascii="Arial" w:hAnsi="Arial" w:cs="Arial"/>
                <w:sz w:val="18"/>
                <w:szCs w:val="18"/>
              </w:rPr>
              <w:t>work/services</w:t>
            </w:r>
            <w:r w:rsidRPr="005672E5">
              <w:rPr>
                <w:rFonts w:ascii="Arial" w:hAnsi="Arial" w:cs="Arial"/>
                <w:sz w:val="18"/>
                <w:szCs w:val="18"/>
              </w:rPr>
              <w:t xml:space="preserve"> contemplated under this Contract, CONTRACTOR shall fully comply with all the laws of the </w:t>
            </w:r>
            <w:smartTag w:uri="urn:schemas-microsoft-com:office:smarttags" w:element="place">
              <w:smartTag w:uri="urn:schemas-microsoft-com:office:smarttags" w:element="PlaceType">
                <w:r w:rsidRPr="005672E5">
                  <w:rPr>
                    <w:rFonts w:ascii="Arial" w:hAnsi="Arial" w:cs="Arial"/>
                    <w:sz w:val="18"/>
                    <w:szCs w:val="18"/>
                  </w:rPr>
                  <w:t>Republic</w:t>
                </w:r>
              </w:smartTag>
              <w:r>
                <w:rPr>
                  <w:rFonts w:ascii="Arial" w:hAnsi="Arial" w:cs="Arial"/>
                  <w:sz w:val="18"/>
                  <w:szCs w:val="18"/>
                </w:rPr>
                <w:t xml:space="preserve"> of </w:t>
              </w:r>
              <w:smartTag w:uri="urn:schemas-microsoft-com:office:smarttags" w:element="PlaceName">
                <w:r>
                  <w:rPr>
                    <w:rFonts w:ascii="Arial" w:hAnsi="Arial" w:cs="Arial"/>
                    <w:sz w:val="18"/>
                    <w:szCs w:val="18"/>
                  </w:rPr>
                  <w:t>Indonesia</w:t>
                </w:r>
              </w:smartTag>
            </w:smartTag>
            <w:r>
              <w:rPr>
                <w:rFonts w:ascii="Arial" w:hAnsi="Arial" w:cs="Arial"/>
                <w:sz w:val="18"/>
                <w:szCs w:val="18"/>
              </w:rPr>
              <w:t xml:space="preserve">. </w:t>
            </w:r>
            <w:r w:rsidRPr="005672E5">
              <w:rPr>
                <w:rFonts w:ascii="Arial" w:hAnsi="Arial" w:cs="Arial"/>
                <w:sz w:val="18"/>
                <w:szCs w:val="18"/>
              </w:rPr>
              <w:t>Any violation of law will be grounds for the immediate termination of this Contract for justifiable cause.</w:t>
            </w:r>
          </w:p>
          <w:p w:rsidR="00AE2A04" w:rsidRPr="005672E5" w:rsidRDefault="00AE2A04" w:rsidP="003B19C2">
            <w:pPr>
              <w:ind w:left="-180" w:firstLine="9"/>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3D0C2E" w:rsidRDefault="003D0C2E" w:rsidP="003B19C2">
            <w:pPr>
              <w:jc w:val="center"/>
              <w:rPr>
                <w:rFonts w:ascii="Arial" w:hAnsi="Arial" w:cs="Arial"/>
                <w:b/>
                <w:sz w:val="18"/>
                <w:szCs w:val="18"/>
                <w:u w:val="single"/>
                <w:lang w:val="id-ID"/>
              </w:rPr>
            </w:pPr>
            <w:r>
              <w:rPr>
                <w:rFonts w:ascii="Arial" w:hAnsi="Arial" w:cs="Arial"/>
                <w:b/>
                <w:sz w:val="18"/>
                <w:szCs w:val="18"/>
                <w:u w:val="single"/>
              </w:rPr>
              <w:t>PASAL 2</w:t>
            </w:r>
            <w:r w:rsidR="00C02EDF">
              <w:rPr>
                <w:rFonts w:ascii="Arial" w:hAnsi="Arial" w:cs="Arial"/>
                <w:b/>
                <w:sz w:val="18"/>
                <w:szCs w:val="18"/>
                <w:u w:val="single"/>
                <w:lang w:val="id-ID"/>
              </w:rPr>
              <w:t>2</w:t>
            </w:r>
          </w:p>
          <w:p w:rsidR="00AE2A04" w:rsidRPr="005672E5" w:rsidRDefault="00AE2A04" w:rsidP="003B19C2">
            <w:pPr>
              <w:jc w:val="center"/>
              <w:rPr>
                <w:rFonts w:ascii="Arial" w:hAnsi="Arial" w:cs="Arial"/>
                <w:b/>
                <w:sz w:val="18"/>
                <w:szCs w:val="18"/>
                <w:u w:val="single"/>
              </w:rPr>
            </w:pPr>
            <w:r w:rsidRPr="005672E5">
              <w:rPr>
                <w:rFonts w:ascii="Arial" w:hAnsi="Arial" w:cs="Arial"/>
                <w:b/>
                <w:sz w:val="18"/>
                <w:szCs w:val="18"/>
                <w:u w:val="single"/>
              </w:rPr>
              <w:t xml:space="preserve">HUKUM YANG BERLAKU </w:t>
            </w:r>
            <w:r>
              <w:rPr>
                <w:rFonts w:ascii="Arial" w:hAnsi="Arial" w:cs="Arial"/>
                <w:b/>
                <w:sz w:val="18"/>
                <w:szCs w:val="18"/>
                <w:u w:val="single"/>
              </w:rPr>
              <w:t>&amp;</w:t>
            </w:r>
            <w:r w:rsidRPr="005672E5">
              <w:rPr>
                <w:rFonts w:ascii="Arial" w:hAnsi="Arial" w:cs="Arial"/>
                <w:b/>
                <w:sz w:val="18"/>
                <w:szCs w:val="18"/>
                <w:u w:val="single"/>
              </w:rPr>
              <w:t xml:space="preserve"> </w:t>
            </w:r>
          </w:p>
          <w:p w:rsidR="00AE2A04" w:rsidRPr="005672E5" w:rsidRDefault="00AE2A04" w:rsidP="003B19C2">
            <w:pPr>
              <w:jc w:val="center"/>
              <w:rPr>
                <w:rFonts w:ascii="Arial" w:hAnsi="Arial" w:cs="Arial"/>
                <w:b/>
                <w:sz w:val="18"/>
                <w:szCs w:val="18"/>
                <w:u w:val="single"/>
              </w:rPr>
            </w:pPr>
            <w:r w:rsidRPr="005672E5">
              <w:rPr>
                <w:rFonts w:ascii="Arial" w:hAnsi="Arial" w:cs="Arial"/>
                <w:b/>
                <w:sz w:val="18"/>
                <w:szCs w:val="18"/>
                <w:u w:val="single"/>
              </w:rPr>
              <w:t>PENYELESAIAN PERSELISIHAN</w:t>
            </w:r>
          </w:p>
        </w:tc>
        <w:tc>
          <w:tcPr>
            <w:tcW w:w="380" w:type="dxa"/>
          </w:tcPr>
          <w:p w:rsidR="00AE2A04" w:rsidRPr="005672E5" w:rsidRDefault="00AE2A04" w:rsidP="003B19C2">
            <w:pPr>
              <w:jc w:val="center"/>
              <w:rPr>
                <w:rFonts w:ascii="Arial" w:hAnsi="Arial" w:cs="Arial"/>
                <w:b/>
                <w:sz w:val="18"/>
                <w:szCs w:val="18"/>
                <w:u w:val="single"/>
              </w:rPr>
            </w:pPr>
          </w:p>
        </w:tc>
        <w:tc>
          <w:tcPr>
            <w:tcW w:w="4581" w:type="dxa"/>
          </w:tcPr>
          <w:p w:rsidR="00AE2A04" w:rsidRPr="003D0C2E" w:rsidRDefault="00AE2A04" w:rsidP="003B19C2">
            <w:pPr>
              <w:jc w:val="center"/>
              <w:rPr>
                <w:rFonts w:ascii="Arial" w:hAnsi="Arial" w:cs="Arial"/>
                <w:b/>
                <w:sz w:val="18"/>
                <w:szCs w:val="18"/>
                <w:u w:val="single"/>
                <w:lang w:val="id-ID"/>
              </w:rPr>
            </w:pPr>
            <w:r>
              <w:rPr>
                <w:rFonts w:ascii="Arial" w:hAnsi="Arial" w:cs="Arial"/>
                <w:b/>
                <w:sz w:val="18"/>
                <w:szCs w:val="18"/>
                <w:u w:val="single"/>
              </w:rPr>
              <w:t>AR</w:t>
            </w:r>
            <w:r w:rsidR="003D0C2E">
              <w:rPr>
                <w:rFonts w:ascii="Arial" w:hAnsi="Arial" w:cs="Arial"/>
                <w:b/>
                <w:sz w:val="18"/>
                <w:szCs w:val="18"/>
                <w:u w:val="single"/>
              </w:rPr>
              <w:t>TICLE 2</w:t>
            </w:r>
            <w:r w:rsidR="00C02EDF">
              <w:rPr>
                <w:rFonts w:ascii="Arial" w:hAnsi="Arial" w:cs="Arial"/>
                <w:b/>
                <w:sz w:val="18"/>
                <w:szCs w:val="18"/>
                <w:u w:val="single"/>
                <w:lang w:val="id-ID"/>
              </w:rPr>
              <w:t>2</w:t>
            </w:r>
          </w:p>
          <w:p w:rsidR="00AE2A04" w:rsidRPr="005672E5" w:rsidRDefault="00AE2A04" w:rsidP="003B19C2">
            <w:pPr>
              <w:jc w:val="center"/>
              <w:rPr>
                <w:rFonts w:ascii="Arial" w:hAnsi="Arial" w:cs="Arial"/>
                <w:b/>
                <w:sz w:val="18"/>
                <w:szCs w:val="18"/>
                <w:u w:val="single"/>
              </w:rPr>
            </w:pPr>
            <w:r w:rsidRPr="005672E5">
              <w:rPr>
                <w:rFonts w:ascii="Arial" w:hAnsi="Arial" w:cs="Arial"/>
                <w:b/>
                <w:sz w:val="18"/>
                <w:szCs w:val="18"/>
                <w:u w:val="single"/>
              </w:rPr>
              <w:t xml:space="preserve">GOVERNING LAW </w:t>
            </w:r>
            <w:r>
              <w:rPr>
                <w:rFonts w:ascii="Arial" w:hAnsi="Arial" w:cs="Arial"/>
                <w:b/>
                <w:sz w:val="18"/>
                <w:szCs w:val="18"/>
                <w:u w:val="single"/>
              </w:rPr>
              <w:t>&amp;</w:t>
            </w:r>
            <w:r w:rsidRPr="005672E5">
              <w:rPr>
                <w:rFonts w:ascii="Arial" w:hAnsi="Arial" w:cs="Arial"/>
                <w:b/>
                <w:sz w:val="18"/>
                <w:szCs w:val="18"/>
                <w:u w:val="single"/>
              </w:rPr>
              <w:t xml:space="preserve"> SETTLEMENT </w:t>
            </w:r>
          </w:p>
          <w:p w:rsidR="00AE2A04" w:rsidRPr="005672E5" w:rsidRDefault="00AE2A04" w:rsidP="003B19C2">
            <w:pPr>
              <w:jc w:val="center"/>
              <w:rPr>
                <w:rFonts w:ascii="Arial" w:hAnsi="Arial" w:cs="Arial"/>
                <w:b/>
                <w:sz w:val="18"/>
                <w:szCs w:val="18"/>
                <w:u w:val="single"/>
              </w:rPr>
            </w:pPr>
            <w:r w:rsidRPr="005672E5">
              <w:rPr>
                <w:rFonts w:ascii="Arial" w:hAnsi="Arial" w:cs="Arial"/>
                <w:b/>
                <w:sz w:val="18"/>
                <w:szCs w:val="18"/>
                <w:u w:val="single"/>
              </w:rPr>
              <w:t>OF DISPUTES</w:t>
            </w: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360"/>
              </w:tabs>
              <w:ind w:left="360" w:hanging="540"/>
              <w:jc w:val="both"/>
              <w:rPr>
                <w:rFonts w:ascii="Arial" w:hAnsi="Arial" w:cs="Arial"/>
                <w:sz w:val="18"/>
                <w:szCs w:val="18"/>
              </w:rPr>
            </w:pPr>
          </w:p>
          <w:p w:rsidR="00AE2A04" w:rsidRPr="005672E5" w:rsidRDefault="00AB3D9F" w:rsidP="00C236B6">
            <w:pPr>
              <w:tabs>
                <w:tab w:val="left" w:pos="360"/>
              </w:tabs>
              <w:ind w:left="360" w:hanging="540"/>
              <w:jc w:val="both"/>
              <w:rPr>
                <w:rFonts w:ascii="Arial" w:hAnsi="Arial" w:cs="Arial"/>
                <w:sz w:val="18"/>
                <w:szCs w:val="18"/>
              </w:rPr>
            </w:pPr>
            <w:r>
              <w:rPr>
                <w:rFonts w:ascii="Arial" w:hAnsi="Arial" w:cs="Arial"/>
                <w:sz w:val="18"/>
                <w:szCs w:val="18"/>
              </w:rPr>
              <w:t>2</w:t>
            </w:r>
            <w:r w:rsidR="00C02EDF">
              <w:rPr>
                <w:rFonts w:ascii="Arial" w:hAnsi="Arial" w:cs="Arial"/>
                <w:sz w:val="18"/>
                <w:szCs w:val="18"/>
                <w:lang w:val="id-ID"/>
              </w:rPr>
              <w:t>2</w:t>
            </w:r>
            <w:r w:rsidR="00AE2A04" w:rsidRPr="005672E5">
              <w:rPr>
                <w:rFonts w:ascii="Arial" w:hAnsi="Arial" w:cs="Arial"/>
                <w:sz w:val="18"/>
                <w:szCs w:val="18"/>
              </w:rPr>
              <w:t xml:space="preserve">.1 </w:t>
            </w:r>
            <w:r w:rsidR="00C236B6">
              <w:rPr>
                <w:rFonts w:ascii="Arial" w:hAnsi="Arial" w:cs="Arial"/>
                <w:sz w:val="18"/>
                <w:szCs w:val="18"/>
              </w:rPr>
              <w:t xml:space="preserve"> </w:t>
            </w:r>
            <w:r w:rsidR="00C236B6">
              <w:rPr>
                <w:rFonts w:ascii="Arial" w:hAnsi="Arial" w:cs="Arial"/>
                <w:sz w:val="18"/>
                <w:szCs w:val="18"/>
                <w:lang w:val="id-ID"/>
              </w:rPr>
              <w:tab/>
            </w:r>
            <w:r w:rsidR="00AE2A04" w:rsidRPr="005672E5">
              <w:rPr>
                <w:rFonts w:ascii="Arial" w:hAnsi="Arial" w:cs="Arial"/>
                <w:sz w:val="18"/>
                <w:szCs w:val="18"/>
              </w:rPr>
              <w:t xml:space="preserve">Kontrak </w:t>
            </w:r>
            <w:r w:rsidR="00AE2A04">
              <w:rPr>
                <w:rFonts w:ascii="Arial" w:hAnsi="Arial" w:cs="Arial"/>
                <w:sz w:val="18"/>
                <w:szCs w:val="18"/>
              </w:rPr>
              <w:t xml:space="preserve">ini, termasuk Lampiran-lampirannya akan </w:t>
            </w:r>
            <w:r w:rsidR="00AE2A04" w:rsidRPr="005672E5">
              <w:rPr>
                <w:rFonts w:ascii="Arial" w:hAnsi="Arial" w:cs="Arial"/>
                <w:sz w:val="18"/>
                <w:szCs w:val="18"/>
              </w:rPr>
              <w:t>diatur dan ditafsirkan menurut hukum Indonesia.</w:t>
            </w:r>
          </w:p>
        </w:tc>
        <w:tc>
          <w:tcPr>
            <w:tcW w:w="380" w:type="dxa"/>
          </w:tcPr>
          <w:p w:rsidR="00AE2A04" w:rsidRPr="005672E5" w:rsidRDefault="00AE2A04" w:rsidP="003B19C2">
            <w:pPr>
              <w:tabs>
                <w:tab w:val="left" w:pos="360"/>
              </w:tabs>
              <w:ind w:left="360" w:hanging="540"/>
              <w:jc w:val="center"/>
              <w:rPr>
                <w:rFonts w:ascii="Arial" w:hAnsi="Arial" w:cs="Arial"/>
                <w:b/>
                <w:sz w:val="18"/>
                <w:szCs w:val="18"/>
                <w:u w:val="single"/>
              </w:rPr>
            </w:pPr>
          </w:p>
        </w:tc>
        <w:tc>
          <w:tcPr>
            <w:tcW w:w="4581" w:type="dxa"/>
          </w:tcPr>
          <w:p w:rsidR="00AE2A04" w:rsidRPr="005672E5" w:rsidRDefault="00AE2A04" w:rsidP="003B19C2">
            <w:pPr>
              <w:tabs>
                <w:tab w:val="left" w:pos="360"/>
              </w:tabs>
              <w:ind w:left="360" w:hanging="540"/>
              <w:jc w:val="both"/>
              <w:rPr>
                <w:rFonts w:ascii="Arial" w:hAnsi="Arial" w:cs="Arial"/>
                <w:sz w:val="18"/>
                <w:szCs w:val="18"/>
              </w:rPr>
            </w:pPr>
          </w:p>
          <w:p w:rsidR="00AE2A04" w:rsidRDefault="00AE2A04" w:rsidP="003B19C2">
            <w:pPr>
              <w:tabs>
                <w:tab w:val="left" w:pos="360"/>
              </w:tabs>
              <w:ind w:left="360" w:hanging="540"/>
              <w:jc w:val="both"/>
              <w:rPr>
                <w:ins w:id="17" w:author="SE" w:date="2015-12-07T08:27:00Z"/>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2</w:t>
            </w:r>
            <w:r w:rsidRPr="005672E5">
              <w:rPr>
                <w:rFonts w:ascii="Arial" w:hAnsi="Arial" w:cs="Arial"/>
                <w:sz w:val="18"/>
                <w:szCs w:val="18"/>
              </w:rPr>
              <w:t xml:space="preserve">.1 </w:t>
            </w:r>
            <w:r>
              <w:rPr>
                <w:rFonts w:ascii="Arial" w:hAnsi="Arial" w:cs="Arial"/>
                <w:sz w:val="18"/>
                <w:szCs w:val="18"/>
              </w:rPr>
              <w:tab/>
            </w:r>
            <w:r w:rsidRPr="005672E5">
              <w:rPr>
                <w:rFonts w:ascii="Arial" w:hAnsi="Arial" w:cs="Arial"/>
                <w:sz w:val="18"/>
                <w:szCs w:val="18"/>
              </w:rPr>
              <w:t>This   Contract, including   the Exhibits hereto, shall be governed by and construed in accordance with the laws of the Republic of Indonesia.</w:t>
            </w:r>
          </w:p>
          <w:p w:rsidR="00E90B3B" w:rsidRPr="005672E5" w:rsidRDefault="00E90B3B" w:rsidP="003B19C2">
            <w:pPr>
              <w:tabs>
                <w:tab w:val="left" w:pos="36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672E5" w:rsidRDefault="00AB3D9F" w:rsidP="003B19C2">
            <w:pPr>
              <w:tabs>
                <w:tab w:val="left" w:pos="360"/>
              </w:tabs>
              <w:ind w:left="360" w:hanging="540"/>
              <w:jc w:val="both"/>
              <w:rPr>
                <w:rFonts w:ascii="Arial" w:hAnsi="Arial" w:cs="Arial"/>
                <w:sz w:val="18"/>
                <w:szCs w:val="18"/>
              </w:rPr>
            </w:pPr>
            <w:r>
              <w:rPr>
                <w:rFonts w:ascii="Arial" w:hAnsi="Arial" w:cs="Arial"/>
                <w:sz w:val="18"/>
                <w:szCs w:val="18"/>
              </w:rPr>
              <w:t>2</w:t>
            </w:r>
            <w:r w:rsidR="00C02EDF">
              <w:rPr>
                <w:rFonts w:ascii="Arial" w:hAnsi="Arial" w:cs="Arial"/>
                <w:sz w:val="18"/>
                <w:szCs w:val="18"/>
                <w:lang w:val="id-ID"/>
              </w:rPr>
              <w:t>2</w:t>
            </w:r>
            <w:r w:rsidR="00AE2A04" w:rsidRPr="005672E5">
              <w:rPr>
                <w:rFonts w:ascii="Arial" w:hAnsi="Arial" w:cs="Arial"/>
                <w:sz w:val="18"/>
                <w:szCs w:val="18"/>
              </w:rPr>
              <w:t xml:space="preserve">.2 </w:t>
            </w:r>
            <w:r w:rsidR="00AE2A04">
              <w:rPr>
                <w:rFonts w:ascii="Arial" w:hAnsi="Arial" w:cs="Arial"/>
                <w:sz w:val="18"/>
                <w:szCs w:val="18"/>
              </w:rPr>
              <w:tab/>
            </w:r>
            <w:r w:rsidR="00AE2A04" w:rsidRPr="005672E5">
              <w:rPr>
                <w:rFonts w:ascii="Arial" w:hAnsi="Arial" w:cs="Arial"/>
                <w:sz w:val="18"/>
                <w:szCs w:val="18"/>
              </w:rPr>
              <w:t>Setiap    perselisihan,    perbedaan   atau tuntutan yang timbul atau berhubungan dengan Kontrak ini atau pelanggarannya, t</w:t>
            </w:r>
            <w:r w:rsidR="00AE2A04">
              <w:rPr>
                <w:rFonts w:ascii="Arial" w:hAnsi="Arial" w:cs="Arial"/>
                <w:sz w:val="18"/>
                <w:szCs w:val="18"/>
              </w:rPr>
              <w:t>ermasuk l</w:t>
            </w:r>
            <w:r w:rsidR="00AE2A04" w:rsidRPr="005672E5">
              <w:rPr>
                <w:rFonts w:ascii="Arial" w:hAnsi="Arial" w:cs="Arial"/>
                <w:sz w:val="18"/>
                <w:szCs w:val="18"/>
              </w:rPr>
              <w:t xml:space="preserve">ampiran-lampiran, yang tidak dapat diselesaikan secara damai oleh para pihak, akan diselesaikan melalui arbitrasi di </w:t>
            </w:r>
            <w:r w:rsidR="007824A0">
              <w:rPr>
                <w:rFonts w:ascii="Arial" w:hAnsi="Arial" w:cs="Arial"/>
                <w:sz w:val="18"/>
                <w:szCs w:val="18"/>
              </w:rPr>
              <w:t>Singapura</w:t>
            </w:r>
            <w:r w:rsidR="00AE2A04" w:rsidRPr="005672E5">
              <w:rPr>
                <w:rFonts w:ascii="Arial" w:hAnsi="Arial" w:cs="Arial"/>
                <w:sz w:val="18"/>
                <w:szCs w:val="18"/>
              </w:rPr>
              <w:t xml:space="preserve"> sesuai dengan Peraturan </w:t>
            </w:r>
            <w:r w:rsidR="007824A0">
              <w:rPr>
                <w:rFonts w:ascii="Arial" w:hAnsi="Arial" w:cs="Arial"/>
                <w:i/>
                <w:sz w:val="18"/>
                <w:szCs w:val="18"/>
              </w:rPr>
              <w:t xml:space="preserve">Singapore International Arbitration Centre </w:t>
            </w:r>
            <w:r w:rsidR="007824A0" w:rsidRPr="007824A0">
              <w:rPr>
                <w:rFonts w:ascii="Arial" w:hAnsi="Arial" w:cs="Arial"/>
                <w:sz w:val="18"/>
                <w:szCs w:val="18"/>
              </w:rPr>
              <w:t>(</w:t>
            </w:r>
            <w:r w:rsidR="007824A0">
              <w:rPr>
                <w:rFonts w:ascii="Arial" w:hAnsi="Arial" w:cs="Arial"/>
                <w:sz w:val="18"/>
                <w:szCs w:val="18"/>
              </w:rPr>
              <w:t>SIAC)</w:t>
            </w:r>
            <w:ins w:id="18" w:author="SE" w:date="2015-12-07T08:27:00Z">
              <w:r w:rsidR="00E90B3B">
                <w:rPr>
                  <w:rFonts w:ascii="Arial" w:hAnsi="Arial" w:cs="Arial"/>
                  <w:sz w:val="18"/>
                  <w:szCs w:val="18"/>
                </w:rPr>
                <w:t>, menggunakan bahasa Inggris</w:t>
              </w:r>
            </w:ins>
            <w:r w:rsidR="00AE2A04" w:rsidRPr="005672E5">
              <w:rPr>
                <w:rFonts w:ascii="Arial" w:hAnsi="Arial" w:cs="Arial"/>
                <w:sz w:val="18"/>
                <w:szCs w:val="18"/>
              </w:rPr>
              <w:t>.</w:t>
            </w:r>
          </w:p>
          <w:p w:rsidR="00AE2A04" w:rsidRPr="005672E5" w:rsidRDefault="00AE2A04" w:rsidP="003B19C2">
            <w:pPr>
              <w:tabs>
                <w:tab w:val="left" w:pos="360"/>
              </w:tabs>
              <w:ind w:left="360" w:hanging="540"/>
              <w:jc w:val="both"/>
              <w:rPr>
                <w:rFonts w:ascii="Arial" w:hAnsi="Arial" w:cs="Arial"/>
                <w:b/>
                <w:sz w:val="18"/>
                <w:szCs w:val="18"/>
              </w:rPr>
            </w:pPr>
          </w:p>
        </w:tc>
        <w:tc>
          <w:tcPr>
            <w:tcW w:w="380" w:type="dxa"/>
          </w:tcPr>
          <w:p w:rsidR="00AE2A04" w:rsidRPr="005672E5" w:rsidRDefault="00AE2A04" w:rsidP="003B19C2">
            <w:pPr>
              <w:tabs>
                <w:tab w:val="left" w:pos="360"/>
              </w:tabs>
              <w:ind w:left="360" w:hanging="540"/>
              <w:jc w:val="both"/>
              <w:rPr>
                <w:rFonts w:ascii="Arial" w:hAnsi="Arial" w:cs="Arial"/>
                <w:sz w:val="18"/>
                <w:szCs w:val="18"/>
              </w:rPr>
            </w:pPr>
          </w:p>
        </w:tc>
        <w:tc>
          <w:tcPr>
            <w:tcW w:w="4581" w:type="dxa"/>
          </w:tcPr>
          <w:p w:rsidR="00AE2A04" w:rsidRPr="005672E5" w:rsidRDefault="00AB3D9F" w:rsidP="003B19C2">
            <w:pPr>
              <w:tabs>
                <w:tab w:val="left" w:pos="360"/>
              </w:tabs>
              <w:ind w:left="360" w:hanging="540"/>
              <w:jc w:val="both"/>
              <w:rPr>
                <w:rFonts w:ascii="Arial" w:hAnsi="Arial" w:cs="Arial"/>
                <w:sz w:val="18"/>
                <w:szCs w:val="18"/>
              </w:rPr>
            </w:pPr>
            <w:r>
              <w:rPr>
                <w:rFonts w:ascii="Arial" w:hAnsi="Arial" w:cs="Arial"/>
                <w:sz w:val="18"/>
                <w:szCs w:val="18"/>
              </w:rPr>
              <w:t>2</w:t>
            </w:r>
            <w:r w:rsidR="00C02EDF">
              <w:rPr>
                <w:rFonts w:ascii="Arial" w:hAnsi="Arial" w:cs="Arial"/>
                <w:sz w:val="18"/>
                <w:szCs w:val="18"/>
                <w:lang w:val="id-ID"/>
              </w:rPr>
              <w:t>2</w:t>
            </w:r>
            <w:r w:rsidR="00AE2A04" w:rsidRPr="005672E5">
              <w:rPr>
                <w:rFonts w:ascii="Arial" w:hAnsi="Arial" w:cs="Arial"/>
                <w:sz w:val="18"/>
                <w:szCs w:val="18"/>
              </w:rPr>
              <w:t xml:space="preserve">.2 </w:t>
            </w:r>
            <w:r w:rsidR="00AE2A04">
              <w:rPr>
                <w:rFonts w:ascii="Arial" w:hAnsi="Arial" w:cs="Arial"/>
                <w:sz w:val="18"/>
                <w:szCs w:val="18"/>
              </w:rPr>
              <w:tab/>
            </w:r>
            <w:r w:rsidR="00AE2A04" w:rsidRPr="005672E5">
              <w:rPr>
                <w:rFonts w:ascii="Arial" w:hAnsi="Arial" w:cs="Arial"/>
                <w:sz w:val="18"/>
                <w:szCs w:val="18"/>
              </w:rPr>
              <w:t xml:space="preserve">Any dispute, controversy or claim arising out of or relating to this Contract or the breach thereof, including the Exhibits hereto, which cannot be settled amicably by the parties, shall be settled by arbitration in </w:t>
            </w:r>
            <w:r w:rsidR="007824A0">
              <w:rPr>
                <w:rFonts w:ascii="Arial" w:hAnsi="Arial" w:cs="Arial"/>
                <w:sz w:val="18"/>
                <w:szCs w:val="18"/>
              </w:rPr>
              <w:t>Singapore</w:t>
            </w:r>
            <w:r w:rsidR="00AE2A04" w:rsidRPr="005672E5">
              <w:rPr>
                <w:rFonts w:ascii="Arial" w:hAnsi="Arial" w:cs="Arial"/>
                <w:sz w:val="18"/>
                <w:szCs w:val="18"/>
              </w:rPr>
              <w:t xml:space="preserve"> in accordance with the </w:t>
            </w:r>
            <w:r w:rsidR="007824A0">
              <w:rPr>
                <w:rFonts w:ascii="Arial" w:hAnsi="Arial" w:cs="Arial"/>
                <w:sz w:val="18"/>
                <w:szCs w:val="18"/>
              </w:rPr>
              <w:t>rules of Singapore International Arbitration Centre (SIAC)</w:t>
            </w:r>
            <w:ins w:id="19" w:author="SE" w:date="2015-12-07T08:27:00Z">
              <w:r w:rsidR="00E90B3B">
                <w:rPr>
                  <w:rFonts w:ascii="Arial" w:hAnsi="Arial" w:cs="Arial"/>
                  <w:sz w:val="18"/>
                  <w:szCs w:val="18"/>
                </w:rPr>
                <w:t>, using English language</w:t>
              </w:r>
            </w:ins>
            <w:r w:rsidR="00AE2A04" w:rsidRPr="005672E5">
              <w:rPr>
                <w:rFonts w:ascii="Arial" w:hAnsi="Arial" w:cs="Arial"/>
                <w:sz w:val="18"/>
                <w:szCs w:val="18"/>
              </w:rPr>
              <w:t>.</w:t>
            </w:r>
          </w:p>
          <w:p w:rsidR="00AE2A04" w:rsidRPr="005672E5" w:rsidRDefault="00AE2A04" w:rsidP="003B19C2">
            <w:pPr>
              <w:tabs>
                <w:tab w:val="left" w:pos="36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E86B64" w:rsidRDefault="00AB3D9F" w:rsidP="003B19C2">
            <w:pPr>
              <w:tabs>
                <w:tab w:val="left" w:pos="360"/>
              </w:tabs>
              <w:ind w:left="360" w:hanging="540"/>
              <w:jc w:val="both"/>
              <w:rPr>
                <w:rFonts w:ascii="Arial" w:hAnsi="Arial" w:cs="Arial"/>
                <w:sz w:val="18"/>
                <w:szCs w:val="18"/>
                <w:lang w:val="es-ES"/>
              </w:rPr>
            </w:pPr>
            <w:r>
              <w:rPr>
                <w:rFonts w:ascii="Arial" w:hAnsi="Arial" w:cs="Arial"/>
                <w:sz w:val="18"/>
                <w:szCs w:val="18"/>
                <w:lang w:val="es-ES"/>
              </w:rPr>
              <w:t>2</w:t>
            </w:r>
            <w:r w:rsidR="00C02EDF">
              <w:rPr>
                <w:rFonts w:ascii="Arial" w:hAnsi="Arial" w:cs="Arial"/>
                <w:sz w:val="18"/>
                <w:szCs w:val="18"/>
                <w:lang w:val="id-ID"/>
              </w:rPr>
              <w:t>2</w:t>
            </w:r>
            <w:r w:rsidR="00AE2A04" w:rsidRPr="00E86B64">
              <w:rPr>
                <w:rFonts w:ascii="Arial" w:hAnsi="Arial" w:cs="Arial"/>
                <w:sz w:val="18"/>
                <w:szCs w:val="18"/>
                <w:lang w:val="es-ES"/>
              </w:rPr>
              <w:t xml:space="preserve">.3 </w:t>
            </w:r>
            <w:r w:rsidR="00C236B6">
              <w:rPr>
                <w:rFonts w:ascii="Arial" w:hAnsi="Arial" w:cs="Arial"/>
                <w:sz w:val="18"/>
                <w:szCs w:val="18"/>
                <w:lang w:val="id-ID"/>
              </w:rPr>
              <w:tab/>
            </w:r>
            <w:r w:rsidR="00AE2A04" w:rsidRPr="00E86B64">
              <w:rPr>
                <w:rFonts w:ascii="Arial" w:hAnsi="Arial" w:cs="Arial"/>
                <w:sz w:val="18"/>
                <w:szCs w:val="18"/>
                <w:lang w:val="es-ES"/>
              </w:rPr>
              <w:t>Putusan arbitrasi di</w:t>
            </w:r>
            <w:r w:rsidR="00496D10">
              <w:rPr>
                <w:rFonts w:ascii="Arial" w:hAnsi="Arial" w:cs="Arial"/>
                <w:sz w:val="18"/>
                <w:szCs w:val="18"/>
                <w:lang w:val="id-ID"/>
              </w:rPr>
              <w:t xml:space="preserve"> </w:t>
            </w:r>
            <w:r w:rsidR="00AE2A04" w:rsidRPr="00E86B64">
              <w:rPr>
                <w:rFonts w:ascii="Arial" w:hAnsi="Arial" w:cs="Arial"/>
                <w:sz w:val="18"/>
                <w:szCs w:val="18"/>
                <w:lang w:val="es-ES"/>
              </w:rPr>
              <w:t>atas akan bersifat final dan mengikat.</w:t>
            </w:r>
          </w:p>
          <w:p w:rsidR="00AE2A04" w:rsidRPr="00E86B64" w:rsidRDefault="00AE2A04" w:rsidP="003B19C2">
            <w:pPr>
              <w:tabs>
                <w:tab w:val="left" w:pos="360"/>
              </w:tabs>
              <w:ind w:left="360" w:hanging="540"/>
              <w:jc w:val="both"/>
              <w:rPr>
                <w:rFonts w:ascii="Arial" w:hAnsi="Arial" w:cs="Arial"/>
                <w:sz w:val="18"/>
                <w:szCs w:val="18"/>
                <w:u w:val="single"/>
                <w:lang w:val="es-ES"/>
              </w:rPr>
            </w:pPr>
          </w:p>
        </w:tc>
        <w:tc>
          <w:tcPr>
            <w:tcW w:w="380" w:type="dxa"/>
          </w:tcPr>
          <w:p w:rsidR="00AE2A04" w:rsidRPr="00E86B64" w:rsidRDefault="00AE2A04" w:rsidP="003B19C2">
            <w:pPr>
              <w:tabs>
                <w:tab w:val="left" w:pos="360"/>
              </w:tabs>
              <w:ind w:left="360" w:hanging="540"/>
              <w:jc w:val="both"/>
              <w:rPr>
                <w:rFonts w:ascii="Arial" w:hAnsi="Arial" w:cs="Arial"/>
                <w:sz w:val="18"/>
                <w:szCs w:val="18"/>
                <w:lang w:val="es-ES"/>
              </w:rPr>
            </w:pPr>
          </w:p>
        </w:tc>
        <w:tc>
          <w:tcPr>
            <w:tcW w:w="4581" w:type="dxa"/>
          </w:tcPr>
          <w:p w:rsidR="00AE2A04" w:rsidRPr="005672E5" w:rsidRDefault="00AE2A04" w:rsidP="003B19C2">
            <w:pPr>
              <w:tabs>
                <w:tab w:val="left" w:pos="360"/>
              </w:tabs>
              <w:ind w:left="360" w:hanging="54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2</w:t>
            </w:r>
            <w:r w:rsidRPr="005672E5">
              <w:rPr>
                <w:rFonts w:ascii="Arial" w:hAnsi="Arial" w:cs="Arial"/>
                <w:sz w:val="18"/>
                <w:szCs w:val="18"/>
              </w:rPr>
              <w:t>.3</w:t>
            </w:r>
            <w:r>
              <w:rPr>
                <w:rFonts w:ascii="Arial" w:hAnsi="Arial" w:cs="Arial"/>
                <w:sz w:val="18"/>
                <w:szCs w:val="18"/>
              </w:rPr>
              <w:tab/>
            </w:r>
            <w:r w:rsidRPr="005672E5">
              <w:rPr>
                <w:rFonts w:ascii="Arial" w:hAnsi="Arial" w:cs="Arial"/>
                <w:sz w:val="18"/>
                <w:szCs w:val="18"/>
              </w:rPr>
              <w:t>Judgment made by the above arbitration shall be final and binding.</w:t>
            </w:r>
          </w:p>
          <w:p w:rsidR="00AE2A04" w:rsidRPr="005672E5" w:rsidRDefault="00AE2A04" w:rsidP="003B19C2">
            <w:pPr>
              <w:tabs>
                <w:tab w:val="left" w:pos="360"/>
              </w:tabs>
              <w:ind w:left="360" w:hanging="540"/>
              <w:jc w:val="both"/>
              <w:rPr>
                <w:rFonts w:ascii="Arial" w:hAnsi="Arial" w:cs="Arial"/>
                <w:sz w:val="18"/>
                <w:szCs w:val="18"/>
                <w:u w:val="single"/>
              </w:rPr>
            </w:pPr>
          </w:p>
        </w:tc>
      </w:tr>
      <w:tr w:rsidR="00AE2A04" w:rsidRPr="005672E5" w:rsidTr="003D0C2E">
        <w:trPr>
          <w:gridAfter w:val="1"/>
          <w:wAfter w:w="72" w:type="dxa"/>
          <w:cantSplit/>
        </w:trPr>
        <w:tc>
          <w:tcPr>
            <w:tcW w:w="5142" w:type="dxa"/>
            <w:gridSpan w:val="2"/>
          </w:tcPr>
          <w:p w:rsidR="00AE2A04" w:rsidRPr="003D0C2E" w:rsidRDefault="003D0C2E" w:rsidP="003B19C2">
            <w:pPr>
              <w:jc w:val="center"/>
              <w:rPr>
                <w:rFonts w:ascii="Arial" w:hAnsi="Arial" w:cs="Arial"/>
                <w:b/>
                <w:sz w:val="18"/>
                <w:szCs w:val="18"/>
                <w:u w:val="single"/>
                <w:lang w:val="id-ID"/>
              </w:rPr>
            </w:pPr>
            <w:r>
              <w:rPr>
                <w:rFonts w:ascii="Arial" w:hAnsi="Arial" w:cs="Arial"/>
                <w:b/>
                <w:sz w:val="18"/>
                <w:szCs w:val="18"/>
                <w:u w:val="single"/>
              </w:rPr>
              <w:t>PASAL 2</w:t>
            </w:r>
            <w:r w:rsidR="00C02EDF">
              <w:rPr>
                <w:rFonts w:ascii="Arial" w:hAnsi="Arial" w:cs="Arial"/>
                <w:b/>
                <w:sz w:val="18"/>
                <w:szCs w:val="18"/>
                <w:u w:val="single"/>
                <w:lang w:val="id-ID"/>
              </w:rPr>
              <w:t>3</w:t>
            </w:r>
          </w:p>
          <w:p w:rsidR="00AE2A04" w:rsidRDefault="00AE2A04" w:rsidP="003B19C2">
            <w:pPr>
              <w:jc w:val="center"/>
              <w:rPr>
                <w:rFonts w:ascii="Arial" w:hAnsi="Arial" w:cs="Arial"/>
                <w:b/>
                <w:sz w:val="18"/>
                <w:szCs w:val="18"/>
                <w:u w:val="single"/>
              </w:rPr>
            </w:pPr>
            <w:r w:rsidRPr="005672E5">
              <w:rPr>
                <w:rFonts w:ascii="Arial" w:hAnsi="Arial" w:cs="Arial"/>
                <w:b/>
                <w:sz w:val="18"/>
                <w:szCs w:val="18"/>
                <w:u w:val="single"/>
              </w:rPr>
              <w:t>PENGALIHAN</w:t>
            </w:r>
          </w:p>
          <w:p w:rsidR="00AE2A04" w:rsidRPr="005672E5" w:rsidRDefault="00AE2A04" w:rsidP="003B19C2">
            <w:pPr>
              <w:jc w:val="center"/>
              <w:rPr>
                <w:rFonts w:ascii="Arial" w:hAnsi="Arial" w:cs="Arial"/>
                <w:b/>
                <w:sz w:val="18"/>
                <w:szCs w:val="18"/>
                <w:u w:val="single"/>
              </w:rPr>
            </w:pPr>
          </w:p>
        </w:tc>
        <w:tc>
          <w:tcPr>
            <w:tcW w:w="380" w:type="dxa"/>
          </w:tcPr>
          <w:p w:rsidR="00AE2A04" w:rsidRPr="005672E5" w:rsidRDefault="00AE2A04" w:rsidP="003B19C2">
            <w:pPr>
              <w:jc w:val="center"/>
              <w:rPr>
                <w:rFonts w:ascii="Arial" w:hAnsi="Arial" w:cs="Arial"/>
                <w:b/>
                <w:sz w:val="18"/>
                <w:szCs w:val="18"/>
                <w:u w:val="single"/>
              </w:rPr>
            </w:pPr>
          </w:p>
        </w:tc>
        <w:tc>
          <w:tcPr>
            <w:tcW w:w="4581" w:type="dxa"/>
          </w:tcPr>
          <w:p w:rsidR="00AE2A04" w:rsidRPr="003D0C2E" w:rsidRDefault="003D0C2E" w:rsidP="003B19C2">
            <w:pPr>
              <w:jc w:val="center"/>
              <w:rPr>
                <w:rFonts w:ascii="Arial" w:hAnsi="Arial" w:cs="Arial"/>
                <w:b/>
                <w:sz w:val="18"/>
                <w:szCs w:val="18"/>
                <w:u w:val="single"/>
                <w:lang w:val="id-ID"/>
              </w:rPr>
            </w:pPr>
            <w:r>
              <w:rPr>
                <w:rFonts w:ascii="Arial" w:hAnsi="Arial" w:cs="Arial"/>
                <w:b/>
                <w:sz w:val="18"/>
                <w:szCs w:val="18"/>
                <w:u w:val="single"/>
              </w:rPr>
              <w:t>ARTICLE 2</w:t>
            </w:r>
            <w:r w:rsidR="00C02EDF">
              <w:rPr>
                <w:rFonts w:ascii="Arial" w:hAnsi="Arial" w:cs="Arial"/>
                <w:b/>
                <w:sz w:val="18"/>
                <w:szCs w:val="18"/>
                <w:u w:val="single"/>
                <w:lang w:val="id-ID"/>
              </w:rPr>
              <w:t>3</w:t>
            </w:r>
          </w:p>
          <w:p w:rsidR="00AE2A04" w:rsidRPr="005672E5" w:rsidRDefault="00AE2A04" w:rsidP="003B19C2">
            <w:pPr>
              <w:jc w:val="center"/>
              <w:rPr>
                <w:rFonts w:ascii="Arial" w:hAnsi="Arial" w:cs="Arial"/>
                <w:b/>
                <w:sz w:val="18"/>
                <w:szCs w:val="18"/>
                <w:u w:val="single"/>
              </w:rPr>
            </w:pPr>
            <w:r w:rsidRPr="005672E5">
              <w:rPr>
                <w:rFonts w:ascii="Arial" w:hAnsi="Arial" w:cs="Arial"/>
                <w:b/>
                <w:sz w:val="18"/>
                <w:szCs w:val="18"/>
                <w:u w:val="single"/>
              </w:rPr>
              <w:t>A</w:t>
            </w:r>
            <w:r>
              <w:rPr>
                <w:rFonts w:ascii="Arial" w:hAnsi="Arial" w:cs="Arial"/>
                <w:b/>
                <w:sz w:val="18"/>
                <w:szCs w:val="18"/>
                <w:u w:val="single"/>
              </w:rPr>
              <w:t>S</w:t>
            </w:r>
            <w:r w:rsidRPr="005672E5">
              <w:rPr>
                <w:rFonts w:ascii="Arial" w:hAnsi="Arial" w:cs="Arial"/>
                <w:b/>
                <w:sz w:val="18"/>
                <w:szCs w:val="18"/>
                <w:u w:val="single"/>
              </w:rPr>
              <w:t>SIGNMENT</w:t>
            </w:r>
          </w:p>
          <w:p w:rsidR="00AE2A04" w:rsidRPr="005672E5" w:rsidRDefault="00AE2A04" w:rsidP="003B19C2">
            <w:pPr>
              <w:jc w:val="center"/>
              <w:rPr>
                <w:rFonts w:ascii="Arial" w:hAnsi="Arial" w:cs="Arial"/>
                <w:b/>
                <w:sz w:val="18"/>
                <w:szCs w:val="18"/>
                <w:u w:val="single"/>
              </w:rPr>
            </w:pP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360"/>
              </w:tabs>
              <w:ind w:left="360" w:hanging="54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3</w:t>
            </w:r>
            <w:r w:rsidRPr="005672E5">
              <w:rPr>
                <w:rFonts w:ascii="Arial" w:hAnsi="Arial" w:cs="Arial"/>
                <w:sz w:val="18"/>
                <w:szCs w:val="18"/>
              </w:rPr>
              <w:t xml:space="preserve">.1 </w:t>
            </w:r>
            <w:r>
              <w:rPr>
                <w:rFonts w:ascii="Arial" w:hAnsi="Arial" w:cs="Arial"/>
                <w:sz w:val="18"/>
                <w:szCs w:val="18"/>
              </w:rPr>
              <w:tab/>
              <w:t>PERUSAHAAN</w:t>
            </w:r>
            <w:r w:rsidRPr="005672E5">
              <w:rPr>
                <w:rFonts w:ascii="Arial" w:hAnsi="Arial" w:cs="Arial"/>
                <w:sz w:val="18"/>
                <w:szCs w:val="18"/>
              </w:rPr>
              <w:t xml:space="preserve"> dapat mengalihkan Kontrak ini kepada </w:t>
            </w:r>
            <w:r w:rsidRPr="00B46513">
              <w:rPr>
                <w:rFonts w:ascii="Arial" w:hAnsi="Arial" w:cs="Arial"/>
                <w:sz w:val="18"/>
                <w:szCs w:val="18"/>
              </w:rPr>
              <w:t>afiliasinya dan/atau pihak ketiga yang keadaan keuangannya kuat dengan pemberitahuan</w:t>
            </w:r>
            <w:r w:rsidRPr="005672E5">
              <w:rPr>
                <w:rFonts w:ascii="Arial" w:hAnsi="Arial" w:cs="Arial"/>
                <w:sz w:val="18"/>
                <w:szCs w:val="18"/>
              </w:rPr>
              <w:t xml:space="preserve"> kepada KONTRAKTOR.</w:t>
            </w:r>
          </w:p>
          <w:p w:rsidR="00AE2A04" w:rsidRPr="005672E5" w:rsidRDefault="00AE2A04" w:rsidP="003B19C2">
            <w:pPr>
              <w:tabs>
                <w:tab w:val="left" w:pos="360"/>
              </w:tabs>
              <w:ind w:left="360" w:hanging="540"/>
              <w:jc w:val="both"/>
              <w:rPr>
                <w:rFonts w:ascii="Arial" w:hAnsi="Arial" w:cs="Arial"/>
                <w:sz w:val="18"/>
                <w:szCs w:val="18"/>
              </w:rPr>
            </w:pPr>
          </w:p>
        </w:tc>
        <w:tc>
          <w:tcPr>
            <w:tcW w:w="380" w:type="dxa"/>
          </w:tcPr>
          <w:p w:rsidR="00AE2A04" w:rsidRPr="005672E5" w:rsidRDefault="00AE2A04" w:rsidP="003B19C2">
            <w:pPr>
              <w:tabs>
                <w:tab w:val="left" w:pos="360"/>
              </w:tabs>
              <w:ind w:left="360" w:hanging="540"/>
              <w:jc w:val="center"/>
              <w:rPr>
                <w:rFonts w:ascii="Arial" w:hAnsi="Arial" w:cs="Arial"/>
                <w:b/>
                <w:sz w:val="18"/>
                <w:szCs w:val="18"/>
                <w:u w:val="single"/>
              </w:rPr>
            </w:pPr>
          </w:p>
        </w:tc>
        <w:tc>
          <w:tcPr>
            <w:tcW w:w="4581" w:type="dxa"/>
          </w:tcPr>
          <w:p w:rsidR="00AE2A04" w:rsidRPr="005672E5" w:rsidRDefault="00AE2A04" w:rsidP="003B19C2">
            <w:pPr>
              <w:tabs>
                <w:tab w:val="left" w:pos="360"/>
              </w:tabs>
              <w:ind w:left="360" w:hanging="54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3</w:t>
            </w:r>
            <w:r w:rsidRPr="005672E5">
              <w:rPr>
                <w:rFonts w:ascii="Arial" w:hAnsi="Arial" w:cs="Arial"/>
                <w:sz w:val="18"/>
                <w:szCs w:val="18"/>
              </w:rPr>
              <w:t xml:space="preserve">.1 </w:t>
            </w:r>
            <w:r>
              <w:rPr>
                <w:rFonts w:ascii="Arial" w:hAnsi="Arial" w:cs="Arial"/>
                <w:sz w:val="18"/>
                <w:szCs w:val="18"/>
              </w:rPr>
              <w:tab/>
            </w:r>
            <w:r w:rsidRPr="00B46513">
              <w:rPr>
                <w:rFonts w:ascii="Arial" w:hAnsi="Arial" w:cs="Arial"/>
                <w:sz w:val="18"/>
                <w:szCs w:val="18"/>
              </w:rPr>
              <w:t>COMPANY may assign this Contract to its affiliates and/or any financially sound third party by giving notice to</w:t>
            </w:r>
            <w:r w:rsidRPr="005672E5">
              <w:rPr>
                <w:rFonts w:ascii="Arial" w:hAnsi="Arial" w:cs="Arial"/>
                <w:sz w:val="18"/>
                <w:szCs w:val="18"/>
              </w:rPr>
              <w:t xml:space="preserve"> CONTRACTOR to this effect.</w:t>
            </w:r>
          </w:p>
          <w:p w:rsidR="00AE2A04" w:rsidRPr="005672E5" w:rsidRDefault="00AE2A04" w:rsidP="003B19C2">
            <w:pPr>
              <w:tabs>
                <w:tab w:val="left" w:pos="360"/>
              </w:tabs>
              <w:ind w:left="360" w:hanging="540"/>
              <w:jc w:val="both"/>
              <w:rPr>
                <w:rFonts w:ascii="Arial" w:hAnsi="Arial" w:cs="Arial"/>
                <w:sz w:val="18"/>
                <w:szCs w:val="18"/>
              </w:rPr>
            </w:pPr>
          </w:p>
        </w:tc>
      </w:tr>
      <w:tr w:rsidR="00AE2A04" w:rsidRPr="005672E5" w:rsidTr="00540B16">
        <w:trPr>
          <w:gridAfter w:val="1"/>
          <w:wAfter w:w="72" w:type="dxa"/>
          <w:cantSplit/>
          <w:trHeight w:val="941"/>
        </w:trPr>
        <w:tc>
          <w:tcPr>
            <w:tcW w:w="5142" w:type="dxa"/>
            <w:gridSpan w:val="2"/>
          </w:tcPr>
          <w:p w:rsidR="00AE2A04" w:rsidRPr="005672E5" w:rsidRDefault="003D0C2E" w:rsidP="003B19C2">
            <w:pPr>
              <w:tabs>
                <w:tab w:val="left" w:pos="360"/>
              </w:tabs>
              <w:ind w:left="360" w:hanging="540"/>
              <w:jc w:val="both"/>
              <w:rPr>
                <w:rFonts w:ascii="Arial" w:hAnsi="Arial" w:cs="Arial"/>
                <w:sz w:val="18"/>
                <w:szCs w:val="18"/>
              </w:rPr>
            </w:pPr>
            <w:r>
              <w:rPr>
                <w:rFonts w:ascii="Arial" w:hAnsi="Arial" w:cs="Arial"/>
                <w:sz w:val="18"/>
                <w:szCs w:val="18"/>
              </w:rPr>
              <w:t>2</w:t>
            </w:r>
            <w:r w:rsidR="00C02EDF">
              <w:rPr>
                <w:rFonts w:ascii="Arial" w:hAnsi="Arial" w:cs="Arial"/>
                <w:sz w:val="18"/>
                <w:szCs w:val="18"/>
                <w:lang w:val="id-ID"/>
              </w:rPr>
              <w:t>3</w:t>
            </w:r>
            <w:r w:rsidR="00AE2A04" w:rsidRPr="005672E5">
              <w:rPr>
                <w:rFonts w:ascii="Arial" w:hAnsi="Arial" w:cs="Arial"/>
                <w:sz w:val="18"/>
                <w:szCs w:val="18"/>
              </w:rPr>
              <w:t xml:space="preserve">.2 </w:t>
            </w:r>
            <w:r w:rsidR="00AE2A04">
              <w:rPr>
                <w:rFonts w:ascii="Arial" w:hAnsi="Arial" w:cs="Arial"/>
                <w:sz w:val="18"/>
                <w:szCs w:val="18"/>
              </w:rPr>
              <w:tab/>
            </w:r>
            <w:ins w:id="20" w:author="SE" w:date="2015-12-07T08:26:00Z">
              <w:r w:rsidR="00E90B3B">
                <w:rPr>
                  <w:rFonts w:ascii="Arial" w:hAnsi="Arial" w:cs="Arial"/>
                  <w:sz w:val="18"/>
                  <w:szCs w:val="18"/>
                </w:rPr>
                <w:t xml:space="preserve">Kecuali sebagaimana diatur dalam Pasal 23.1 di atas, </w:t>
              </w:r>
            </w:ins>
            <w:del w:id="21" w:author="SE" w:date="2015-12-07T08:26:00Z">
              <w:r w:rsidR="00AE2A04" w:rsidRPr="005672E5" w:rsidDel="00E90B3B">
                <w:rPr>
                  <w:rFonts w:ascii="Arial" w:hAnsi="Arial" w:cs="Arial"/>
                  <w:sz w:val="18"/>
                  <w:szCs w:val="18"/>
                </w:rPr>
                <w:delText xml:space="preserve">KONTRAKTOR </w:delText>
              </w:r>
            </w:del>
            <w:ins w:id="22" w:author="SE" w:date="2015-12-07T08:26:00Z">
              <w:r w:rsidR="00E90B3B">
                <w:rPr>
                  <w:rFonts w:ascii="Arial" w:hAnsi="Arial" w:cs="Arial"/>
                  <w:sz w:val="18"/>
                  <w:szCs w:val="18"/>
                </w:rPr>
                <w:t xml:space="preserve">Para Pihak </w:t>
              </w:r>
            </w:ins>
            <w:r w:rsidR="00AE2A04" w:rsidRPr="005672E5">
              <w:rPr>
                <w:rFonts w:ascii="Arial" w:hAnsi="Arial" w:cs="Arial"/>
                <w:sz w:val="18"/>
                <w:szCs w:val="18"/>
              </w:rPr>
              <w:t xml:space="preserve">tidak dapat mengalihkan Kontrak ini tanpa </w:t>
            </w:r>
            <w:del w:id="23" w:author="SE" w:date="2015-12-07T08:26:00Z">
              <w:r w:rsidR="00AE2A04" w:rsidRPr="005672E5" w:rsidDel="00E90B3B">
                <w:rPr>
                  <w:rFonts w:ascii="Arial" w:hAnsi="Arial" w:cs="Arial"/>
                  <w:sz w:val="18"/>
                  <w:szCs w:val="18"/>
                </w:rPr>
                <w:delText xml:space="preserve">izin </w:delText>
              </w:r>
            </w:del>
            <w:ins w:id="24" w:author="SE" w:date="2015-12-07T08:26:00Z">
              <w:r w:rsidR="00E90B3B">
                <w:rPr>
                  <w:rFonts w:ascii="Arial" w:hAnsi="Arial" w:cs="Arial"/>
                  <w:sz w:val="18"/>
                  <w:szCs w:val="18"/>
                </w:rPr>
                <w:t>persetujuan</w:t>
              </w:r>
              <w:r w:rsidR="00E90B3B" w:rsidRPr="005672E5">
                <w:rPr>
                  <w:rFonts w:ascii="Arial" w:hAnsi="Arial" w:cs="Arial"/>
                  <w:sz w:val="18"/>
                  <w:szCs w:val="18"/>
                </w:rPr>
                <w:t xml:space="preserve"> </w:t>
              </w:r>
            </w:ins>
            <w:r w:rsidR="00AE2A04" w:rsidRPr="005672E5">
              <w:rPr>
                <w:rFonts w:ascii="Arial" w:hAnsi="Arial" w:cs="Arial"/>
                <w:sz w:val="18"/>
                <w:szCs w:val="18"/>
              </w:rPr>
              <w:t xml:space="preserve">tertulis dari </w:t>
            </w:r>
            <w:del w:id="25" w:author="SE" w:date="2015-12-07T08:26:00Z">
              <w:r w:rsidR="00AE2A04" w:rsidDel="00E90B3B">
                <w:rPr>
                  <w:rFonts w:ascii="Arial" w:hAnsi="Arial" w:cs="Arial"/>
                  <w:sz w:val="18"/>
                  <w:szCs w:val="18"/>
                </w:rPr>
                <w:delText>PERUSAHAAN</w:delText>
              </w:r>
            </w:del>
            <w:ins w:id="26" w:author="SE" w:date="2015-12-07T08:26:00Z">
              <w:r w:rsidR="00E90B3B">
                <w:rPr>
                  <w:rFonts w:ascii="Arial" w:hAnsi="Arial" w:cs="Arial"/>
                  <w:sz w:val="18"/>
                  <w:szCs w:val="18"/>
                </w:rPr>
                <w:t>Pihak lainnya</w:t>
              </w:r>
            </w:ins>
            <w:r w:rsidR="00AE2A04" w:rsidRPr="005672E5">
              <w:rPr>
                <w:rFonts w:ascii="Arial" w:hAnsi="Arial" w:cs="Arial"/>
                <w:sz w:val="18"/>
                <w:szCs w:val="18"/>
              </w:rPr>
              <w:t xml:space="preserve">, </w:t>
            </w:r>
            <w:del w:id="27" w:author="SE" w:date="2015-12-07T08:26:00Z">
              <w:r w:rsidR="00AE2A04" w:rsidRPr="005672E5" w:rsidDel="00E90B3B">
                <w:rPr>
                  <w:rFonts w:ascii="Arial" w:hAnsi="Arial" w:cs="Arial"/>
                  <w:sz w:val="18"/>
                  <w:szCs w:val="18"/>
                </w:rPr>
                <w:delText xml:space="preserve">izin </w:delText>
              </w:r>
            </w:del>
            <w:ins w:id="28" w:author="SE" w:date="2015-12-07T08:26:00Z">
              <w:r w:rsidR="00E90B3B">
                <w:rPr>
                  <w:rFonts w:ascii="Arial" w:hAnsi="Arial" w:cs="Arial"/>
                  <w:sz w:val="18"/>
                  <w:szCs w:val="18"/>
                </w:rPr>
                <w:t>persetujuan</w:t>
              </w:r>
              <w:r w:rsidR="00E90B3B" w:rsidRPr="005672E5">
                <w:rPr>
                  <w:rFonts w:ascii="Arial" w:hAnsi="Arial" w:cs="Arial"/>
                  <w:sz w:val="18"/>
                  <w:szCs w:val="18"/>
                </w:rPr>
                <w:t xml:space="preserve"> </w:t>
              </w:r>
            </w:ins>
            <w:r w:rsidR="00AE2A04" w:rsidRPr="005672E5">
              <w:rPr>
                <w:rFonts w:ascii="Arial" w:hAnsi="Arial" w:cs="Arial"/>
                <w:sz w:val="18"/>
                <w:szCs w:val="18"/>
              </w:rPr>
              <w:t>mana tidak akan ditahan tanpa alasan yang wajar.</w:t>
            </w:r>
          </w:p>
          <w:p w:rsidR="00AE2A04" w:rsidRPr="005672E5" w:rsidRDefault="00AE2A04" w:rsidP="003B19C2">
            <w:pPr>
              <w:tabs>
                <w:tab w:val="left" w:pos="360"/>
              </w:tabs>
              <w:ind w:left="360" w:hanging="540"/>
              <w:jc w:val="both"/>
              <w:rPr>
                <w:rFonts w:ascii="Arial" w:hAnsi="Arial" w:cs="Arial"/>
                <w:sz w:val="18"/>
                <w:szCs w:val="18"/>
              </w:rPr>
            </w:pPr>
          </w:p>
        </w:tc>
        <w:tc>
          <w:tcPr>
            <w:tcW w:w="380" w:type="dxa"/>
          </w:tcPr>
          <w:p w:rsidR="00AE2A04" w:rsidRPr="005672E5" w:rsidRDefault="00AE2A04" w:rsidP="003B19C2">
            <w:pPr>
              <w:tabs>
                <w:tab w:val="left" w:pos="360"/>
              </w:tabs>
              <w:ind w:left="360" w:hanging="540"/>
              <w:jc w:val="both"/>
              <w:rPr>
                <w:rFonts w:ascii="Arial" w:hAnsi="Arial" w:cs="Arial"/>
                <w:sz w:val="18"/>
                <w:szCs w:val="18"/>
              </w:rPr>
            </w:pPr>
          </w:p>
        </w:tc>
        <w:tc>
          <w:tcPr>
            <w:tcW w:w="4581" w:type="dxa"/>
          </w:tcPr>
          <w:p w:rsidR="00AE2A04" w:rsidRPr="005672E5" w:rsidRDefault="003D0C2E" w:rsidP="003B19C2">
            <w:pPr>
              <w:tabs>
                <w:tab w:val="left" w:pos="360"/>
              </w:tabs>
              <w:ind w:left="360" w:hanging="540"/>
              <w:jc w:val="both"/>
              <w:rPr>
                <w:rFonts w:ascii="Arial" w:hAnsi="Arial" w:cs="Arial"/>
                <w:sz w:val="18"/>
                <w:szCs w:val="18"/>
              </w:rPr>
            </w:pPr>
            <w:r>
              <w:rPr>
                <w:rFonts w:ascii="Arial" w:hAnsi="Arial" w:cs="Arial"/>
                <w:sz w:val="18"/>
                <w:szCs w:val="18"/>
              </w:rPr>
              <w:t>2</w:t>
            </w:r>
            <w:r w:rsidR="00C02EDF">
              <w:rPr>
                <w:rFonts w:ascii="Arial" w:hAnsi="Arial" w:cs="Arial"/>
                <w:sz w:val="18"/>
                <w:szCs w:val="18"/>
                <w:lang w:val="id-ID"/>
              </w:rPr>
              <w:t>3</w:t>
            </w:r>
            <w:r w:rsidR="00AE2A04" w:rsidRPr="005672E5">
              <w:rPr>
                <w:rFonts w:ascii="Arial" w:hAnsi="Arial" w:cs="Arial"/>
                <w:sz w:val="18"/>
                <w:szCs w:val="18"/>
              </w:rPr>
              <w:t xml:space="preserve">.2 </w:t>
            </w:r>
            <w:r w:rsidR="00AE2A04">
              <w:rPr>
                <w:rFonts w:ascii="Arial" w:hAnsi="Arial" w:cs="Arial"/>
                <w:sz w:val="18"/>
                <w:szCs w:val="18"/>
              </w:rPr>
              <w:tab/>
            </w:r>
            <w:del w:id="29" w:author="SE" w:date="2015-12-07T08:25:00Z">
              <w:r w:rsidR="00AE2A04" w:rsidRPr="005672E5" w:rsidDel="00E90B3B">
                <w:rPr>
                  <w:rFonts w:ascii="Arial" w:hAnsi="Arial" w:cs="Arial"/>
                  <w:sz w:val="18"/>
                  <w:szCs w:val="18"/>
                </w:rPr>
                <w:delText xml:space="preserve">CONTRACTOR   </w:delText>
              </w:r>
            </w:del>
            <w:ins w:id="30" w:author="SE" w:date="2015-12-07T08:26:00Z">
              <w:r w:rsidR="00E90B3B">
                <w:rPr>
                  <w:rFonts w:ascii="Arial" w:hAnsi="Arial" w:cs="Arial"/>
                  <w:sz w:val="18"/>
                  <w:szCs w:val="18"/>
                </w:rPr>
                <w:t xml:space="preserve">Except as provided in </w:t>
              </w:r>
            </w:ins>
            <w:ins w:id="31" w:author="SE" w:date="2015-12-07T08:25:00Z">
              <w:r w:rsidR="00E90B3B">
                <w:rPr>
                  <w:rFonts w:ascii="Arial" w:hAnsi="Arial" w:cs="Arial"/>
                  <w:sz w:val="18"/>
                  <w:szCs w:val="18"/>
                </w:rPr>
                <w:t>Article 23.1 above, the Parties</w:t>
              </w:r>
              <w:r w:rsidR="00E90B3B" w:rsidRPr="005672E5">
                <w:rPr>
                  <w:rFonts w:ascii="Arial" w:hAnsi="Arial" w:cs="Arial"/>
                  <w:sz w:val="18"/>
                  <w:szCs w:val="18"/>
                </w:rPr>
                <w:t xml:space="preserve">  </w:t>
              </w:r>
            </w:ins>
            <w:r w:rsidR="00AE2A04" w:rsidRPr="005672E5">
              <w:rPr>
                <w:rFonts w:ascii="Arial" w:hAnsi="Arial" w:cs="Arial"/>
                <w:sz w:val="18"/>
                <w:szCs w:val="18"/>
              </w:rPr>
              <w:t xml:space="preserve">may   not assign this Contract without </w:t>
            </w:r>
            <w:del w:id="32" w:author="SE" w:date="2015-12-07T08:25:00Z">
              <w:r w:rsidR="00AE2A04" w:rsidDel="00E90B3B">
                <w:rPr>
                  <w:rFonts w:ascii="Arial" w:hAnsi="Arial" w:cs="Arial"/>
                  <w:sz w:val="18"/>
                  <w:szCs w:val="18"/>
                </w:rPr>
                <w:delText>COMPANY</w:delText>
              </w:r>
              <w:r w:rsidR="00AE2A04" w:rsidRPr="005672E5" w:rsidDel="00E90B3B">
                <w:rPr>
                  <w:rFonts w:ascii="Arial" w:hAnsi="Arial" w:cs="Arial"/>
                  <w:sz w:val="18"/>
                  <w:szCs w:val="18"/>
                </w:rPr>
                <w:delText xml:space="preserve">'s </w:delText>
              </w:r>
            </w:del>
            <w:ins w:id="33" w:author="SE" w:date="2015-12-07T08:25:00Z">
              <w:r w:rsidR="00E90B3B">
                <w:rPr>
                  <w:rFonts w:ascii="Arial" w:hAnsi="Arial" w:cs="Arial"/>
                  <w:sz w:val="18"/>
                  <w:szCs w:val="18"/>
                </w:rPr>
                <w:t>the other Partie</w:t>
              </w:r>
              <w:r w:rsidR="00E90B3B" w:rsidRPr="005672E5">
                <w:rPr>
                  <w:rFonts w:ascii="Arial" w:hAnsi="Arial" w:cs="Arial"/>
                  <w:sz w:val="18"/>
                  <w:szCs w:val="18"/>
                </w:rPr>
                <w:t>s</w:t>
              </w:r>
            </w:ins>
            <w:ins w:id="34" w:author="SE" w:date="2015-12-07T08:26:00Z">
              <w:r w:rsidR="00E90B3B">
                <w:rPr>
                  <w:rFonts w:ascii="Arial" w:hAnsi="Arial" w:cs="Arial"/>
                  <w:sz w:val="18"/>
                  <w:szCs w:val="18"/>
                </w:rPr>
                <w:t>’</w:t>
              </w:r>
            </w:ins>
            <w:ins w:id="35" w:author="SE" w:date="2015-12-07T08:25:00Z">
              <w:r w:rsidR="00E90B3B" w:rsidRPr="005672E5">
                <w:rPr>
                  <w:rFonts w:ascii="Arial" w:hAnsi="Arial" w:cs="Arial"/>
                  <w:sz w:val="18"/>
                  <w:szCs w:val="18"/>
                </w:rPr>
                <w:t xml:space="preserve"> </w:t>
              </w:r>
            </w:ins>
            <w:r w:rsidR="00AE2A04" w:rsidRPr="005672E5">
              <w:rPr>
                <w:rFonts w:ascii="Arial" w:hAnsi="Arial" w:cs="Arial"/>
                <w:sz w:val="18"/>
                <w:szCs w:val="18"/>
              </w:rPr>
              <w:t xml:space="preserve">written </w:t>
            </w:r>
            <w:del w:id="36" w:author="SE" w:date="2015-12-07T08:26:00Z">
              <w:r w:rsidR="00AE2A04" w:rsidRPr="005672E5" w:rsidDel="00E90B3B">
                <w:rPr>
                  <w:rFonts w:ascii="Arial" w:hAnsi="Arial" w:cs="Arial"/>
                  <w:sz w:val="18"/>
                  <w:szCs w:val="18"/>
                </w:rPr>
                <w:delText>permission</w:delText>
              </w:r>
            </w:del>
            <w:ins w:id="37" w:author="SE" w:date="2015-12-07T08:26:00Z">
              <w:r w:rsidR="00E90B3B">
                <w:rPr>
                  <w:rFonts w:ascii="Arial" w:hAnsi="Arial" w:cs="Arial"/>
                  <w:sz w:val="18"/>
                  <w:szCs w:val="18"/>
                </w:rPr>
                <w:t>consent</w:t>
              </w:r>
            </w:ins>
            <w:r w:rsidR="00AE2A04" w:rsidRPr="005672E5">
              <w:rPr>
                <w:rFonts w:ascii="Arial" w:hAnsi="Arial" w:cs="Arial"/>
                <w:sz w:val="18"/>
                <w:szCs w:val="18"/>
              </w:rPr>
              <w:t>, which shall not be unreasonably withheld.</w:t>
            </w:r>
          </w:p>
          <w:p w:rsidR="00AE2A04" w:rsidRPr="005672E5" w:rsidRDefault="00AE2A04" w:rsidP="003B19C2">
            <w:pPr>
              <w:tabs>
                <w:tab w:val="left" w:pos="36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5672E5" w:rsidRDefault="003D0C2E" w:rsidP="003B19C2">
            <w:pPr>
              <w:tabs>
                <w:tab w:val="left" w:pos="360"/>
              </w:tabs>
              <w:ind w:left="360" w:hanging="540"/>
              <w:jc w:val="both"/>
              <w:rPr>
                <w:rFonts w:ascii="Arial" w:hAnsi="Arial" w:cs="Arial"/>
                <w:sz w:val="18"/>
                <w:szCs w:val="18"/>
              </w:rPr>
            </w:pPr>
            <w:r>
              <w:rPr>
                <w:rFonts w:ascii="Arial" w:hAnsi="Arial" w:cs="Arial"/>
                <w:sz w:val="18"/>
                <w:szCs w:val="18"/>
              </w:rPr>
              <w:t>2</w:t>
            </w:r>
            <w:r w:rsidR="00C02EDF">
              <w:rPr>
                <w:rFonts w:ascii="Arial" w:hAnsi="Arial" w:cs="Arial"/>
                <w:sz w:val="18"/>
                <w:szCs w:val="18"/>
                <w:lang w:val="id-ID"/>
              </w:rPr>
              <w:t>3</w:t>
            </w:r>
            <w:r w:rsidR="00AE2A04" w:rsidRPr="005672E5">
              <w:rPr>
                <w:rFonts w:ascii="Arial" w:hAnsi="Arial" w:cs="Arial"/>
                <w:sz w:val="18"/>
                <w:szCs w:val="18"/>
              </w:rPr>
              <w:t xml:space="preserve">.3 </w:t>
            </w:r>
            <w:r w:rsidR="00AE2A04">
              <w:rPr>
                <w:rFonts w:ascii="Arial" w:hAnsi="Arial" w:cs="Arial"/>
                <w:sz w:val="18"/>
                <w:szCs w:val="18"/>
              </w:rPr>
              <w:tab/>
            </w:r>
            <w:r w:rsidR="00AE2A04" w:rsidRPr="005672E5">
              <w:rPr>
                <w:rFonts w:ascii="Arial" w:hAnsi="Arial" w:cs="Arial"/>
                <w:sz w:val="18"/>
                <w:szCs w:val="18"/>
              </w:rPr>
              <w:t>Dalam   hal   terjadi   pengalihan yang demikian, pihak yang menyerahkan Kontrak ini tidak akan bebas atau terlepas dari semua kewajiban dan tanggung-jawabnya menurut Kontrak ini.</w:t>
            </w:r>
          </w:p>
        </w:tc>
        <w:tc>
          <w:tcPr>
            <w:tcW w:w="380" w:type="dxa"/>
          </w:tcPr>
          <w:p w:rsidR="00AE2A04" w:rsidRPr="005672E5" w:rsidRDefault="00AE2A04" w:rsidP="003B19C2">
            <w:pPr>
              <w:tabs>
                <w:tab w:val="left" w:pos="360"/>
              </w:tabs>
              <w:ind w:left="360" w:hanging="540"/>
              <w:jc w:val="both"/>
              <w:rPr>
                <w:rFonts w:ascii="Arial" w:hAnsi="Arial" w:cs="Arial"/>
                <w:sz w:val="18"/>
                <w:szCs w:val="18"/>
              </w:rPr>
            </w:pPr>
          </w:p>
        </w:tc>
        <w:tc>
          <w:tcPr>
            <w:tcW w:w="4581" w:type="dxa"/>
          </w:tcPr>
          <w:p w:rsidR="00AE2A04" w:rsidRPr="005672E5" w:rsidRDefault="00AE2A04" w:rsidP="003B19C2">
            <w:pPr>
              <w:tabs>
                <w:tab w:val="left" w:pos="360"/>
              </w:tabs>
              <w:ind w:left="360" w:hanging="54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3</w:t>
            </w:r>
            <w:r>
              <w:rPr>
                <w:rFonts w:ascii="Arial" w:hAnsi="Arial" w:cs="Arial"/>
                <w:sz w:val="18"/>
                <w:szCs w:val="18"/>
              </w:rPr>
              <w:t xml:space="preserve">.3 </w:t>
            </w:r>
            <w:r>
              <w:rPr>
                <w:rFonts w:ascii="Arial" w:hAnsi="Arial" w:cs="Arial"/>
                <w:sz w:val="18"/>
                <w:szCs w:val="18"/>
              </w:rPr>
              <w:tab/>
              <w:t xml:space="preserve">In case </w:t>
            </w:r>
            <w:r w:rsidRPr="005672E5">
              <w:rPr>
                <w:rFonts w:ascii="Arial" w:hAnsi="Arial" w:cs="Arial"/>
                <w:sz w:val="18"/>
                <w:szCs w:val="18"/>
              </w:rPr>
              <w:t>of such assignment, the party assigning this Contract shall not be relieved or released from any of its obligations and responsibilities under this Contract.</w:t>
            </w:r>
          </w:p>
        </w:tc>
      </w:tr>
      <w:tr w:rsidR="00AE2A04" w:rsidRPr="005672E5" w:rsidTr="003D0C2E">
        <w:trPr>
          <w:gridAfter w:val="1"/>
          <w:wAfter w:w="72" w:type="dxa"/>
          <w:cantSplit/>
        </w:trPr>
        <w:tc>
          <w:tcPr>
            <w:tcW w:w="5142" w:type="dxa"/>
            <w:gridSpan w:val="2"/>
          </w:tcPr>
          <w:p w:rsidR="00AE2A04" w:rsidRDefault="00AE2A04" w:rsidP="003B19C2">
            <w:pPr>
              <w:tabs>
                <w:tab w:val="left" w:pos="360"/>
              </w:tabs>
              <w:ind w:left="360" w:hanging="540"/>
              <w:jc w:val="both"/>
              <w:rPr>
                <w:rFonts w:ascii="Arial" w:hAnsi="Arial" w:cs="Arial"/>
                <w:sz w:val="18"/>
                <w:szCs w:val="18"/>
              </w:rPr>
            </w:pPr>
          </w:p>
          <w:p w:rsidR="00AE2A04" w:rsidRPr="005672E5" w:rsidRDefault="00AE2A04" w:rsidP="003B19C2">
            <w:pPr>
              <w:tabs>
                <w:tab w:val="left" w:pos="360"/>
              </w:tabs>
              <w:ind w:left="360" w:hanging="54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3</w:t>
            </w:r>
            <w:r>
              <w:rPr>
                <w:rFonts w:ascii="Arial" w:hAnsi="Arial" w:cs="Arial"/>
                <w:sz w:val="18"/>
                <w:szCs w:val="18"/>
              </w:rPr>
              <w:t xml:space="preserve">.4 </w:t>
            </w:r>
            <w:r>
              <w:rPr>
                <w:rFonts w:ascii="Arial" w:hAnsi="Arial" w:cs="Arial"/>
                <w:sz w:val="18"/>
                <w:szCs w:val="18"/>
              </w:rPr>
              <w:tab/>
              <w:t xml:space="preserve">Terlepas </w:t>
            </w:r>
            <w:r w:rsidRPr="005672E5">
              <w:rPr>
                <w:rFonts w:ascii="Arial" w:hAnsi="Arial" w:cs="Arial"/>
                <w:sz w:val="18"/>
                <w:szCs w:val="18"/>
              </w:rPr>
              <w:t>dari ketentuan</w:t>
            </w:r>
            <w:r>
              <w:rPr>
                <w:rFonts w:ascii="Arial" w:hAnsi="Arial" w:cs="Arial"/>
                <w:sz w:val="18"/>
                <w:szCs w:val="18"/>
              </w:rPr>
              <w:t xml:space="preserve"> </w:t>
            </w:r>
            <w:r w:rsidRPr="005672E5">
              <w:rPr>
                <w:rFonts w:ascii="Arial" w:hAnsi="Arial" w:cs="Arial"/>
                <w:sz w:val="18"/>
                <w:szCs w:val="18"/>
              </w:rPr>
              <w:t xml:space="preserve">apa pun dalam Kontrak ini, dipahami dan disetujui oleh para pihak bahwa apabila KONTRAKTOR memberikan jasa-jasanya menurut Kontrak ini untuk kepentingan afiliasi </w:t>
            </w:r>
            <w:r>
              <w:rPr>
                <w:rFonts w:ascii="Arial" w:hAnsi="Arial" w:cs="Arial"/>
                <w:sz w:val="18"/>
                <w:szCs w:val="18"/>
              </w:rPr>
              <w:t>PERUSAHAAN</w:t>
            </w:r>
            <w:r w:rsidRPr="005672E5">
              <w:rPr>
                <w:rFonts w:ascii="Arial" w:hAnsi="Arial" w:cs="Arial"/>
                <w:sz w:val="18"/>
                <w:szCs w:val="18"/>
              </w:rPr>
              <w:t xml:space="preserve"> di dalam wilayah kerja afi</w:t>
            </w:r>
            <w:r w:rsidR="00733797">
              <w:rPr>
                <w:rFonts w:ascii="Arial" w:hAnsi="Arial" w:cs="Arial"/>
                <w:sz w:val="18"/>
                <w:szCs w:val="18"/>
              </w:rPr>
              <w:t xml:space="preserve">liasi itu sendiri, maka selama </w:t>
            </w:r>
            <w:r w:rsidR="00733797">
              <w:rPr>
                <w:rFonts w:ascii="Arial" w:hAnsi="Arial" w:cs="Arial"/>
                <w:sz w:val="18"/>
                <w:szCs w:val="18"/>
                <w:lang w:val="id-ID"/>
              </w:rPr>
              <w:t>p</w:t>
            </w:r>
            <w:r w:rsidRPr="005672E5">
              <w:rPr>
                <w:rFonts w:ascii="Arial" w:hAnsi="Arial" w:cs="Arial"/>
                <w:sz w:val="18"/>
                <w:szCs w:val="18"/>
              </w:rPr>
              <w:t>ekerjaan</w:t>
            </w:r>
            <w:r w:rsidR="00733797">
              <w:rPr>
                <w:rFonts w:ascii="Arial" w:hAnsi="Arial" w:cs="Arial"/>
                <w:sz w:val="18"/>
                <w:szCs w:val="18"/>
                <w:lang w:val="id-ID"/>
              </w:rPr>
              <w:t>/jasa-jasa</w:t>
            </w:r>
            <w:r w:rsidRPr="005672E5">
              <w:rPr>
                <w:rFonts w:ascii="Arial" w:hAnsi="Arial" w:cs="Arial"/>
                <w:sz w:val="18"/>
                <w:szCs w:val="18"/>
              </w:rPr>
              <w:t xml:space="preserve"> itu dilaksanakan dalam wilayah tersebut, KONTRAKTOR dengan ini setuju bahwa segala hak, kepentingan dan kewajiban </w:t>
            </w:r>
            <w:r>
              <w:rPr>
                <w:rFonts w:ascii="Arial" w:hAnsi="Arial" w:cs="Arial"/>
                <w:sz w:val="18"/>
                <w:szCs w:val="18"/>
              </w:rPr>
              <w:t>PERUSAHAAN</w:t>
            </w:r>
            <w:r w:rsidRPr="005672E5">
              <w:rPr>
                <w:rFonts w:ascii="Arial" w:hAnsi="Arial" w:cs="Arial"/>
                <w:sz w:val="18"/>
                <w:szCs w:val="18"/>
              </w:rPr>
              <w:t xml:space="preserve"> dalam Kontrak ini juga berlaku kepada afiliasi dimaksud. Dan KONTRAKTOR setuju bahwa semua polis asuransi dimana </w:t>
            </w:r>
            <w:r>
              <w:rPr>
                <w:rFonts w:ascii="Arial" w:hAnsi="Arial" w:cs="Arial"/>
                <w:sz w:val="18"/>
                <w:szCs w:val="18"/>
              </w:rPr>
              <w:t>PERUSAHAAN</w:t>
            </w:r>
            <w:r w:rsidRPr="005672E5">
              <w:rPr>
                <w:rFonts w:ascii="Arial" w:hAnsi="Arial" w:cs="Arial"/>
                <w:sz w:val="18"/>
                <w:szCs w:val="18"/>
              </w:rPr>
              <w:t xml:space="preserve"> disebut sebagai ikut tertanggung dan menerima pembebasan dari hak subrogasi dalam kaitannya dengan Kontrak ini, sudah disetujui dan ditambahkan untuk manfaat afiliasi </w:t>
            </w:r>
            <w:r>
              <w:rPr>
                <w:rFonts w:ascii="Arial" w:hAnsi="Arial" w:cs="Arial"/>
                <w:sz w:val="18"/>
                <w:szCs w:val="18"/>
              </w:rPr>
              <w:t>PERUSAHAAN.</w:t>
            </w:r>
          </w:p>
          <w:p w:rsidR="00AE2A04" w:rsidRDefault="00AE2A04" w:rsidP="003B19C2">
            <w:pPr>
              <w:tabs>
                <w:tab w:val="left" w:pos="360"/>
              </w:tabs>
              <w:ind w:left="360" w:hanging="540"/>
              <w:jc w:val="both"/>
              <w:rPr>
                <w:rFonts w:ascii="Arial" w:hAnsi="Arial" w:cs="Arial"/>
                <w:sz w:val="18"/>
                <w:szCs w:val="18"/>
              </w:rPr>
            </w:pPr>
          </w:p>
          <w:p w:rsidR="00AE2A04" w:rsidRPr="005672E5" w:rsidRDefault="00AE2A04" w:rsidP="003B19C2">
            <w:pPr>
              <w:tabs>
                <w:tab w:val="left" w:pos="360"/>
              </w:tabs>
              <w:ind w:left="360" w:hanging="540"/>
              <w:jc w:val="both"/>
              <w:rPr>
                <w:rFonts w:ascii="Arial" w:hAnsi="Arial" w:cs="Arial"/>
                <w:sz w:val="18"/>
                <w:szCs w:val="18"/>
              </w:rPr>
            </w:pPr>
          </w:p>
        </w:tc>
        <w:tc>
          <w:tcPr>
            <w:tcW w:w="380" w:type="dxa"/>
          </w:tcPr>
          <w:p w:rsidR="00AE2A04" w:rsidRPr="005672E5" w:rsidRDefault="00AE2A04" w:rsidP="003B19C2">
            <w:pPr>
              <w:tabs>
                <w:tab w:val="left" w:pos="360"/>
              </w:tabs>
              <w:ind w:left="360" w:hanging="540"/>
              <w:jc w:val="both"/>
              <w:rPr>
                <w:rFonts w:ascii="Arial" w:hAnsi="Arial" w:cs="Arial"/>
                <w:sz w:val="18"/>
                <w:szCs w:val="18"/>
              </w:rPr>
            </w:pPr>
          </w:p>
        </w:tc>
        <w:tc>
          <w:tcPr>
            <w:tcW w:w="4581" w:type="dxa"/>
          </w:tcPr>
          <w:p w:rsidR="00AE2A04" w:rsidRDefault="00AE2A04" w:rsidP="003B19C2">
            <w:pPr>
              <w:tabs>
                <w:tab w:val="left" w:pos="360"/>
              </w:tabs>
              <w:ind w:left="360" w:hanging="540"/>
              <w:jc w:val="both"/>
              <w:rPr>
                <w:rFonts w:ascii="Arial" w:hAnsi="Arial" w:cs="Arial"/>
                <w:sz w:val="18"/>
                <w:szCs w:val="18"/>
              </w:rPr>
            </w:pPr>
          </w:p>
          <w:p w:rsidR="00AE2A04" w:rsidRPr="005672E5" w:rsidRDefault="003D0C2E" w:rsidP="003B19C2">
            <w:pPr>
              <w:tabs>
                <w:tab w:val="left" w:pos="360"/>
              </w:tabs>
              <w:ind w:left="360" w:hanging="540"/>
              <w:jc w:val="both"/>
              <w:rPr>
                <w:rFonts w:ascii="Arial" w:hAnsi="Arial" w:cs="Arial"/>
                <w:sz w:val="18"/>
                <w:szCs w:val="18"/>
              </w:rPr>
            </w:pPr>
            <w:r>
              <w:rPr>
                <w:rFonts w:ascii="Arial" w:hAnsi="Arial" w:cs="Arial"/>
                <w:sz w:val="18"/>
                <w:szCs w:val="18"/>
              </w:rPr>
              <w:t>2</w:t>
            </w:r>
            <w:r w:rsidR="00C02EDF">
              <w:rPr>
                <w:rFonts w:ascii="Arial" w:hAnsi="Arial" w:cs="Arial"/>
                <w:sz w:val="18"/>
                <w:szCs w:val="18"/>
                <w:lang w:val="id-ID"/>
              </w:rPr>
              <w:t>3</w:t>
            </w:r>
            <w:r w:rsidR="00AE2A04" w:rsidRPr="005672E5">
              <w:rPr>
                <w:rFonts w:ascii="Arial" w:hAnsi="Arial" w:cs="Arial"/>
                <w:sz w:val="18"/>
                <w:szCs w:val="18"/>
              </w:rPr>
              <w:t xml:space="preserve">.4 </w:t>
            </w:r>
            <w:r w:rsidR="00AE2A04">
              <w:rPr>
                <w:rFonts w:ascii="Arial" w:hAnsi="Arial" w:cs="Arial"/>
                <w:sz w:val="18"/>
                <w:szCs w:val="18"/>
              </w:rPr>
              <w:tab/>
            </w:r>
            <w:r w:rsidR="00AE2A04" w:rsidRPr="005672E5">
              <w:rPr>
                <w:rFonts w:ascii="Arial" w:hAnsi="Arial" w:cs="Arial"/>
                <w:sz w:val="18"/>
                <w:szCs w:val="18"/>
              </w:rPr>
              <w:t xml:space="preserve">Notwithstanding anything herein contained, it is hereby understood and agreed by the parties hereto that when the services rendered by CONTRACTOR hereunder are with respect to the interest of any </w:t>
            </w:r>
            <w:r w:rsidR="00AE2A04">
              <w:rPr>
                <w:rFonts w:ascii="Arial" w:hAnsi="Arial" w:cs="Arial"/>
                <w:sz w:val="18"/>
                <w:szCs w:val="18"/>
              </w:rPr>
              <w:t>COMPANY</w:t>
            </w:r>
            <w:r w:rsidR="00AE2A04" w:rsidRPr="005672E5">
              <w:rPr>
                <w:rFonts w:ascii="Arial" w:hAnsi="Arial" w:cs="Arial"/>
                <w:sz w:val="18"/>
                <w:szCs w:val="18"/>
              </w:rPr>
              <w:t xml:space="preserve"> affiliate within this affiliate’s own working</w:t>
            </w:r>
            <w:r w:rsidR="00733797">
              <w:rPr>
                <w:rFonts w:ascii="Arial" w:hAnsi="Arial" w:cs="Arial"/>
                <w:sz w:val="18"/>
                <w:szCs w:val="18"/>
              </w:rPr>
              <w:t xml:space="preserve"> areas, then during the period </w:t>
            </w:r>
            <w:r w:rsidR="00733797">
              <w:rPr>
                <w:rFonts w:ascii="Arial" w:hAnsi="Arial" w:cs="Arial"/>
                <w:sz w:val="18"/>
                <w:szCs w:val="18"/>
                <w:lang w:val="id-ID"/>
              </w:rPr>
              <w:t>w</w:t>
            </w:r>
            <w:r w:rsidR="00AE2A04" w:rsidRPr="005672E5">
              <w:rPr>
                <w:rFonts w:ascii="Arial" w:hAnsi="Arial" w:cs="Arial"/>
                <w:sz w:val="18"/>
                <w:szCs w:val="18"/>
              </w:rPr>
              <w:t>ork</w:t>
            </w:r>
            <w:r w:rsidR="00733797">
              <w:rPr>
                <w:rFonts w:ascii="Arial" w:hAnsi="Arial" w:cs="Arial"/>
                <w:sz w:val="18"/>
                <w:szCs w:val="18"/>
                <w:lang w:val="id-ID"/>
              </w:rPr>
              <w:t>/service</w:t>
            </w:r>
            <w:r w:rsidR="00AE2A04" w:rsidRPr="005672E5">
              <w:rPr>
                <w:rFonts w:ascii="Arial" w:hAnsi="Arial" w:cs="Arial"/>
                <w:sz w:val="18"/>
                <w:szCs w:val="18"/>
              </w:rPr>
              <w:t xml:space="preserve"> is performed in this area, CONTRACTOR hereby consents that all rights, interests and obligations of </w:t>
            </w:r>
            <w:r w:rsidR="00AE2A04">
              <w:rPr>
                <w:rFonts w:ascii="Arial" w:hAnsi="Arial" w:cs="Arial"/>
                <w:sz w:val="18"/>
                <w:szCs w:val="18"/>
              </w:rPr>
              <w:t>COMPANY</w:t>
            </w:r>
            <w:r w:rsidR="00AE2A04" w:rsidRPr="005672E5">
              <w:rPr>
                <w:rFonts w:ascii="Arial" w:hAnsi="Arial" w:cs="Arial"/>
                <w:sz w:val="18"/>
                <w:szCs w:val="18"/>
              </w:rPr>
              <w:t xml:space="preserve"> under this Contract shall also valid to the respective affiliate. And CONTRACTOR agrees that all CONTRACTOR’s insurance policies in which </w:t>
            </w:r>
            <w:r w:rsidR="00AE2A04">
              <w:rPr>
                <w:rFonts w:ascii="Arial" w:hAnsi="Arial" w:cs="Arial"/>
                <w:sz w:val="18"/>
                <w:szCs w:val="18"/>
              </w:rPr>
              <w:t>COMPANY</w:t>
            </w:r>
            <w:r w:rsidR="00AE2A04" w:rsidRPr="005672E5">
              <w:rPr>
                <w:rFonts w:ascii="Arial" w:hAnsi="Arial" w:cs="Arial"/>
                <w:sz w:val="18"/>
                <w:szCs w:val="18"/>
              </w:rPr>
              <w:t xml:space="preserve"> is named as additional insured or receives waiver of subrogation in relation of this Contract, has been endorsed in favor of the appropriate </w:t>
            </w:r>
            <w:r w:rsidR="00AE2A04">
              <w:rPr>
                <w:rFonts w:ascii="Arial" w:hAnsi="Arial" w:cs="Arial"/>
                <w:sz w:val="18"/>
                <w:szCs w:val="18"/>
              </w:rPr>
              <w:t>COMPANY</w:t>
            </w:r>
            <w:r w:rsidR="00AE2A04" w:rsidRPr="005672E5">
              <w:rPr>
                <w:rFonts w:ascii="Arial" w:hAnsi="Arial" w:cs="Arial"/>
                <w:sz w:val="18"/>
                <w:szCs w:val="18"/>
              </w:rPr>
              <w:t>’s affiliate</w:t>
            </w:r>
            <w:r w:rsidR="00AE2A04">
              <w:rPr>
                <w:rFonts w:ascii="Arial" w:hAnsi="Arial" w:cs="Arial"/>
                <w:sz w:val="18"/>
                <w:szCs w:val="18"/>
              </w:rPr>
              <w:t>.</w:t>
            </w:r>
          </w:p>
          <w:p w:rsidR="00AE2A04" w:rsidRPr="005672E5" w:rsidRDefault="00AE2A04" w:rsidP="003B19C2">
            <w:pPr>
              <w:tabs>
                <w:tab w:val="left" w:pos="360"/>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Pr="003D0C2E" w:rsidRDefault="003D0C2E" w:rsidP="003B19C2">
            <w:pPr>
              <w:jc w:val="center"/>
              <w:rPr>
                <w:rFonts w:ascii="Arial" w:hAnsi="Arial" w:cs="Arial"/>
                <w:b/>
                <w:sz w:val="18"/>
                <w:szCs w:val="18"/>
                <w:u w:val="single"/>
                <w:lang w:val="id-ID"/>
              </w:rPr>
            </w:pPr>
            <w:r>
              <w:rPr>
                <w:rFonts w:ascii="Arial" w:hAnsi="Arial" w:cs="Arial"/>
                <w:b/>
                <w:sz w:val="18"/>
                <w:szCs w:val="18"/>
                <w:u w:val="single"/>
              </w:rPr>
              <w:t>PASAL 2</w:t>
            </w:r>
            <w:r w:rsidR="00C02EDF">
              <w:rPr>
                <w:rFonts w:ascii="Arial" w:hAnsi="Arial" w:cs="Arial"/>
                <w:b/>
                <w:sz w:val="18"/>
                <w:szCs w:val="18"/>
                <w:u w:val="single"/>
                <w:lang w:val="id-ID"/>
              </w:rPr>
              <w:t>4</w:t>
            </w:r>
          </w:p>
          <w:p w:rsidR="00AE2A04" w:rsidRPr="005672E5" w:rsidRDefault="00AE2A04" w:rsidP="003B19C2">
            <w:pPr>
              <w:jc w:val="center"/>
              <w:rPr>
                <w:rFonts w:ascii="Arial" w:hAnsi="Arial" w:cs="Arial"/>
                <w:b/>
                <w:sz w:val="18"/>
                <w:szCs w:val="18"/>
                <w:u w:val="single"/>
              </w:rPr>
            </w:pPr>
            <w:r w:rsidRPr="005672E5">
              <w:rPr>
                <w:rFonts w:ascii="Arial" w:hAnsi="Arial" w:cs="Arial"/>
                <w:b/>
                <w:sz w:val="18"/>
                <w:szCs w:val="18"/>
                <w:u w:val="single"/>
              </w:rPr>
              <w:t>PEMISAHAN</w:t>
            </w:r>
          </w:p>
        </w:tc>
        <w:tc>
          <w:tcPr>
            <w:tcW w:w="380" w:type="dxa"/>
          </w:tcPr>
          <w:p w:rsidR="00AE2A04" w:rsidRPr="005672E5" w:rsidRDefault="00AE2A04" w:rsidP="003B19C2">
            <w:pPr>
              <w:ind w:left="180"/>
              <w:jc w:val="center"/>
              <w:rPr>
                <w:rFonts w:ascii="Arial" w:hAnsi="Arial" w:cs="Arial"/>
                <w:b/>
                <w:sz w:val="18"/>
                <w:szCs w:val="18"/>
                <w:u w:val="single"/>
              </w:rPr>
            </w:pPr>
          </w:p>
        </w:tc>
        <w:tc>
          <w:tcPr>
            <w:tcW w:w="4581" w:type="dxa"/>
          </w:tcPr>
          <w:p w:rsidR="00AE2A04" w:rsidRPr="003D0C2E" w:rsidRDefault="003D0C2E" w:rsidP="003B19C2">
            <w:pPr>
              <w:ind w:left="180"/>
              <w:jc w:val="center"/>
              <w:rPr>
                <w:rFonts w:ascii="Arial" w:hAnsi="Arial" w:cs="Arial"/>
                <w:b/>
                <w:sz w:val="18"/>
                <w:szCs w:val="18"/>
                <w:u w:val="single"/>
                <w:lang w:val="id-ID"/>
              </w:rPr>
            </w:pPr>
            <w:r>
              <w:rPr>
                <w:rFonts w:ascii="Arial" w:hAnsi="Arial" w:cs="Arial"/>
                <w:b/>
                <w:sz w:val="18"/>
                <w:szCs w:val="18"/>
                <w:u w:val="single"/>
              </w:rPr>
              <w:t>ARTICLE 2</w:t>
            </w:r>
            <w:r w:rsidR="00C02EDF">
              <w:rPr>
                <w:rFonts w:ascii="Arial" w:hAnsi="Arial" w:cs="Arial"/>
                <w:b/>
                <w:sz w:val="18"/>
                <w:szCs w:val="18"/>
                <w:u w:val="single"/>
                <w:lang w:val="id-ID"/>
              </w:rPr>
              <w:t>4</w:t>
            </w:r>
          </w:p>
          <w:p w:rsidR="00AE2A04" w:rsidRPr="005672E5" w:rsidRDefault="00AE2A04" w:rsidP="003B19C2">
            <w:pPr>
              <w:ind w:left="180"/>
              <w:jc w:val="center"/>
              <w:rPr>
                <w:rFonts w:ascii="Arial" w:hAnsi="Arial" w:cs="Arial"/>
                <w:b/>
                <w:sz w:val="18"/>
                <w:szCs w:val="18"/>
                <w:u w:val="single"/>
              </w:rPr>
            </w:pPr>
            <w:r w:rsidRPr="005672E5">
              <w:rPr>
                <w:rFonts w:ascii="Arial" w:hAnsi="Arial" w:cs="Arial"/>
                <w:b/>
                <w:sz w:val="18"/>
                <w:szCs w:val="18"/>
                <w:u w:val="single"/>
              </w:rPr>
              <w:t>SEVERABILITY</w:t>
            </w:r>
          </w:p>
        </w:tc>
      </w:tr>
      <w:tr w:rsidR="00AE2A04" w:rsidRPr="005672E5" w:rsidTr="003D0C2E">
        <w:trPr>
          <w:gridAfter w:val="1"/>
          <w:wAfter w:w="72" w:type="dxa"/>
          <w:cantSplit/>
        </w:trPr>
        <w:tc>
          <w:tcPr>
            <w:tcW w:w="5142" w:type="dxa"/>
            <w:gridSpan w:val="2"/>
          </w:tcPr>
          <w:p w:rsidR="00AE2A04" w:rsidRPr="005672E5" w:rsidRDefault="00AE2A04" w:rsidP="003B19C2">
            <w:pPr>
              <w:tabs>
                <w:tab w:val="left" w:pos="345"/>
              </w:tabs>
              <w:ind w:left="360" w:hanging="540"/>
              <w:jc w:val="both"/>
              <w:rPr>
                <w:rFonts w:ascii="Arial" w:hAnsi="Arial" w:cs="Arial"/>
                <w:sz w:val="18"/>
                <w:szCs w:val="18"/>
              </w:rPr>
            </w:pPr>
          </w:p>
          <w:p w:rsidR="00AE2A04" w:rsidRPr="005672E5" w:rsidRDefault="00AE2A04" w:rsidP="003B19C2">
            <w:pPr>
              <w:tabs>
                <w:tab w:val="left" w:pos="345"/>
              </w:tabs>
              <w:ind w:left="360" w:hanging="54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4</w:t>
            </w:r>
            <w:r w:rsidRPr="005672E5">
              <w:rPr>
                <w:rFonts w:ascii="Arial" w:hAnsi="Arial" w:cs="Arial"/>
                <w:sz w:val="18"/>
                <w:szCs w:val="18"/>
              </w:rPr>
              <w:t xml:space="preserve">.1 </w:t>
            </w:r>
            <w:r>
              <w:rPr>
                <w:rFonts w:ascii="Arial" w:hAnsi="Arial" w:cs="Arial"/>
                <w:sz w:val="18"/>
                <w:szCs w:val="18"/>
              </w:rPr>
              <w:tab/>
            </w:r>
            <w:r w:rsidRPr="005672E5">
              <w:rPr>
                <w:rFonts w:ascii="Arial" w:hAnsi="Arial" w:cs="Arial"/>
                <w:sz w:val="18"/>
                <w:szCs w:val="18"/>
              </w:rPr>
              <w:t>Dalam hal salah satu atau lebih ketentuan dalam Kontrak ini atau suatu dokumen yang ditandatangani sehubungan dengan Kontrak ini menjadi tidak berlaku, tidak sah, atau dalam hal apapun, menurut hukum yang berlaku, tidak dapat dilaksanakan, maka hal tersebut tidak akan mempengaruhi atau mengurangi berlakunya, keabsahannya, dan pelaksanaan ketentuan-ketentuan lainnya dalam Kontrak ini.</w:t>
            </w:r>
          </w:p>
          <w:p w:rsidR="00AE2A04" w:rsidRPr="005672E5" w:rsidRDefault="00AE2A04" w:rsidP="003B19C2">
            <w:pPr>
              <w:tabs>
                <w:tab w:val="left" w:pos="345"/>
              </w:tabs>
              <w:ind w:left="360" w:hanging="540"/>
              <w:jc w:val="both"/>
              <w:rPr>
                <w:rFonts w:ascii="Arial" w:hAnsi="Arial" w:cs="Arial"/>
                <w:sz w:val="18"/>
                <w:szCs w:val="18"/>
              </w:rPr>
            </w:pPr>
          </w:p>
        </w:tc>
        <w:tc>
          <w:tcPr>
            <w:tcW w:w="380" w:type="dxa"/>
          </w:tcPr>
          <w:p w:rsidR="00AE2A04" w:rsidRPr="005672E5" w:rsidRDefault="00AE2A04" w:rsidP="003B19C2">
            <w:pPr>
              <w:tabs>
                <w:tab w:val="left" w:pos="345"/>
              </w:tabs>
              <w:ind w:left="360" w:hanging="540"/>
              <w:jc w:val="center"/>
              <w:rPr>
                <w:rFonts w:ascii="Arial" w:hAnsi="Arial" w:cs="Arial"/>
                <w:b/>
                <w:sz w:val="18"/>
                <w:szCs w:val="18"/>
                <w:u w:val="single"/>
              </w:rPr>
            </w:pPr>
          </w:p>
        </w:tc>
        <w:tc>
          <w:tcPr>
            <w:tcW w:w="4581" w:type="dxa"/>
          </w:tcPr>
          <w:p w:rsidR="00AE2A04" w:rsidRPr="005672E5" w:rsidRDefault="00AE2A04" w:rsidP="003B19C2">
            <w:pPr>
              <w:tabs>
                <w:tab w:val="left" w:pos="345"/>
              </w:tabs>
              <w:ind w:left="360" w:hanging="540"/>
              <w:jc w:val="both"/>
              <w:rPr>
                <w:rFonts w:ascii="Arial" w:hAnsi="Arial" w:cs="Arial"/>
                <w:sz w:val="18"/>
                <w:szCs w:val="18"/>
              </w:rPr>
            </w:pPr>
          </w:p>
          <w:p w:rsidR="00AE2A04" w:rsidRPr="005672E5" w:rsidRDefault="00AE2A04" w:rsidP="003B19C2">
            <w:pPr>
              <w:tabs>
                <w:tab w:val="left" w:pos="345"/>
              </w:tabs>
              <w:ind w:left="360" w:hanging="54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4</w:t>
            </w:r>
            <w:r w:rsidRPr="005672E5">
              <w:rPr>
                <w:rFonts w:ascii="Arial" w:hAnsi="Arial" w:cs="Arial"/>
                <w:sz w:val="18"/>
                <w:szCs w:val="18"/>
              </w:rPr>
              <w:t xml:space="preserve">.1 </w:t>
            </w:r>
            <w:r>
              <w:rPr>
                <w:rFonts w:ascii="Arial" w:hAnsi="Arial" w:cs="Arial"/>
                <w:sz w:val="18"/>
                <w:szCs w:val="18"/>
              </w:rPr>
              <w:tab/>
            </w:r>
            <w:r w:rsidRPr="005672E5">
              <w:rPr>
                <w:rFonts w:ascii="Arial" w:hAnsi="Arial" w:cs="Arial"/>
                <w:sz w:val="18"/>
                <w:szCs w:val="18"/>
              </w:rPr>
              <w:t>In the event any one or more provisions of this Contract or any document executed in connection with this Contract shall be invalid, illegal or enforceable in any respect under any applicable law, the validity, legality, and enforceability of the remaining provisions contained herein shall not be in any way affected or impaired.</w:t>
            </w:r>
          </w:p>
          <w:p w:rsidR="00AE2A04" w:rsidRPr="005672E5" w:rsidRDefault="00AE2A04" w:rsidP="003B19C2">
            <w:pPr>
              <w:tabs>
                <w:tab w:val="left" w:pos="345"/>
              </w:tabs>
              <w:ind w:left="360" w:hanging="540"/>
              <w:jc w:val="both"/>
              <w:rPr>
                <w:rFonts w:ascii="Arial" w:hAnsi="Arial" w:cs="Arial"/>
                <w:sz w:val="18"/>
                <w:szCs w:val="18"/>
              </w:rPr>
            </w:pPr>
          </w:p>
        </w:tc>
      </w:tr>
      <w:tr w:rsidR="00AE2A04" w:rsidRPr="005672E5" w:rsidTr="003D0C2E">
        <w:trPr>
          <w:gridAfter w:val="1"/>
          <w:wAfter w:w="72" w:type="dxa"/>
          <w:cantSplit/>
        </w:trPr>
        <w:tc>
          <w:tcPr>
            <w:tcW w:w="5142" w:type="dxa"/>
            <w:gridSpan w:val="2"/>
          </w:tcPr>
          <w:p w:rsidR="00AE2A04" w:rsidRDefault="00AE2A04" w:rsidP="003B19C2">
            <w:pPr>
              <w:tabs>
                <w:tab w:val="left" w:pos="345"/>
              </w:tabs>
              <w:ind w:left="360" w:hanging="54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4</w:t>
            </w:r>
            <w:r>
              <w:rPr>
                <w:rFonts w:ascii="Arial" w:hAnsi="Arial" w:cs="Arial"/>
                <w:sz w:val="18"/>
                <w:szCs w:val="18"/>
              </w:rPr>
              <w:t xml:space="preserve">.2 </w:t>
            </w:r>
            <w:r>
              <w:rPr>
                <w:rFonts w:ascii="Arial" w:hAnsi="Arial" w:cs="Arial"/>
                <w:sz w:val="18"/>
                <w:szCs w:val="18"/>
              </w:rPr>
              <w:tab/>
              <w:t xml:space="preserve">Selanjutnya, </w:t>
            </w:r>
            <w:r w:rsidRPr="005672E5">
              <w:rPr>
                <w:rFonts w:ascii="Arial" w:hAnsi="Arial" w:cs="Arial"/>
                <w:sz w:val="18"/>
                <w:szCs w:val="18"/>
              </w:rPr>
              <w:t>para  pihak  memahami  dan sepakat bahwa tidak dilaksanakannya atau keterlambatan dalam melaksanakan suatu ketentuan atau suatu persyaratan dari Kontrak ini tidak akan dianggap sebagai telah dikesampingkannya ketentuan tersebut oleh salah satu pihak kecuali kalau tindakan pengesampingan itu dibuat secara tertulis oleh wakil yang sah dari pihak yang bersangkutan.</w:t>
            </w:r>
          </w:p>
          <w:p w:rsidR="00AE2A04" w:rsidRPr="005672E5" w:rsidRDefault="00AE2A04" w:rsidP="003B19C2">
            <w:pPr>
              <w:tabs>
                <w:tab w:val="left" w:pos="345"/>
              </w:tabs>
              <w:ind w:left="360" w:hanging="540"/>
              <w:jc w:val="both"/>
              <w:rPr>
                <w:rFonts w:ascii="Arial" w:hAnsi="Arial" w:cs="Arial"/>
                <w:sz w:val="18"/>
                <w:szCs w:val="18"/>
              </w:rPr>
            </w:pPr>
          </w:p>
        </w:tc>
        <w:tc>
          <w:tcPr>
            <w:tcW w:w="380" w:type="dxa"/>
          </w:tcPr>
          <w:p w:rsidR="00AE2A04" w:rsidRPr="005672E5" w:rsidRDefault="00AE2A04" w:rsidP="003B19C2">
            <w:pPr>
              <w:tabs>
                <w:tab w:val="left" w:pos="345"/>
              </w:tabs>
              <w:ind w:left="360" w:hanging="540"/>
              <w:jc w:val="both"/>
              <w:rPr>
                <w:rFonts w:ascii="Arial" w:hAnsi="Arial" w:cs="Arial"/>
                <w:sz w:val="18"/>
                <w:szCs w:val="18"/>
              </w:rPr>
            </w:pPr>
          </w:p>
        </w:tc>
        <w:tc>
          <w:tcPr>
            <w:tcW w:w="4581" w:type="dxa"/>
          </w:tcPr>
          <w:p w:rsidR="00AE2A04" w:rsidRPr="005672E5" w:rsidRDefault="00AE2A04" w:rsidP="003B19C2">
            <w:pPr>
              <w:tabs>
                <w:tab w:val="left" w:pos="345"/>
              </w:tabs>
              <w:ind w:left="360" w:hanging="54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4</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Further, it is understood and agreed by the parties hereto, that no failure or delay in exercising any terms and conditions of this Contract shall be deemed to be waiver by either party unless such waiver is executed in writing by the duly authorized representative of the party.</w:t>
            </w:r>
          </w:p>
        </w:tc>
      </w:tr>
      <w:tr w:rsidR="00AE2A04" w:rsidRPr="005672E5" w:rsidTr="003D0C2E">
        <w:trPr>
          <w:gridAfter w:val="1"/>
          <w:wAfter w:w="72" w:type="dxa"/>
          <w:cantSplit/>
        </w:trPr>
        <w:tc>
          <w:tcPr>
            <w:tcW w:w="5142" w:type="dxa"/>
            <w:gridSpan w:val="2"/>
          </w:tcPr>
          <w:p w:rsidR="00AE2A04" w:rsidRPr="003D0C2E" w:rsidRDefault="003D0C2E" w:rsidP="003B19C2">
            <w:pPr>
              <w:tabs>
                <w:tab w:val="left" w:pos="345"/>
              </w:tabs>
              <w:ind w:left="360" w:hanging="540"/>
              <w:jc w:val="center"/>
              <w:rPr>
                <w:rFonts w:ascii="Arial" w:hAnsi="Arial" w:cs="Arial"/>
                <w:b/>
                <w:sz w:val="18"/>
                <w:szCs w:val="18"/>
                <w:u w:val="single"/>
                <w:lang w:val="id-ID"/>
              </w:rPr>
            </w:pPr>
            <w:r>
              <w:rPr>
                <w:rFonts w:ascii="Arial" w:hAnsi="Arial" w:cs="Arial"/>
                <w:b/>
                <w:sz w:val="18"/>
                <w:szCs w:val="18"/>
                <w:u w:val="single"/>
                <w:lang w:val="es-ES"/>
              </w:rPr>
              <w:t>PASAL 2</w:t>
            </w:r>
            <w:r w:rsidR="00C02EDF">
              <w:rPr>
                <w:rFonts w:ascii="Arial" w:hAnsi="Arial" w:cs="Arial"/>
                <w:b/>
                <w:sz w:val="18"/>
                <w:szCs w:val="18"/>
                <w:u w:val="single"/>
                <w:lang w:val="id-ID"/>
              </w:rPr>
              <w:t>5</w:t>
            </w:r>
          </w:p>
          <w:p w:rsidR="00AE2A04" w:rsidRPr="00E86B64" w:rsidRDefault="00AE2A04" w:rsidP="002728D3">
            <w:pPr>
              <w:tabs>
                <w:tab w:val="left" w:pos="345"/>
              </w:tabs>
              <w:ind w:left="360" w:hanging="540"/>
              <w:jc w:val="center"/>
              <w:rPr>
                <w:rFonts w:ascii="Arial" w:hAnsi="Arial" w:cs="Arial"/>
                <w:b/>
                <w:sz w:val="18"/>
                <w:szCs w:val="18"/>
                <w:u w:val="single"/>
                <w:lang w:val="es-ES"/>
              </w:rPr>
            </w:pPr>
            <w:r w:rsidRPr="00E86B64">
              <w:rPr>
                <w:rFonts w:ascii="Arial" w:hAnsi="Arial" w:cs="Arial"/>
                <w:b/>
                <w:sz w:val="18"/>
                <w:szCs w:val="18"/>
                <w:u w:val="single"/>
                <w:lang w:val="es-ES"/>
              </w:rPr>
              <w:t xml:space="preserve">IMBALAN DAN KOMISI DAN </w:t>
            </w:r>
            <w:r w:rsidR="002728D3">
              <w:rPr>
                <w:rFonts w:ascii="Arial" w:hAnsi="Arial" w:cs="Arial"/>
                <w:b/>
                <w:sz w:val="18"/>
                <w:szCs w:val="18"/>
                <w:u w:val="single"/>
                <w:lang w:val="id-ID"/>
              </w:rPr>
              <w:t>BENTURAN</w:t>
            </w:r>
            <w:r w:rsidRPr="00E86B64">
              <w:rPr>
                <w:rFonts w:ascii="Arial" w:hAnsi="Arial" w:cs="Arial"/>
                <w:b/>
                <w:sz w:val="18"/>
                <w:szCs w:val="18"/>
                <w:u w:val="single"/>
                <w:lang w:val="es-ES"/>
              </w:rPr>
              <w:t xml:space="preserve"> KEPENTINGAN</w:t>
            </w:r>
          </w:p>
        </w:tc>
        <w:tc>
          <w:tcPr>
            <w:tcW w:w="380" w:type="dxa"/>
          </w:tcPr>
          <w:p w:rsidR="00AE2A04" w:rsidRPr="00E86B64" w:rsidRDefault="00AE2A04" w:rsidP="003B19C2">
            <w:pPr>
              <w:tabs>
                <w:tab w:val="left" w:pos="345"/>
              </w:tabs>
              <w:ind w:left="360" w:hanging="540"/>
              <w:jc w:val="center"/>
              <w:rPr>
                <w:rFonts w:ascii="Arial" w:hAnsi="Arial" w:cs="Arial"/>
                <w:b/>
                <w:sz w:val="18"/>
                <w:szCs w:val="18"/>
                <w:u w:val="single"/>
                <w:lang w:val="es-ES"/>
              </w:rPr>
            </w:pPr>
          </w:p>
        </w:tc>
        <w:tc>
          <w:tcPr>
            <w:tcW w:w="4581" w:type="dxa"/>
          </w:tcPr>
          <w:p w:rsidR="00AE2A04" w:rsidRPr="003D0C2E" w:rsidRDefault="003D0C2E" w:rsidP="003B19C2">
            <w:pPr>
              <w:tabs>
                <w:tab w:val="left" w:pos="345"/>
              </w:tabs>
              <w:ind w:left="360" w:hanging="540"/>
              <w:jc w:val="center"/>
              <w:rPr>
                <w:rFonts w:ascii="Arial" w:hAnsi="Arial" w:cs="Arial"/>
                <w:b/>
                <w:sz w:val="18"/>
                <w:szCs w:val="18"/>
                <w:u w:val="single"/>
                <w:lang w:val="id-ID"/>
              </w:rPr>
            </w:pPr>
            <w:r>
              <w:rPr>
                <w:rFonts w:ascii="Arial" w:hAnsi="Arial" w:cs="Arial"/>
                <w:b/>
                <w:sz w:val="18"/>
                <w:szCs w:val="18"/>
                <w:u w:val="single"/>
              </w:rPr>
              <w:t>ARTICLE 2</w:t>
            </w:r>
            <w:r w:rsidR="00C02EDF">
              <w:rPr>
                <w:rFonts w:ascii="Arial" w:hAnsi="Arial" w:cs="Arial"/>
                <w:b/>
                <w:sz w:val="18"/>
                <w:szCs w:val="18"/>
                <w:u w:val="single"/>
                <w:lang w:val="id-ID"/>
              </w:rPr>
              <w:t>5</w:t>
            </w:r>
          </w:p>
          <w:p w:rsidR="00AE2A04" w:rsidRPr="005672E5" w:rsidRDefault="00AE2A04" w:rsidP="003B19C2">
            <w:pPr>
              <w:tabs>
                <w:tab w:val="left" w:pos="345"/>
              </w:tabs>
              <w:ind w:left="360" w:hanging="540"/>
              <w:jc w:val="center"/>
              <w:rPr>
                <w:rFonts w:ascii="Arial" w:hAnsi="Arial" w:cs="Arial"/>
                <w:b/>
                <w:sz w:val="18"/>
                <w:szCs w:val="18"/>
                <w:u w:val="single"/>
              </w:rPr>
            </w:pPr>
            <w:r w:rsidRPr="005672E5">
              <w:rPr>
                <w:rFonts w:ascii="Arial" w:hAnsi="Arial" w:cs="Arial"/>
                <w:b/>
                <w:sz w:val="18"/>
                <w:szCs w:val="18"/>
                <w:u w:val="single"/>
              </w:rPr>
              <w:t xml:space="preserve">FEES </w:t>
            </w:r>
            <w:smartTag w:uri="urn:schemas-microsoft-com:office:smarttags" w:element="stockticker">
              <w:r w:rsidRPr="005672E5">
                <w:rPr>
                  <w:rFonts w:ascii="Arial" w:hAnsi="Arial" w:cs="Arial"/>
                  <w:b/>
                  <w:sz w:val="18"/>
                  <w:szCs w:val="18"/>
                  <w:u w:val="single"/>
                </w:rPr>
                <w:t>AND</w:t>
              </w:r>
            </w:smartTag>
            <w:r w:rsidRPr="005672E5">
              <w:rPr>
                <w:rFonts w:ascii="Arial" w:hAnsi="Arial" w:cs="Arial"/>
                <w:b/>
                <w:sz w:val="18"/>
                <w:szCs w:val="18"/>
                <w:u w:val="single"/>
              </w:rPr>
              <w:t xml:space="preserve"> COMMISSIONS,</w:t>
            </w:r>
            <w:r w:rsidR="002728D3">
              <w:rPr>
                <w:rFonts w:ascii="Arial" w:hAnsi="Arial" w:cs="Arial"/>
                <w:b/>
                <w:sz w:val="18"/>
                <w:szCs w:val="18"/>
                <w:u w:val="single"/>
                <w:lang w:val="id-ID"/>
              </w:rPr>
              <w:t xml:space="preserve"> AND</w:t>
            </w:r>
            <w:r w:rsidRPr="005672E5">
              <w:rPr>
                <w:rFonts w:ascii="Arial" w:hAnsi="Arial" w:cs="Arial"/>
                <w:b/>
                <w:sz w:val="18"/>
                <w:szCs w:val="18"/>
                <w:u w:val="single"/>
              </w:rPr>
              <w:t xml:space="preserve"> CONFLICT </w:t>
            </w:r>
          </w:p>
          <w:p w:rsidR="00AE2A04" w:rsidRPr="00CD4700" w:rsidRDefault="00AE2A04" w:rsidP="003B19C2">
            <w:pPr>
              <w:tabs>
                <w:tab w:val="left" w:pos="345"/>
              </w:tabs>
              <w:ind w:left="360" w:hanging="540"/>
              <w:jc w:val="center"/>
              <w:rPr>
                <w:rFonts w:ascii="Arial" w:hAnsi="Arial" w:cs="Arial"/>
                <w:b/>
                <w:sz w:val="18"/>
                <w:szCs w:val="18"/>
                <w:u w:val="single"/>
                <w:lang w:val="id-ID"/>
              </w:rPr>
            </w:pPr>
            <w:r w:rsidRPr="005672E5">
              <w:rPr>
                <w:rFonts w:ascii="Arial" w:hAnsi="Arial" w:cs="Arial"/>
                <w:b/>
                <w:sz w:val="18"/>
                <w:szCs w:val="18"/>
                <w:u w:val="single"/>
              </w:rPr>
              <w:t>OF INTEREST</w:t>
            </w:r>
          </w:p>
        </w:tc>
      </w:tr>
      <w:tr w:rsidR="00AE2A04" w:rsidRPr="005672E5" w:rsidTr="003D0C2E">
        <w:trPr>
          <w:gridAfter w:val="1"/>
          <w:wAfter w:w="72" w:type="dxa"/>
          <w:cantSplit/>
        </w:trPr>
        <w:tc>
          <w:tcPr>
            <w:tcW w:w="5142" w:type="dxa"/>
            <w:gridSpan w:val="2"/>
          </w:tcPr>
          <w:p w:rsidR="00AE2A04" w:rsidRPr="00CD4700" w:rsidRDefault="00AE2A04" w:rsidP="003B19C2">
            <w:pPr>
              <w:jc w:val="both"/>
              <w:rPr>
                <w:rFonts w:ascii="Arial" w:hAnsi="Arial" w:cs="Arial"/>
                <w:sz w:val="18"/>
                <w:szCs w:val="18"/>
                <w:lang w:val="id-ID"/>
              </w:rPr>
            </w:pPr>
          </w:p>
          <w:p w:rsidR="00AE2A04" w:rsidRPr="00CD4700" w:rsidRDefault="00AE2A04" w:rsidP="003B19C2">
            <w:pPr>
              <w:tabs>
                <w:tab w:val="left" w:pos="360"/>
              </w:tabs>
              <w:ind w:left="360" w:hanging="540"/>
              <w:jc w:val="both"/>
              <w:rPr>
                <w:rFonts w:ascii="Arial" w:hAnsi="Arial" w:cs="Arial"/>
                <w:sz w:val="18"/>
                <w:szCs w:val="18"/>
                <w:lang w:val="id-ID"/>
              </w:rPr>
            </w:pPr>
            <w:r w:rsidRPr="005672E5">
              <w:rPr>
                <w:rFonts w:ascii="Arial" w:hAnsi="Arial" w:cs="Arial"/>
                <w:sz w:val="18"/>
                <w:szCs w:val="18"/>
              </w:rPr>
              <w:t>2</w:t>
            </w:r>
            <w:r w:rsidR="00C02EDF">
              <w:rPr>
                <w:rFonts w:ascii="Arial" w:hAnsi="Arial" w:cs="Arial"/>
                <w:sz w:val="18"/>
                <w:szCs w:val="18"/>
                <w:lang w:val="id-ID"/>
              </w:rPr>
              <w:t>5</w:t>
            </w:r>
            <w:r w:rsidRPr="005672E5">
              <w:rPr>
                <w:rFonts w:ascii="Arial" w:hAnsi="Arial" w:cs="Arial"/>
                <w:sz w:val="18"/>
                <w:szCs w:val="18"/>
              </w:rPr>
              <w:t xml:space="preserve">.1 </w:t>
            </w:r>
            <w:r>
              <w:rPr>
                <w:rFonts w:ascii="Arial" w:hAnsi="Arial" w:cs="Arial"/>
                <w:sz w:val="18"/>
                <w:szCs w:val="18"/>
              </w:rPr>
              <w:tab/>
            </w:r>
            <w:r w:rsidRPr="005672E5">
              <w:rPr>
                <w:rFonts w:ascii="Arial" w:hAnsi="Arial" w:cs="Arial"/>
                <w:sz w:val="18"/>
                <w:szCs w:val="18"/>
              </w:rPr>
              <w:t>KONTRAKTOR dengan</w:t>
            </w:r>
            <w:r>
              <w:rPr>
                <w:rFonts w:ascii="Arial" w:hAnsi="Arial" w:cs="Arial"/>
                <w:sz w:val="18"/>
                <w:szCs w:val="18"/>
              </w:rPr>
              <w:t xml:space="preserve"> ini </w:t>
            </w:r>
            <w:r w:rsidRPr="005672E5">
              <w:rPr>
                <w:rFonts w:ascii="Arial" w:hAnsi="Arial" w:cs="Arial"/>
                <w:sz w:val="18"/>
                <w:szCs w:val="18"/>
              </w:rPr>
              <w:t xml:space="preserve">menyatakan bahwa KONTRAKTOR belum pernah membayar dan setuju tidak akan membayar atau memberi imbalan, komisi, rabat, atau barang lain yang bernilai yang diketahui oleh KONTRAKTOR sebagai sesuatu yang menguntungkan pekerja </w:t>
            </w:r>
            <w:r>
              <w:rPr>
                <w:rFonts w:ascii="Arial" w:hAnsi="Arial" w:cs="Arial"/>
                <w:sz w:val="18"/>
                <w:szCs w:val="18"/>
              </w:rPr>
              <w:t>PERUSAHAAN</w:t>
            </w:r>
            <w:r w:rsidRPr="005672E5">
              <w:rPr>
                <w:rFonts w:ascii="Arial" w:hAnsi="Arial" w:cs="Arial"/>
                <w:sz w:val="18"/>
                <w:szCs w:val="18"/>
              </w:rPr>
              <w:t>.</w:t>
            </w:r>
          </w:p>
          <w:p w:rsidR="00AE2A04" w:rsidRPr="005672E5" w:rsidRDefault="00AE2A04" w:rsidP="003B19C2">
            <w:pPr>
              <w:jc w:val="both"/>
              <w:rPr>
                <w:rFonts w:ascii="Arial" w:hAnsi="Arial" w:cs="Arial"/>
                <w:sz w:val="18"/>
                <w:szCs w:val="18"/>
              </w:rPr>
            </w:pPr>
          </w:p>
        </w:tc>
        <w:tc>
          <w:tcPr>
            <w:tcW w:w="380" w:type="dxa"/>
          </w:tcPr>
          <w:p w:rsidR="00AE2A04" w:rsidRPr="005672E5" w:rsidRDefault="00AE2A04" w:rsidP="003B19C2">
            <w:pPr>
              <w:ind w:left="180"/>
              <w:jc w:val="center"/>
              <w:rPr>
                <w:rFonts w:ascii="Arial" w:hAnsi="Arial" w:cs="Arial"/>
                <w:b/>
                <w:sz w:val="18"/>
                <w:szCs w:val="18"/>
                <w:u w:val="single"/>
              </w:rPr>
            </w:pPr>
          </w:p>
        </w:tc>
        <w:tc>
          <w:tcPr>
            <w:tcW w:w="4581" w:type="dxa"/>
          </w:tcPr>
          <w:p w:rsidR="0051419D" w:rsidRPr="0051419D" w:rsidRDefault="0051419D" w:rsidP="0051419D">
            <w:pPr>
              <w:spacing w:line="240" w:lineRule="atLeast"/>
              <w:ind w:left="432" w:hanging="567"/>
              <w:jc w:val="both"/>
              <w:rPr>
                <w:rFonts w:ascii="Arial" w:hAnsi="Arial" w:cs="Arial"/>
                <w:sz w:val="18"/>
                <w:szCs w:val="18"/>
                <w:lang w:val="id-ID"/>
              </w:rPr>
            </w:pPr>
          </w:p>
          <w:p w:rsidR="00AE2A04" w:rsidRPr="005672E5" w:rsidRDefault="00AE2A04" w:rsidP="003B19C2">
            <w:pPr>
              <w:tabs>
                <w:tab w:val="left" w:pos="340"/>
              </w:tabs>
              <w:ind w:left="340" w:hanging="450"/>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5</w:t>
            </w:r>
            <w:r>
              <w:rPr>
                <w:rFonts w:ascii="Arial" w:hAnsi="Arial" w:cs="Arial"/>
                <w:sz w:val="18"/>
                <w:szCs w:val="18"/>
              </w:rPr>
              <w:t>.1</w:t>
            </w:r>
            <w:r>
              <w:rPr>
                <w:rFonts w:ascii="Arial" w:hAnsi="Arial" w:cs="Arial"/>
                <w:sz w:val="18"/>
                <w:szCs w:val="18"/>
              </w:rPr>
              <w:tab/>
            </w:r>
            <w:r w:rsidRPr="005672E5">
              <w:rPr>
                <w:rFonts w:ascii="Arial" w:hAnsi="Arial" w:cs="Arial"/>
                <w:sz w:val="18"/>
                <w:szCs w:val="18"/>
              </w:rPr>
              <w:t xml:space="preserve">CONTRACTOR represents that it has not heretofore paid and agrees not to pay or give any fee, commission, rebate or other thing of value known to CONTRACTOR to be for the benefit of any employee of </w:t>
            </w:r>
            <w:r>
              <w:rPr>
                <w:rFonts w:ascii="Arial" w:hAnsi="Arial" w:cs="Arial"/>
                <w:sz w:val="18"/>
                <w:szCs w:val="18"/>
              </w:rPr>
              <w:t>COMPANY</w:t>
            </w:r>
            <w:r w:rsidRPr="005672E5">
              <w:rPr>
                <w:rFonts w:ascii="Arial" w:hAnsi="Arial" w:cs="Arial"/>
                <w:sz w:val="18"/>
                <w:szCs w:val="18"/>
              </w:rPr>
              <w:t>.</w:t>
            </w:r>
          </w:p>
        </w:tc>
      </w:tr>
      <w:tr w:rsidR="00AE2A04" w:rsidRPr="005672E5" w:rsidTr="00A5002E">
        <w:trPr>
          <w:gridAfter w:val="1"/>
          <w:wAfter w:w="72" w:type="dxa"/>
          <w:cantSplit/>
          <w:trHeight w:val="1172"/>
        </w:trPr>
        <w:tc>
          <w:tcPr>
            <w:tcW w:w="5142" w:type="dxa"/>
            <w:gridSpan w:val="2"/>
          </w:tcPr>
          <w:p w:rsidR="00AE2A04" w:rsidRDefault="00AE2A04" w:rsidP="003B19C2">
            <w:pPr>
              <w:tabs>
                <w:tab w:val="left" w:pos="360"/>
              </w:tabs>
              <w:ind w:left="360" w:hanging="540"/>
              <w:jc w:val="both"/>
              <w:rPr>
                <w:rFonts w:ascii="Arial" w:hAnsi="Arial" w:cs="Arial"/>
                <w:sz w:val="18"/>
                <w:szCs w:val="18"/>
                <w:lang w:val="id-ID"/>
              </w:rPr>
            </w:pPr>
            <w:r w:rsidRPr="005672E5">
              <w:rPr>
                <w:rFonts w:ascii="Arial" w:hAnsi="Arial" w:cs="Arial"/>
                <w:sz w:val="18"/>
                <w:szCs w:val="18"/>
              </w:rPr>
              <w:t>2</w:t>
            </w:r>
            <w:r w:rsidR="00C02EDF">
              <w:rPr>
                <w:rFonts w:ascii="Arial" w:hAnsi="Arial" w:cs="Arial"/>
                <w:sz w:val="18"/>
                <w:szCs w:val="18"/>
                <w:lang w:val="id-ID"/>
              </w:rPr>
              <w:t>5</w:t>
            </w:r>
            <w:r w:rsidRPr="005672E5">
              <w:rPr>
                <w:rFonts w:ascii="Arial" w:hAnsi="Arial" w:cs="Arial"/>
                <w:sz w:val="18"/>
                <w:szCs w:val="18"/>
              </w:rPr>
              <w:t>.2</w:t>
            </w:r>
            <w:r w:rsidRPr="005672E5">
              <w:rPr>
                <w:rFonts w:ascii="Arial" w:hAnsi="Arial" w:cs="Arial"/>
                <w:sz w:val="18"/>
                <w:szCs w:val="18"/>
              </w:rPr>
              <w:tab/>
              <w:t xml:space="preserve">KONTRAKTOR tidak akan berniaga dengan </w:t>
            </w:r>
            <w:del w:id="38" w:author="SE" w:date="2015-12-07T07:44:00Z">
              <w:r w:rsidDel="001851EF">
                <w:rPr>
                  <w:rFonts w:ascii="Arial" w:hAnsi="Arial" w:cs="Arial"/>
                  <w:sz w:val="18"/>
                  <w:szCs w:val="18"/>
                </w:rPr>
                <w:delText>PERUSAHAAN</w:delText>
              </w:r>
              <w:r w:rsidRPr="005672E5" w:rsidDel="001851EF">
                <w:rPr>
                  <w:rFonts w:ascii="Arial" w:hAnsi="Arial" w:cs="Arial"/>
                  <w:sz w:val="18"/>
                  <w:szCs w:val="18"/>
                </w:rPr>
                <w:delText xml:space="preserve"> </w:delText>
              </w:r>
            </w:del>
            <w:ins w:id="39" w:author="SE" w:date="2015-12-07T07:44:00Z">
              <w:r w:rsidR="001851EF">
                <w:rPr>
                  <w:rFonts w:ascii="Arial" w:hAnsi="Arial" w:cs="Arial"/>
                  <w:sz w:val="18"/>
                  <w:szCs w:val="18"/>
                </w:rPr>
                <w:t>perusahaan</w:t>
              </w:r>
              <w:r w:rsidR="001851EF" w:rsidRPr="005672E5">
                <w:rPr>
                  <w:rFonts w:ascii="Arial" w:hAnsi="Arial" w:cs="Arial"/>
                  <w:sz w:val="18"/>
                  <w:szCs w:val="18"/>
                </w:rPr>
                <w:t xml:space="preserve"> </w:t>
              </w:r>
            </w:ins>
            <w:r w:rsidRPr="005672E5">
              <w:rPr>
                <w:rFonts w:ascii="Arial" w:hAnsi="Arial" w:cs="Arial"/>
                <w:sz w:val="18"/>
                <w:szCs w:val="18"/>
              </w:rPr>
              <w:t xml:space="preserve">manapun atau perseorangan yang hasilnya akan menguntungkan seseorang pekerja </w:t>
            </w:r>
            <w:r>
              <w:rPr>
                <w:rFonts w:ascii="Arial" w:hAnsi="Arial" w:cs="Arial"/>
                <w:sz w:val="18"/>
                <w:szCs w:val="18"/>
              </w:rPr>
              <w:t>PERUSAHAAN</w:t>
            </w:r>
            <w:r w:rsidRPr="005672E5">
              <w:rPr>
                <w:rFonts w:ascii="Arial" w:hAnsi="Arial" w:cs="Arial"/>
                <w:sz w:val="18"/>
                <w:szCs w:val="18"/>
              </w:rPr>
              <w:t>.</w:t>
            </w:r>
          </w:p>
          <w:p w:rsidR="005D6ACD" w:rsidRPr="005D6ACD" w:rsidRDefault="005D6ACD" w:rsidP="005D6ACD">
            <w:pPr>
              <w:tabs>
                <w:tab w:val="left" w:pos="360"/>
              </w:tabs>
              <w:jc w:val="both"/>
              <w:rPr>
                <w:rFonts w:ascii="Arial" w:hAnsi="Arial" w:cs="Arial"/>
                <w:sz w:val="18"/>
                <w:szCs w:val="18"/>
                <w:lang w:val="id-ID"/>
              </w:rPr>
            </w:pPr>
          </w:p>
        </w:tc>
        <w:tc>
          <w:tcPr>
            <w:tcW w:w="380" w:type="dxa"/>
          </w:tcPr>
          <w:p w:rsidR="00AE2A04" w:rsidRPr="005672E5" w:rsidRDefault="00AE2A04" w:rsidP="003B19C2">
            <w:pPr>
              <w:ind w:left="454" w:hanging="454"/>
              <w:jc w:val="both"/>
              <w:rPr>
                <w:rFonts w:ascii="Arial" w:hAnsi="Arial" w:cs="Arial"/>
                <w:sz w:val="18"/>
                <w:szCs w:val="18"/>
              </w:rPr>
            </w:pPr>
          </w:p>
        </w:tc>
        <w:tc>
          <w:tcPr>
            <w:tcW w:w="4581" w:type="dxa"/>
          </w:tcPr>
          <w:p w:rsidR="00AE2A04" w:rsidRDefault="00AE2A04" w:rsidP="00C02EDF">
            <w:pPr>
              <w:ind w:left="290" w:hanging="425"/>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5</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 xml:space="preserve">CONTRACTOR shall not do business with any </w:t>
            </w:r>
            <w:del w:id="40" w:author="SE" w:date="2015-12-07T07:44:00Z">
              <w:r w:rsidDel="001851EF">
                <w:rPr>
                  <w:rFonts w:ascii="Arial" w:hAnsi="Arial" w:cs="Arial"/>
                  <w:sz w:val="18"/>
                  <w:szCs w:val="18"/>
                </w:rPr>
                <w:delText>COMPANY</w:delText>
              </w:r>
              <w:r w:rsidRPr="005672E5" w:rsidDel="001851EF">
                <w:rPr>
                  <w:rFonts w:ascii="Arial" w:hAnsi="Arial" w:cs="Arial"/>
                  <w:sz w:val="18"/>
                  <w:szCs w:val="18"/>
                </w:rPr>
                <w:delText xml:space="preserve"> </w:delText>
              </w:r>
            </w:del>
            <w:ins w:id="41" w:author="SE" w:date="2015-12-07T07:44:00Z">
              <w:r w:rsidR="001851EF">
                <w:rPr>
                  <w:rFonts w:ascii="Arial" w:hAnsi="Arial" w:cs="Arial"/>
                  <w:sz w:val="18"/>
                  <w:szCs w:val="18"/>
                </w:rPr>
                <w:t>company</w:t>
              </w:r>
              <w:r w:rsidR="001851EF" w:rsidRPr="005672E5">
                <w:rPr>
                  <w:rFonts w:ascii="Arial" w:hAnsi="Arial" w:cs="Arial"/>
                  <w:sz w:val="18"/>
                  <w:szCs w:val="18"/>
                </w:rPr>
                <w:t xml:space="preserve"> </w:t>
              </w:r>
            </w:ins>
            <w:r w:rsidRPr="005672E5">
              <w:rPr>
                <w:rFonts w:ascii="Arial" w:hAnsi="Arial" w:cs="Arial"/>
                <w:sz w:val="18"/>
                <w:szCs w:val="18"/>
              </w:rPr>
              <w:t xml:space="preserve">or person from which the results thereof might benefit an employee of </w:t>
            </w:r>
            <w:r>
              <w:rPr>
                <w:rFonts w:ascii="Arial" w:hAnsi="Arial" w:cs="Arial"/>
                <w:sz w:val="18"/>
                <w:szCs w:val="18"/>
              </w:rPr>
              <w:t>COMPANY</w:t>
            </w:r>
            <w:r w:rsidRPr="005672E5">
              <w:rPr>
                <w:rFonts w:ascii="Arial" w:hAnsi="Arial" w:cs="Arial"/>
                <w:sz w:val="18"/>
                <w:szCs w:val="18"/>
              </w:rPr>
              <w:t>.</w:t>
            </w:r>
          </w:p>
          <w:p w:rsidR="00931C04" w:rsidRDefault="00931C04" w:rsidP="00C02EDF">
            <w:pPr>
              <w:ind w:left="290" w:hanging="425"/>
              <w:jc w:val="both"/>
              <w:rPr>
                <w:rFonts w:ascii="Arial" w:hAnsi="Arial" w:cs="Arial"/>
                <w:sz w:val="18"/>
                <w:szCs w:val="18"/>
              </w:rPr>
            </w:pPr>
          </w:p>
          <w:p w:rsidR="00931C04" w:rsidRDefault="00931C04" w:rsidP="00C02EDF">
            <w:pPr>
              <w:ind w:left="290" w:hanging="425"/>
              <w:jc w:val="both"/>
              <w:rPr>
                <w:rFonts w:ascii="Arial" w:hAnsi="Arial" w:cs="Arial"/>
                <w:sz w:val="18"/>
                <w:szCs w:val="18"/>
              </w:rPr>
            </w:pPr>
          </w:p>
          <w:p w:rsidR="00931C04" w:rsidRDefault="00931C04" w:rsidP="00C02EDF">
            <w:pPr>
              <w:ind w:left="290" w:hanging="425"/>
              <w:jc w:val="both"/>
              <w:rPr>
                <w:rFonts w:ascii="Arial" w:hAnsi="Arial" w:cs="Arial"/>
                <w:sz w:val="18"/>
                <w:szCs w:val="18"/>
              </w:rPr>
            </w:pPr>
          </w:p>
          <w:p w:rsidR="00931C04" w:rsidRDefault="00931C04" w:rsidP="00C02EDF">
            <w:pPr>
              <w:ind w:left="290" w:hanging="425"/>
              <w:jc w:val="both"/>
              <w:rPr>
                <w:rFonts w:ascii="Arial" w:hAnsi="Arial" w:cs="Arial"/>
                <w:sz w:val="18"/>
                <w:szCs w:val="18"/>
              </w:rPr>
            </w:pPr>
          </w:p>
          <w:p w:rsidR="00931C04" w:rsidRDefault="00931C04" w:rsidP="00C02EDF">
            <w:pPr>
              <w:ind w:left="290" w:hanging="425"/>
              <w:jc w:val="both"/>
              <w:rPr>
                <w:rFonts w:ascii="Arial" w:hAnsi="Arial" w:cs="Arial"/>
                <w:sz w:val="18"/>
                <w:szCs w:val="18"/>
              </w:rPr>
            </w:pPr>
          </w:p>
          <w:p w:rsidR="00931C04" w:rsidRDefault="00931C04" w:rsidP="00C02EDF">
            <w:pPr>
              <w:ind w:left="290" w:hanging="425"/>
              <w:jc w:val="both"/>
              <w:rPr>
                <w:rFonts w:ascii="Arial" w:hAnsi="Arial" w:cs="Arial"/>
                <w:sz w:val="18"/>
                <w:szCs w:val="18"/>
              </w:rPr>
            </w:pPr>
          </w:p>
          <w:p w:rsidR="00931C04" w:rsidRPr="00A5002E" w:rsidRDefault="00931C04" w:rsidP="00C02EDF">
            <w:pPr>
              <w:ind w:left="290" w:hanging="425"/>
              <w:jc w:val="both"/>
              <w:rPr>
                <w:rFonts w:ascii="Arial" w:hAnsi="Arial" w:cs="Arial"/>
                <w:sz w:val="18"/>
                <w:szCs w:val="18"/>
                <w:lang w:val="id-ID"/>
              </w:rPr>
            </w:pPr>
          </w:p>
        </w:tc>
      </w:tr>
      <w:tr w:rsidR="00AE2A04" w:rsidRPr="005672E5" w:rsidTr="003D0C2E">
        <w:trPr>
          <w:gridAfter w:val="1"/>
          <w:wAfter w:w="72" w:type="dxa"/>
          <w:cantSplit/>
        </w:trPr>
        <w:tc>
          <w:tcPr>
            <w:tcW w:w="5142" w:type="dxa"/>
            <w:gridSpan w:val="2"/>
          </w:tcPr>
          <w:p w:rsidR="00AE2A04" w:rsidRPr="003D0C2E" w:rsidRDefault="003D0C2E" w:rsidP="003B19C2">
            <w:pPr>
              <w:jc w:val="center"/>
              <w:rPr>
                <w:rFonts w:ascii="Arial" w:hAnsi="Arial" w:cs="Arial"/>
                <w:b/>
                <w:sz w:val="18"/>
                <w:szCs w:val="18"/>
                <w:u w:val="single"/>
                <w:lang w:val="id-ID"/>
              </w:rPr>
            </w:pPr>
            <w:r>
              <w:rPr>
                <w:rFonts w:ascii="Arial" w:hAnsi="Arial" w:cs="Arial"/>
                <w:b/>
                <w:sz w:val="18"/>
                <w:szCs w:val="18"/>
                <w:u w:val="single"/>
              </w:rPr>
              <w:lastRenderedPageBreak/>
              <w:t>PASAL 2</w:t>
            </w:r>
            <w:r w:rsidR="00C02EDF">
              <w:rPr>
                <w:rFonts w:ascii="Arial" w:hAnsi="Arial" w:cs="Arial"/>
                <w:b/>
                <w:sz w:val="18"/>
                <w:szCs w:val="18"/>
                <w:u w:val="single"/>
                <w:lang w:val="id-ID"/>
              </w:rPr>
              <w:t>6</w:t>
            </w:r>
          </w:p>
          <w:p w:rsidR="00AE2A04" w:rsidRPr="005672E5" w:rsidRDefault="00AE2A04" w:rsidP="003B19C2">
            <w:pPr>
              <w:jc w:val="center"/>
              <w:rPr>
                <w:rFonts w:ascii="Arial" w:hAnsi="Arial" w:cs="Arial"/>
                <w:sz w:val="18"/>
                <w:szCs w:val="18"/>
              </w:rPr>
            </w:pPr>
            <w:r w:rsidRPr="005672E5">
              <w:rPr>
                <w:rFonts w:ascii="Arial" w:hAnsi="Arial" w:cs="Arial"/>
                <w:b/>
                <w:sz w:val="18"/>
                <w:szCs w:val="18"/>
                <w:u w:val="single"/>
              </w:rPr>
              <w:t>BAHASA</w:t>
            </w:r>
          </w:p>
        </w:tc>
        <w:tc>
          <w:tcPr>
            <w:tcW w:w="380" w:type="dxa"/>
          </w:tcPr>
          <w:p w:rsidR="00AE2A04" w:rsidRPr="005672E5" w:rsidRDefault="00AE2A04" w:rsidP="003B19C2">
            <w:pPr>
              <w:ind w:left="180"/>
              <w:jc w:val="center"/>
              <w:rPr>
                <w:rFonts w:ascii="Arial" w:hAnsi="Arial" w:cs="Arial"/>
                <w:b/>
                <w:sz w:val="18"/>
                <w:szCs w:val="18"/>
                <w:u w:val="single"/>
              </w:rPr>
            </w:pPr>
          </w:p>
        </w:tc>
        <w:tc>
          <w:tcPr>
            <w:tcW w:w="4581" w:type="dxa"/>
          </w:tcPr>
          <w:p w:rsidR="00AE2A04" w:rsidRPr="003D0C2E" w:rsidRDefault="003D0C2E" w:rsidP="003B19C2">
            <w:pPr>
              <w:ind w:left="180"/>
              <w:jc w:val="center"/>
              <w:rPr>
                <w:rFonts w:ascii="Arial" w:hAnsi="Arial" w:cs="Arial"/>
                <w:b/>
                <w:sz w:val="18"/>
                <w:szCs w:val="18"/>
                <w:u w:val="single"/>
                <w:lang w:val="id-ID"/>
              </w:rPr>
            </w:pPr>
            <w:r>
              <w:rPr>
                <w:rFonts w:ascii="Arial" w:hAnsi="Arial" w:cs="Arial"/>
                <w:b/>
                <w:sz w:val="18"/>
                <w:szCs w:val="18"/>
                <w:u w:val="single"/>
              </w:rPr>
              <w:t>ARTICLE 2</w:t>
            </w:r>
            <w:r w:rsidR="00C02EDF">
              <w:rPr>
                <w:rFonts w:ascii="Arial" w:hAnsi="Arial" w:cs="Arial"/>
                <w:b/>
                <w:sz w:val="18"/>
                <w:szCs w:val="18"/>
                <w:u w:val="single"/>
                <w:lang w:val="id-ID"/>
              </w:rPr>
              <w:t>6</w:t>
            </w:r>
          </w:p>
          <w:p w:rsidR="00AE2A04" w:rsidRPr="005672E5" w:rsidRDefault="00AE2A04" w:rsidP="003B19C2">
            <w:pPr>
              <w:ind w:left="180"/>
              <w:jc w:val="center"/>
              <w:rPr>
                <w:rFonts w:ascii="Arial" w:hAnsi="Arial" w:cs="Arial"/>
                <w:sz w:val="18"/>
                <w:szCs w:val="18"/>
              </w:rPr>
            </w:pPr>
            <w:r w:rsidRPr="005672E5">
              <w:rPr>
                <w:rFonts w:ascii="Arial" w:hAnsi="Arial" w:cs="Arial"/>
                <w:b/>
                <w:sz w:val="18"/>
                <w:szCs w:val="18"/>
                <w:u w:val="single"/>
              </w:rPr>
              <w:t>LANGUAGE</w:t>
            </w:r>
          </w:p>
        </w:tc>
      </w:tr>
      <w:tr w:rsidR="00AE2A04" w:rsidRPr="005672E5" w:rsidTr="003D0C2E">
        <w:trPr>
          <w:gridAfter w:val="1"/>
          <w:wAfter w:w="72" w:type="dxa"/>
          <w:cantSplit/>
        </w:trPr>
        <w:tc>
          <w:tcPr>
            <w:tcW w:w="5142" w:type="dxa"/>
            <w:gridSpan w:val="2"/>
          </w:tcPr>
          <w:p w:rsidR="00AE2A04" w:rsidRPr="002601F2" w:rsidRDefault="00AE2A04" w:rsidP="003B19C2">
            <w:pPr>
              <w:ind w:left="-180"/>
              <w:jc w:val="both"/>
              <w:rPr>
                <w:rFonts w:ascii="Arial" w:hAnsi="Arial" w:cs="Arial"/>
                <w:sz w:val="18"/>
                <w:szCs w:val="18"/>
                <w:lang w:val="it-IT"/>
              </w:rPr>
            </w:pPr>
          </w:p>
          <w:p w:rsidR="00AE2A04" w:rsidRPr="002601F2" w:rsidRDefault="00AE2A04" w:rsidP="003B19C2">
            <w:pPr>
              <w:ind w:left="-180"/>
              <w:jc w:val="both"/>
              <w:rPr>
                <w:rFonts w:ascii="Arial" w:hAnsi="Arial" w:cs="Arial"/>
                <w:sz w:val="18"/>
                <w:szCs w:val="18"/>
                <w:lang w:val="it-IT"/>
              </w:rPr>
            </w:pPr>
            <w:r w:rsidRPr="002601F2">
              <w:rPr>
                <w:rFonts w:ascii="Arial" w:hAnsi="Arial" w:cs="Arial"/>
                <w:sz w:val="18"/>
                <w:szCs w:val="18"/>
                <w:lang w:val="it-IT"/>
              </w:rPr>
              <w:t>Kontrak ini dibuat dalam Bahasa Indonesia dan Bahasa Inggris.  Dalam hal terdapat perbedaan arti antara versi Bahasa Indonesia dan Bahasa Inggris, kecuali untuk bagian yang dalam Kontrak ini tidak terdapat padanannya dalam Bahasa Indonesia maka versi Bahasa Indonesia yang berlaku.</w:t>
            </w:r>
          </w:p>
          <w:p w:rsidR="00AE2A04" w:rsidRPr="002601F2" w:rsidRDefault="00AE2A04" w:rsidP="003B19C2">
            <w:pPr>
              <w:ind w:left="-180"/>
              <w:jc w:val="both"/>
              <w:rPr>
                <w:rFonts w:ascii="Arial" w:hAnsi="Arial" w:cs="Arial"/>
                <w:sz w:val="18"/>
                <w:szCs w:val="18"/>
                <w:lang w:val="it-IT"/>
              </w:rPr>
            </w:pPr>
          </w:p>
        </w:tc>
        <w:tc>
          <w:tcPr>
            <w:tcW w:w="380" w:type="dxa"/>
          </w:tcPr>
          <w:p w:rsidR="00AE2A04" w:rsidRPr="002601F2" w:rsidRDefault="00AE2A04" w:rsidP="003B19C2">
            <w:pPr>
              <w:ind w:left="-180"/>
              <w:jc w:val="center"/>
              <w:rPr>
                <w:rFonts w:ascii="Arial" w:hAnsi="Arial" w:cs="Arial"/>
                <w:b/>
                <w:sz w:val="18"/>
                <w:szCs w:val="18"/>
                <w:u w:val="single"/>
                <w:lang w:val="it-IT"/>
              </w:rPr>
            </w:pPr>
          </w:p>
        </w:tc>
        <w:tc>
          <w:tcPr>
            <w:tcW w:w="4581" w:type="dxa"/>
          </w:tcPr>
          <w:p w:rsidR="00AE2A04" w:rsidRPr="002601F2" w:rsidRDefault="00AE2A04" w:rsidP="003B19C2">
            <w:pPr>
              <w:ind w:left="-180"/>
              <w:jc w:val="both"/>
              <w:rPr>
                <w:rFonts w:ascii="Arial" w:hAnsi="Arial" w:cs="Arial"/>
                <w:sz w:val="18"/>
                <w:szCs w:val="18"/>
                <w:lang w:val="it-IT"/>
              </w:rPr>
            </w:pPr>
          </w:p>
          <w:p w:rsidR="00AE2A04" w:rsidRPr="005672E5" w:rsidRDefault="00AE2A04" w:rsidP="003B19C2">
            <w:pPr>
              <w:ind w:left="-180"/>
              <w:jc w:val="both"/>
              <w:rPr>
                <w:rFonts w:ascii="Arial" w:hAnsi="Arial" w:cs="Arial"/>
                <w:sz w:val="18"/>
                <w:szCs w:val="18"/>
              </w:rPr>
            </w:pPr>
            <w:r w:rsidRPr="005672E5">
              <w:rPr>
                <w:rFonts w:ascii="Arial" w:hAnsi="Arial" w:cs="Arial"/>
                <w:sz w:val="18"/>
                <w:szCs w:val="18"/>
              </w:rPr>
              <w:t>This Contract is executed in Bahasa Indonesia and the English Language. In case of conflict between the Bahasa Indonesia and the English version, then, except for the portion which has no Indonesian translation in this Contract, the Bahasa Indonesia version shall prevail.</w:t>
            </w:r>
          </w:p>
          <w:p w:rsidR="00AE2A04" w:rsidRPr="005672E5" w:rsidRDefault="00AE2A04" w:rsidP="003B19C2">
            <w:pPr>
              <w:ind w:left="-180"/>
              <w:jc w:val="both"/>
              <w:rPr>
                <w:rFonts w:ascii="Arial" w:hAnsi="Arial" w:cs="Arial"/>
                <w:sz w:val="18"/>
                <w:szCs w:val="18"/>
              </w:rPr>
            </w:pPr>
          </w:p>
        </w:tc>
      </w:tr>
      <w:tr w:rsidR="00CE16CE" w:rsidRPr="005672E5" w:rsidTr="003D0C2E">
        <w:trPr>
          <w:gridAfter w:val="1"/>
          <w:wAfter w:w="72" w:type="dxa"/>
          <w:cantSplit/>
        </w:trPr>
        <w:tc>
          <w:tcPr>
            <w:tcW w:w="5142" w:type="dxa"/>
            <w:gridSpan w:val="2"/>
          </w:tcPr>
          <w:p w:rsidR="00CE16CE" w:rsidRPr="00722625" w:rsidRDefault="00CE16CE" w:rsidP="00CE16CE">
            <w:pPr>
              <w:widowControl/>
              <w:jc w:val="center"/>
              <w:rPr>
                <w:rFonts w:ascii="Arial" w:hAnsi="Arial" w:cs="Arial"/>
                <w:b/>
                <w:snapToGrid/>
                <w:sz w:val="18"/>
                <w:szCs w:val="18"/>
                <w:u w:val="single"/>
                <w:lang w:val="id-ID"/>
              </w:rPr>
            </w:pPr>
            <w:r w:rsidRPr="00144608">
              <w:rPr>
                <w:rFonts w:ascii="Arial" w:hAnsi="Arial" w:cs="Arial"/>
                <w:b/>
                <w:snapToGrid/>
                <w:sz w:val="18"/>
                <w:szCs w:val="18"/>
                <w:u w:val="single"/>
              </w:rPr>
              <w:t xml:space="preserve">PASAL </w:t>
            </w:r>
            <w:r w:rsidR="00722625">
              <w:rPr>
                <w:rFonts w:ascii="Arial" w:hAnsi="Arial" w:cs="Arial"/>
                <w:b/>
                <w:snapToGrid/>
                <w:sz w:val="18"/>
                <w:szCs w:val="18"/>
                <w:u w:val="single"/>
              </w:rPr>
              <w:t>2</w:t>
            </w:r>
            <w:r w:rsidR="00C02EDF">
              <w:rPr>
                <w:rFonts w:ascii="Arial" w:hAnsi="Arial" w:cs="Arial"/>
                <w:b/>
                <w:snapToGrid/>
                <w:sz w:val="18"/>
                <w:szCs w:val="18"/>
                <w:u w:val="single"/>
                <w:lang w:val="id-ID"/>
              </w:rPr>
              <w:t>7</w:t>
            </w:r>
          </w:p>
          <w:p w:rsidR="00CE16CE" w:rsidRPr="00CE16CE" w:rsidRDefault="00CE16CE" w:rsidP="00CE16CE">
            <w:pPr>
              <w:widowControl/>
              <w:jc w:val="center"/>
              <w:rPr>
                <w:rFonts w:ascii="Arial" w:hAnsi="Arial" w:cs="Arial"/>
                <w:snapToGrid/>
                <w:sz w:val="18"/>
                <w:szCs w:val="18"/>
                <w:lang w:val="id-ID"/>
              </w:rPr>
            </w:pPr>
            <w:r w:rsidRPr="00144608">
              <w:rPr>
                <w:rFonts w:ascii="Arial" w:hAnsi="Arial" w:cs="Arial"/>
                <w:b/>
                <w:snapToGrid/>
                <w:sz w:val="18"/>
                <w:szCs w:val="18"/>
                <w:u w:val="single"/>
              </w:rPr>
              <w:t>PEMBERITAHUAN</w:t>
            </w:r>
          </w:p>
        </w:tc>
        <w:tc>
          <w:tcPr>
            <w:tcW w:w="380" w:type="dxa"/>
          </w:tcPr>
          <w:p w:rsidR="00CE16CE" w:rsidRPr="00144608" w:rsidRDefault="00CE16CE" w:rsidP="00CE16CE">
            <w:pPr>
              <w:widowControl/>
              <w:tabs>
                <w:tab w:val="left" w:pos="864"/>
                <w:tab w:val="left" w:pos="1728"/>
                <w:tab w:val="left" w:pos="8496"/>
              </w:tabs>
              <w:jc w:val="both"/>
              <w:rPr>
                <w:rFonts w:ascii="Arial" w:hAnsi="Arial" w:cs="Arial"/>
                <w:snapToGrid/>
                <w:sz w:val="18"/>
                <w:szCs w:val="18"/>
                <w:u w:val="single"/>
              </w:rPr>
            </w:pPr>
          </w:p>
        </w:tc>
        <w:tc>
          <w:tcPr>
            <w:tcW w:w="4581" w:type="dxa"/>
          </w:tcPr>
          <w:p w:rsidR="00CE16CE" w:rsidRPr="00722625" w:rsidRDefault="00CE16CE" w:rsidP="00CE16CE">
            <w:pPr>
              <w:widowControl/>
              <w:jc w:val="center"/>
              <w:rPr>
                <w:rFonts w:ascii="Arial" w:hAnsi="Arial" w:cs="Arial"/>
                <w:b/>
                <w:snapToGrid/>
                <w:sz w:val="18"/>
                <w:szCs w:val="18"/>
                <w:u w:val="single"/>
                <w:lang w:val="id-ID"/>
              </w:rPr>
            </w:pPr>
            <w:r w:rsidRPr="00144608">
              <w:rPr>
                <w:rFonts w:ascii="Arial" w:hAnsi="Arial" w:cs="Arial"/>
                <w:b/>
                <w:snapToGrid/>
                <w:sz w:val="18"/>
                <w:szCs w:val="18"/>
                <w:u w:val="single"/>
              </w:rPr>
              <w:t xml:space="preserve">ARTICLE </w:t>
            </w:r>
            <w:r w:rsidR="00722625">
              <w:rPr>
                <w:rFonts w:ascii="Arial" w:hAnsi="Arial" w:cs="Arial"/>
                <w:b/>
                <w:snapToGrid/>
                <w:sz w:val="18"/>
                <w:szCs w:val="18"/>
                <w:u w:val="single"/>
              </w:rPr>
              <w:t>2</w:t>
            </w:r>
            <w:r w:rsidR="00C02EDF">
              <w:rPr>
                <w:rFonts w:ascii="Arial" w:hAnsi="Arial" w:cs="Arial"/>
                <w:b/>
                <w:snapToGrid/>
                <w:sz w:val="18"/>
                <w:szCs w:val="18"/>
                <w:u w:val="single"/>
                <w:lang w:val="id-ID"/>
              </w:rPr>
              <w:t>7</w:t>
            </w:r>
          </w:p>
          <w:p w:rsidR="00CE16CE" w:rsidRPr="00CE16CE" w:rsidRDefault="00CE16CE" w:rsidP="00CE16CE">
            <w:pPr>
              <w:widowControl/>
              <w:jc w:val="center"/>
              <w:rPr>
                <w:rFonts w:ascii="Arial" w:hAnsi="Arial" w:cs="Arial"/>
                <w:snapToGrid/>
                <w:sz w:val="18"/>
                <w:szCs w:val="18"/>
                <w:lang w:val="id-ID"/>
              </w:rPr>
            </w:pPr>
            <w:r w:rsidRPr="00144608">
              <w:rPr>
                <w:rFonts w:ascii="Arial" w:hAnsi="Arial" w:cs="Arial"/>
                <w:b/>
                <w:snapToGrid/>
                <w:sz w:val="18"/>
                <w:szCs w:val="18"/>
                <w:u w:val="single"/>
              </w:rPr>
              <w:t>N O T I C E S</w:t>
            </w:r>
          </w:p>
        </w:tc>
      </w:tr>
      <w:tr w:rsidR="00CE16CE" w:rsidRPr="005672E5" w:rsidTr="003D0C2E">
        <w:trPr>
          <w:gridAfter w:val="1"/>
          <w:wAfter w:w="72" w:type="dxa"/>
          <w:cantSplit/>
        </w:trPr>
        <w:tc>
          <w:tcPr>
            <w:tcW w:w="5142" w:type="dxa"/>
            <w:gridSpan w:val="2"/>
          </w:tcPr>
          <w:p w:rsidR="00CE16CE" w:rsidRPr="00144608" w:rsidRDefault="00CE16CE" w:rsidP="00CE16CE">
            <w:pPr>
              <w:widowControl/>
              <w:rPr>
                <w:rFonts w:ascii="Arial" w:hAnsi="Arial" w:cs="Arial"/>
                <w:snapToGrid/>
                <w:sz w:val="18"/>
                <w:szCs w:val="18"/>
              </w:rPr>
            </w:pPr>
          </w:p>
          <w:p w:rsidR="00CE16CE" w:rsidRPr="00532198" w:rsidRDefault="00CE16CE" w:rsidP="00CE16CE">
            <w:pPr>
              <w:widowControl/>
              <w:jc w:val="both"/>
              <w:rPr>
                <w:rFonts w:ascii="Arial" w:hAnsi="Arial" w:cs="Arial"/>
                <w:snapToGrid/>
                <w:sz w:val="18"/>
                <w:szCs w:val="18"/>
                <w:lang w:val="id-ID"/>
              </w:rPr>
            </w:pPr>
            <w:r w:rsidRPr="00144608">
              <w:rPr>
                <w:rFonts w:ascii="Arial" w:hAnsi="Arial" w:cs="Arial"/>
                <w:snapToGrid/>
                <w:sz w:val="18"/>
                <w:szCs w:val="18"/>
              </w:rPr>
              <w:t xml:space="preserve">Pemberitahuan yang dimaksud dalam Kontrak ini akan sudah cukup bagi Pihak yang bersangkutan jika dibuat secara tertulis </w:t>
            </w:r>
            <w:r>
              <w:rPr>
                <w:rFonts w:ascii="Arial" w:hAnsi="Arial" w:cs="Arial"/>
                <w:snapToGrid/>
                <w:sz w:val="18"/>
                <w:szCs w:val="18"/>
                <w:lang w:val="id-ID"/>
              </w:rPr>
              <w:t xml:space="preserve">dan </w:t>
            </w:r>
            <w:r w:rsidRPr="00AF1B63">
              <w:rPr>
                <w:rFonts w:ascii="Arial" w:hAnsi="Arial" w:cs="Arial"/>
                <w:snapToGrid/>
                <w:sz w:val="18"/>
                <w:szCs w:val="18"/>
              </w:rPr>
              <w:t xml:space="preserve">diserahkan secara langsung termasuk pengiriman melalui facsimile atau </w:t>
            </w:r>
            <w:r w:rsidRPr="00144608">
              <w:rPr>
                <w:rFonts w:ascii="Arial" w:hAnsi="Arial" w:cs="Arial"/>
                <w:snapToGrid/>
                <w:sz w:val="18"/>
                <w:szCs w:val="18"/>
              </w:rPr>
              <w:t>di</w:t>
            </w:r>
            <w:r>
              <w:rPr>
                <w:rFonts w:ascii="Arial" w:hAnsi="Arial" w:cs="Arial"/>
                <w:snapToGrid/>
                <w:sz w:val="18"/>
                <w:szCs w:val="18"/>
                <w:lang w:val="id-ID"/>
              </w:rPr>
              <w:t>kirimkan</w:t>
            </w:r>
            <w:r w:rsidRPr="00144608">
              <w:rPr>
                <w:rFonts w:ascii="Arial" w:hAnsi="Arial" w:cs="Arial"/>
                <w:snapToGrid/>
                <w:sz w:val="18"/>
                <w:szCs w:val="18"/>
              </w:rPr>
              <w:t xml:space="preserve"> </w:t>
            </w:r>
            <w:r>
              <w:rPr>
                <w:rFonts w:ascii="Arial" w:hAnsi="Arial" w:cs="Arial"/>
                <w:snapToGrid/>
                <w:sz w:val="18"/>
                <w:szCs w:val="18"/>
                <w:lang w:val="id-ID"/>
              </w:rPr>
              <w:t xml:space="preserve">ke pihak yang bersangkutan </w:t>
            </w:r>
            <w:r w:rsidRPr="00144608">
              <w:rPr>
                <w:rFonts w:ascii="Arial" w:hAnsi="Arial" w:cs="Arial"/>
                <w:snapToGrid/>
                <w:sz w:val="18"/>
                <w:szCs w:val="18"/>
              </w:rPr>
              <w:t xml:space="preserve">ke alamat </w:t>
            </w:r>
            <w:r>
              <w:rPr>
                <w:rFonts w:ascii="Arial" w:hAnsi="Arial" w:cs="Arial"/>
                <w:snapToGrid/>
                <w:sz w:val="18"/>
                <w:szCs w:val="18"/>
              </w:rPr>
              <w:t xml:space="preserve">tersebut pada </w:t>
            </w:r>
            <w:r w:rsidRPr="00184B29">
              <w:rPr>
                <w:rFonts w:ascii="Arial" w:hAnsi="Arial" w:cs="Arial"/>
                <w:i/>
                <w:snapToGrid/>
                <w:sz w:val="18"/>
                <w:szCs w:val="18"/>
                <w:lang w:val="id-ID"/>
              </w:rPr>
              <w:t>Pro Forma Contract</w:t>
            </w:r>
            <w:r>
              <w:rPr>
                <w:rFonts w:ascii="Arial" w:hAnsi="Arial" w:cs="Arial"/>
                <w:snapToGrid/>
                <w:sz w:val="18"/>
                <w:szCs w:val="18"/>
              </w:rPr>
              <w:t>.</w:t>
            </w:r>
            <w:r>
              <w:rPr>
                <w:rFonts w:ascii="Arial" w:hAnsi="Arial" w:cs="Arial"/>
                <w:snapToGrid/>
                <w:sz w:val="18"/>
                <w:szCs w:val="18"/>
                <w:lang w:val="id-ID"/>
              </w:rPr>
              <w:t xml:space="preserve"> </w:t>
            </w:r>
            <w:r w:rsidRPr="00AF1B63">
              <w:rPr>
                <w:rFonts w:ascii="Arial" w:hAnsi="Arial" w:cs="Arial"/>
                <w:snapToGrid/>
                <w:sz w:val="18"/>
                <w:szCs w:val="18"/>
              </w:rPr>
              <w:t>Perubahan alamat untuk maksud pemberitahuan dapat dilakukan dengan cara yang sama.</w:t>
            </w:r>
          </w:p>
        </w:tc>
        <w:tc>
          <w:tcPr>
            <w:tcW w:w="380" w:type="dxa"/>
          </w:tcPr>
          <w:p w:rsidR="00CE16CE" w:rsidRPr="00144608" w:rsidRDefault="00CE16CE" w:rsidP="00CE16CE">
            <w:pPr>
              <w:widowControl/>
              <w:tabs>
                <w:tab w:val="left" w:pos="864"/>
                <w:tab w:val="left" w:pos="1728"/>
                <w:tab w:val="left" w:pos="8496"/>
              </w:tabs>
              <w:jc w:val="both"/>
              <w:rPr>
                <w:rFonts w:ascii="Arial" w:hAnsi="Arial" w:cs="Arial"/>
                <w:snapToGrid/>
                <w:sz w:val="18"/>
                <w:szCs w:val="18"/>
                <w:u w:val="single"/>
              </w:rPr>
            </w:pPr>
          </w:p>
        </w:tc>
        <w:tc>
          <w:tcPr>
            <w:tcW w:w="4581" w:type="dxa"/>
          </w:tcPr>
          <w:p w:rsidR="00CE16CE" w:rsidRPr="00144608" w:rsidRDefault="00CE16CE" w:rsidP="00CE16CE">
            <w:pPr>
              <w:widowControl/>
              <w:jc w:val="both"/>
              <w:rPr>
                <w:rFonts w:ascii="Arial" w:hAnsi="Arial" w:cs="Arial"/>
                <w:snapToGrid/>
                <w:sz w:val="18"/>
                <w:szCs w:val="18"/>
              </w:rPr>
            </w:pPr>
          </w:p>
          <w:p w:rsidR="00CE16CE" w:rsidRPr="00532198" w:rsidRDefault="00CE16CE" w:rsidP="00CE16CE">
            <w:pPr>
              <w:widowControl/>
              <w:jc w:val="both"/>
              <w:rPr>
                <w:rFonts w:ascii="Arial" w:hAnsi="Arial" w:cs="Arial"/>
                <w:snapToGrid/>
                <w:sz w:val="18"/>
                <w:szCs w:val="18"/>
                <w:u w:val="single"/>
                <w:lang w:val="id-ID"/>
              </w:rPr>
            </w:pPr>
            <w:r w:rsidRPr="00144608">
              <w:rPr>
                <w:rFonts w:ascii="Arial" w:hAnsi="Arial" w:cs="Arial"/>
                <w:snapToGrid/>
                <w:sz w:val="18"/>
                <w:szCs w:val="18"/>
              </w:rPr>
              <w:t xml:space="preserve">Notification under this Contract shall be sufficiently served by the Party concerned if made in writing and delivered personally which shall include transmission by facsimile or mailed to the proper party at the </w:t>
            </w:r>
            <w:r>
              <w:rPr>
                <w:rFonts w:ascii="Arial" w:hAnsi="Arial" w:cs="Arial"/>
                <w:snapToGrid/>
                <w:sz w:val="18"/>
                <w:szCs w:val="18"/>
              </w:rPr>
              <w:t xml:space="preserve">address specified in </w:t>
            </w:r>
            <w:r>
              <w:rPr>
                <w:rFonts w:ascii="Arial" w:hAnsi="Arial" w:cs="Arial"/>
                <w:snapToGrid/>
                <w:sz w:val="18"/>
                <w:szCs w:val="18"/>
                <w:lang w:val="id-ID"/>
              </w:rPr>
              <w:t xml:space="preserve">the Pro Forma Contract or any address further informed in writing by the parties. </w:t>
            </w:r>
            <w:r w:rsidRPr="00144608">
              <w:rPr>
                <w:rFonts w:ascii="Arial" w:hAnsi="Arial" w:cs="Arial"/>
                <w:snapToGrid/>
                <w:sz w:val="18"/>
                <w:szCs w:val="18"/>
              </w:rPr>
              <w:t>Changes of address for notice purposes can be made in the same manner.</w:t>
            </w:r>
          </w:p>
          <w:p w:rsidR="00CE16CE" w:rsidRPr="00144608" w:rsidRDefault="00CE16CE" w:rsidP="00CE16CE">
            <w:pPr>
              <w:widowControl/>
              <w:ind w:left="556"/>
              <w:jc w:val="both"/>
              <w:rPr>
                <w:rFonts w:ascii="Arial" w:hAnsi="Arial" w:cs="Arial"/>
                <w:snapToGrid/>
                <w:sz w:val="18"/>
                <w:szCs w:val="18"/>
                <w:u w:val="single"/>
              </w:rPr>
            </w:pPr>
          </w:p>
        </w:tc>
      </w:tr>
      <w:tr w:rsidR="00AE2A04" w:rsidRPr="005672E5" w:rsidTr="003D0C2E">
        <w:trPr>
          <w:gridAfter w:val="1"/>
          <w:wAfter w:w="72" w:type="dxa"/>
          <w:cantSplit/>
        </w:trPr>
        <w:tc>
          <w:tcPr>
            <w:tcW w:w="5142" w:type="dxa"/>
            <w:gridSpan w:val="2"/>
          </w:tcPr>
          <w:p w:rsidR="00AE2A04" w:rsidRPr="0090489A" w:rsidRDefault="003D0C2E" w:rsidP="003B19C2">
            <w:pPr>
              <w:jc w:val="center"/>
              <w:rPr>
                <w:rFonts w:ascii="Arial" w:hAnsi="Arial" w:cs="Arial"/>
                <w:b/>
                <w:sz w:val="18"/>
                <w:szCs w:val="18"/>
                <w:u w:val="single"/>
                <w:lang w:val="id-ID"/>
              </w:rPr>
            </w:pPr>
            <w:r w:rsidRPr="0090489A">
              <w:rPr>
                <w:rFonts w:ascii="Arial" w:hAnsi="Arial" w:cs="Arial"/>
                <w:b/>
                <w:sz w:val="18"/>
                <w:szCs w:val="18"/>
                <w:u w:val="single"/>
              </w:rPr>
              <w:t>PASAL 2</w:t>
            </w:r>
            <w:r w:rsidR="00C02EDF">
              <w:rPr>
                <w:rFonts w:ascii="Arial" w:hAnsi="Arial" w:cs="Arial"/>
                <w:b/>
                <w:sz w:val="18"/>
                <w:szCs w:val="18"/>
                <w:u w:val="single"/>
                <w:lang w:val="id-ID"/>
              </w:rPr>
              <w:t>8</w:t>
            </w:r>
          </w:p>
          <w:p w:rsidR="00AE2A04" w:rsidRPr="0090489A" w:rsidRDefault="00AE2A04" w:rsidP="003B19C2">
            <w:pPr>
              <w:jc w:val="center"/>
              <w:rPr>
                <w:rFonts w:ascii="Arial" w:hAnsi="Arial" w:cs="Arial"/>
                <w:b/>
                <w:sz w:val="18"/>
                <w:szCs w:val="18"/>
                <w:u w:val="single"/>
              </w:rPr>
            </w:pPr>
            <w:r w:rsidRPr="0090489A">
              <w:rPr>
                <w:rFonts w:ascii="Arial" w:hAnsi="Arial" w:cs="Arial"/>
                <w:b/>
                <w:sz w:val="18"/>
                <w:szCs w:val="18"/>
                <w:u w:val="single"/>
              </w:rPr>
              <w:t>PENCATATAN DAN AUDIT</w:t>
            </w:r>
          </w:p>
          <w:p w:rsidR="00AE2A04" w:rsidRPr="0090489A" w:rsidRDefault="00AE2A04" w:rsidP="003B19C2">
            <w:pPr>
              <w:jc w:val="both"/>
              <w:rPr>
                <w:rFonts w:ascii="Arial" w:hAnsi="Arial" w:cs="Arial"/>
                <w:sz w:val="18"/>
                <w:szCs w:val="18"/>
              </w:rPr>
            </w:pPr>
          </w:p>
        </w:tc>
        <w:tc>
          <w:tcPr>
            <w:tcW w:w="380" w:type="dxa"/>
          </w:tcPr>
          <w:p w:rsidR="00AE2A04" w:rsidRPr="0090489A" w:rsidRDefault="00AE2A04" w:rsidP="003B19C2">
            <w:pPr>
              <w:jc w:val="both"/>
              <w:rPr>
                <w:rFonts w:ascii="Arial" w:hAnsi="Arial" w:cs="Arial"/>
                <w:sz w:val="18"/>
                <w:szCs w:val="18"/>
              </w:rPr>
            </w:pPr>
          </w:p>
        </w:tc>
        <w:tc>
          <w:tcPr>
            <w:tcW w:w="4581" w:type="dxa"/>
          </w:tcPr>
          <w:p w:rsidR="00AE2A04" w:rsidRPr="0090489A" w:rsidRDefault="003D0C2E" w:rsidP="003B19C2">
            <w:pPr>
              <w:jc w:val="center"/>
              <w:rPr>
                <w:rFonts w:ascii="Arial" w:hAnsi="Arial" w:cs="Arial"/>
                <w:b/>
                <w:sz w:val="18"/>
                <w:szCs w:val="18"/>
                <w:u w:val="single"/>
                <w:lang w:val="id-ID"/>
              </w:rPr>
            </w:pPr>
            <w:r w:rsidRPr="0090489A">
              <w:rPr>
                <w:rFonts w:ascii="Arial" w:hAnsi="Arial" w:cs="Arial"/>
                <w:b/>
                <w:sz w:val="18"/>
                <w:szCs w:val="18"/>
                <w:u w:val="single"/>
              </w:rPr>
              <w:t>ARTICLE 2</w:t>
            </w:r>
            <w:r w:rsidR="00C02EDF">
              <w:rPr>
                <w:rFonts w:ascii="Arial" w:hAnsi="Arial" w:cs="Arial"/>
                <w:b/>
                <w:sz w:val="18"/>
                <w:szCs w:val="18"/>
                <w:u w:val="single"/>
                <w:lang w:val="id-ID"/>
              </w:rPr>
              <w:t>8</w:t>
            </w:r>
          </w:p>
          <w:p w:rsidR="00AE2A04" w:rsidRPr="0090489A" w:rsidRDefault="00AE2A04" w:rsidP="003B19C2">
            <w:pPr>
              <w:jc w:val="center"/>
              <w:rPr>
                <w:rFonts w:ascii="Arial" w:hAnsi="Arial" w:cs="Arial"/>
                <w:sz w:val="18"/>
                <w:szCs w:val="18"/>
              </w:rPr>
            </w:pPr>
            <w:r w:rsidRPr="0090489A">
              <w:rPr>
                <w:rFonts w:ascii="Arial" w:hAnsi="Arial" w:cs="Arial"/>
                <w:b/>
                <w:sz w:val="18"/>
                <w:szCs w:val="18"/>
                <w:u w:val="single"/>
              </w:rPr>
              <w:t xml:space="preserve">RECORDS </w:t>
            </w:r>
            <w:smartTag w:uri="urn:schemas-microsoft-com:office:smarttags" w:element="stockticker">
              <w:r w:rsidRPr="0090489A">
                <w:rPr>
                  <w:rFonts w:ascii="Arial" w:hAnsi="Arial" w:cs="Arial"/>
                  <w:b/>
                  <w:sz w:val="18"/>
                  <w:szCs w:val="18"/>
                  <w:u w:val="single"/>
                </w:rPr>
                <w:t>AND</w:t>
              </w:r>
            </w:smartTag>
            <w:r w:rsidRPr="0090489A">
              <w:rPr>
                <w:rFonts w:ascii="Arial" w:hAnsi="Arial" w:cs="Arial"/>
                <w:b/>
                <w:sz w:val="18"/>
                <w:szCs w:val="18"/>
                <w:u w:val="single"/>
              </w:rPr>
              <w:t xml:space="preserve"> AUDIT</w:t>
            </w:r>
          </w:p>
        </w:tc>
      </w:tr>
      <w:tr w:rsidR="00AE2A04" w:rsidRPr="005672E5" w:rsidTr="003D0C2E">
        <w:trPr>
          <w:gridAfter w:val="1"/>
          <w:wAfter w:w="72" w:type="dxa"/>
          <w:cantSplit/>
        </w:trPr>
        <w:tc>
          <w:tcPr>
            <w:tcW w:w="5142" w:type="dxa"/>
            <w:gridSpan w:val="2"/>
          </w:tcPr>
          <w:p w:rsidR="00AE2A04" w:rsidRPr="001C006F" w:rsidRDefault="00722625" w:rsidP="003B19C2">
            <w:pPr>
              <w:tabs>
                <w:tab w:val="left" w:pos="360"/>
              </w:tabs>
              <w:ind w:left="360" w:hanging="540"/>
              <w:jc w:val="both"/>
              <w:rPr>
                <w:rFonts w:ascii="Arial" w:hAnsi="Arial" w:cs="Arial"/>
                <w:sz w:val="18"/>
                <w:szCs w:val="18"/>
              </w:rPr>
            </w:pPr>
            <w:r>
              <w:rPr>
                <w:rFonts w:ascii="Arial" w:hAnsi="Arial" w:cs="Arial"/>
                <w:sz w:val="18"/>
                <w:szCs w:val="18"/>
                <w:lang w:val="id-ID"/>
              </w:rPr>
              <w:t>2</w:t>
            </w:r>
            <w:r w:rsidR="00C02EDF">
              <w:rPr>
                <w:rFonts w:ascii="Arial" w:hAnsi="Arial" w:cs="Arial"/>
                <w:sz w:val="18"/>
                <w:szCs w:val="18"/>
                <w:lang w:val="id-ID"/>
              </w:rPr>
              <w:t>8</w:t>
            </w:r>
            <w:r w:rsidR="00AE2A04" w:rsidRPr="001C006F">
              <w:rPr>
                <w:rFonts w:ascii="Arial" w:hAnsi="Arial" w:cs="Arial"/>
                <w:sz w:val="18"/>
                <w:szCs w:val="18"/>
              </w:rPr>
              <w:t>.1</w:t>
            </w:r>
            <w:r w:rsidR="00AE2A04" w:rsidRPr="001C006F">
              <w:rPr>
                <w:rFonts w:ascii="Arial" w:hAnsi="Arial" w:cs="Arial"/>
                <w:sz w:val="18"/>
                <w:szCs w:val="18"/>
              </w:rPr>
              <w:tab/>
              <w:t>Sesuai dengan ketentuan yang berlaku, KONTRAKTOR akan menyimpan catatan keuangan dan waktu yang memperlihatkan semua biaya dan ongkos yang dikeluarkan, menurut prinsip dan praktek akuntansi yang diterima secara umum.</w:t>
            </w:r>
          </w:p>
          <w:p w:rsidR="00AE2A04" w:rsidRPr="001C006F" w:rsidRDefault="00AE2A04" w:rsidP="003B19C2">
            <w:pPr>
              <w:tabs>
                <w:tab w:val="left" w:pos="360"/>
              </w:tabs>
              <w:ind w:left="360" w:hanging="540"/>
              <w:jc w:val="both"/>
              <w:rPr>
                <w:rFonts w:ascii="Arial" w:hAnsi="Arial" w:cs="Arial"/>
                <w:sz w:val="18"/>
                <w:szCs w:val="18"/>
              </w:rPr>
            </w:pPr>
          </w:p>
        </w:tc>
        <w:tc>
          <w:tcPr>
            <w:tcW w:w="380" w:type="dxa"/>
          </w:tcPr>
          <w:p w:rsidR="00AE2A04" w:rsidRPr="001C006F" w:rsidRDefault="00AE2A04" w:rsidP="003B19C2">
            <w:pPr>
              <w:tabs>
                <w:tab w:val="left" w:pos="360"/>
              </w:tabs>
              <w:ind w:left="360" w:hanging="540"/>
              <w:jc w:val="both"/>
              <w:rPr>
                <w:rFonts w:ascii="Arial" w:hAnsi="Arial" w:cs="Arial"/>
                <w:sz w:val="18"/>
                <w:szCs w:val="18"/>
              </w:rPr>
            </w:pPr>
          </w:p>
        </w:tc>
        <w:tc>
          <w:tcPr>
            <w:tcW w:w="4581" w:type="dxa"/>
          </w:tcPr>
          <w:p w:rsidR="00AE2A04" w:rsidRPr="001C006F" w:rsidRDefault="003D0C2E" w:rsidP="003B19C2">
            <w:pPr>
              <w:tabs>
                <w:tab w:val="left" w:pos="360"/>
              </w:tabs>
              <w:ind w:left="360" w:hanging="540"/>
              <w:jc w:val="both"/>
              <w:rPr>
                <w:rFonts w:ascii="Arial" w:hAnsi="Arial" w:cs="Arial"/>
                <w:sz w:val="18"/>
                <w:szCs w:val="18"/>
              </w:rPr>
            </w:pPr>
            <w:r>
              <w:rPr>
                <w:rFonts w:ascii="Arial" w:hAnsi="Arial" w:cs="Arial"/>
                <w:sz w:val="18"/>
                <w:szCs w:val="18"/>
              </w:rPr>
              <w:t>2</w:t>
            </w:r>
            <w:r w:rsidR="00C02EDF">
              <w:rPr>
                <w:rFonts w:ascii="Arial" w:hAnsi="Arial" w:cs="Arial"/>
                <w:sz w:val="18"/>
                <w:szCs w:val="18"/>
                <w:lang w:val="id-ID"/>
              </w:rPr>
              <w:t>8</w:t>
            </w:r>
            <w:r w:rsidR="00AE2A04" w:rsidRPr="001C006F">
              <w:rPr>
                <w:rFonts w:ascii="Arial" w:hAnsi="Arial" w:cs="Arial"/>
                <w:sz w:val="18"/>
                <w:szCs w:val="18"/>
              </w:rPr>
              <w:t>.1</w:t>
            </w:r>
            <w:r w:rsidR="00AE2A04" w:rsidRPr="001C006F">
              <w:rPr>
                <w:rFonts w:ascii="Arial" w:hAnsi="Arial" w:cs="Arial"/>
                <w:sz w:val="18"/>
                <w:szCs w:val="18"/>
              </w:rPr>
              <w:tab/>
              <w:t>As required by prevailing regulations, CONTRACTOR shall keep all accounts and time records, showing all costs and charges incurred, in accor</w:t>
            </w:r>
            <w:r w:rsidR="00AE2A04" w:rsidRPr="001C006F">
              <w:rPr>
                <w:rFonts w:ascii="Arial" w:hAnsi="Arial" w:cs="Arial"/>
                <w:sz w:val="18"/>
                <w:szCs w:val="18"/>
              </w:rPr>
              <w:softHyphen/>
              <w:t>dance with generally accepted accounting principles and practices.</w:t>
            </w:r>
          </w:p>
          <w:p w:rsidR="00AE2A04" w:rsidRPr="001C006F" w:rsidRDefault="00AE2A04" w:rsidP="003B19C2">
            <w:pPr>
              <w:tabs>
                <w:tab w:val="left" w:pos="360"/>
              </w:tabs>
              <w:ind w:left="360" w:hanging="540"/>
              <w:jc w:val="both"/>
              <w:rPr>
                <w:rFonts w:ascii="Arial" w:hAnsi="Arial" w:cs="Arial"/>
                <w:sz w:val="18"/>
                <w:szCs w:val="18"/>
              </w:rPr>
            </w:pPr>
          </w:p>
        </w:tc>
      </w:tr>
    </w:tbl>
    <w:p w:rsidR="007824A0" w:rsidRDefault="007824A0">
      <w:r>
        <w:br w:type="page"/>
      </w:r>
    </w:p>
    <w:tbl>
      <w:tblPr>
        <w:tblW w:w="10103" w:type="dxa"/>
        <w:tblLayout w:type="fixed"/>
        <w:tblCellMar>
          <w:left w:w="180" w:type="dxa"/>
          <w:right w:w="180" w:type="dxa"/>
        </w:tblCellMar>
        <w:tblLook w:val="0000" w:firstRow="0" w:lastRow="0" w:firstColumn="0" w:lastColumn="0" w:noHBand="0" w:noVBand="0"/>
      </w:tblPr>
      <w:tblGrid>
        <w:gridCol w:w="6"/>
        <w:gridCol w:w="5101"/>
        <w:gridCol w:w="380"/>
        <w:gridCol w:w="4545"/>
        <w:gridCol w:w="71"/>
      </w:tblGrid>
      <w:tr w:rsidR="00AE2A04" w:rsidRPr="005672E5" w:rsidTr="003D0C2E">
        <w:trPr>
          <w:gridAfter w:val="1"/>
          <w:wAfter w:w="72" w:type="dxa"/>
          <w:cantSplit/>
        </w:trPr>
        <w:tc>
          <w:tcPr>
            <w:tcW w:w="5142" w:type="dxa"/>
            <w:gridSpan w:val="2"/>
          </w:tcPr>
          <w:p w:rsidR="00AE2A04" w:rsidRPr="005672E5" w:rsidRDefault="00AE2A04" w:rsidP="003B19C2">
            <w:pPr>
              <w:tabs>
                <w:tab w:val="left" w:pos="342"/>
              </w:tabs>
              <w:ind w:left="342" w:hanging="522"/>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8</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Jika setelah diadakannya pemeriksaan atau audit ditemukan kesalahan pada nota tagihan yang diajukan KONTRAKTOR, maka kesalahan itu akan dikoreksi dengan nota tagihan perbaikan.</w:t>
            </w:r>
          </w:p>
          <w:p w:rsidR="008F11E2" w:rsidRPr="008F11E2" w:rsidRDefault="008F11E2" w:rsidP="007824A0">
            <w:pPr>
              <w:tabs>
                <w:tab w:val="left" w:pos="342"/>
              </w:tabs>
              <w:rPr>
                <w:rFonts w:ascii="Arial" w:hAnsi="Arial" w:cs="Arial"/>
                <w:b/>
                <w:sz w:val="18"/>
                <w:szCs w:val="18"/>
                <w:u w:val="single"/>
                <w:lang w:val="en-AU"/>
              </w:rPr>
            </w:pPr>
          </w:p>
        </w:tc>
        <w:tc>
          <w:tcPr>
            <w:tcW w:w="380" w:type="dxa"/>
          </w:tcPr>
          <w:p w:rsidR="00AE2A04" w:rsidRPr="005672E5" w:rsidRDefault="00AE2A04" w:rsidP="003B19C2">
            <w:pPr>
              <w:tabs>
                <w:tab w:val="left" w:pos="342"/>
              </w:tabs>
              <w:ind w:left="454" w:hanging="522"/>
              <w:jc w:val="center"/>
              <w:rPr>
                <w:rFonts w:ascii="Arial" w:hAnsi="Arial" w:cs="Arial"/>
                <w:b/>
                <w:sz w:val="18"/>
                <w:szCs w:val="18"/>
                <w:u w:val="single"/>
              </w:rPr>
            </w:pPr>
          </w:p>
        </w:tc>
        <w:tc>
          <w:tcPr>
            <w:tcW w:w="4581" w:type="dxa"/>
          </w:tcPr>
          <w:p w:rsidR="00AE2A04" w:rsidRPr="005672E5" w:rsidRDefault="00AE2A04" w:rsidP="003B19C2">
            <w:pPr>
              <w:tabs>
                <w:tab w:val="left" w:pos="342"/>
              </w:tabs>
              <w:ind w:left="340" w:hanging="522"/>
              <w:jc w:val="both"/>
              <w:rPr>
                <w:rFonts w:ascii="Arial" w:hAnsi="Arial" w:cs="Arial"/>
                <w:sz w:val="18"/>
                <w:szCs w:val="18"/>
              </w:rPr>
            </w:pPr>
            <w:r w:rsidRPr="005672E5">
              <w:rPr>
                <w:rFonts w:ascii="Arial" w:hAnsi="Arial" w:cs="Arial"/>
                <w:sz w:val="18"/>
                <w:szCs w:val="18"/>
              </w:rPr>
              <w:t>2</w:t>
            </w:r>
            <w:r w:rsidR="00C02EDF">
              <w:rPr>
                <w:rFonts w:ascii="Arial" w:hAnsi="Arial" w:cs="Arial"/>
                <w:sz w:val="18"/>
                <w:szCs w:val="18"/>
                <w:lang w:val="id-ID"/>
              </w:rPr>
              <w:t>8</w:t>
            </w:r>
            <w:r w:rsidRPr="005672E5">
              <w:rPr>
                <w:rFonts w:ascii="Arial" w:hAnsi="Arial" w:cs="Arial"/>
                <w:sz w:val="18"/>
                <w:szCs w:val="18"/>
              </w:rPr>
              <w:t xml:space="preserve">.2 </w:t>
            </w:r>
            <w:r>
              <w:rPr>
                <w:rFonts w:ascii="Arial" w:hAnsi="Arial" w:cs="Arial"/>
                <w:sz w:val="18"/>
                <w:szCs w:val="18"/>
              </w:rPr>
              <w:tab/>
            </w:r>
            <w:r w:rsidRPr="005672E5">
              <w:rPr>
                <w:rFonts w:ascii="Arial" w:hAnsi="Arial" w:cs="Arial"/>
                <w:sz w:val="18"/>
                <w:szCs w:val="18"/>
              </w:rPr>
              <w:t>If, as a result of any review or audit any invoices submitted by CONTRACTOR are found to be in error, such errors shall be adjusted by issuance of an appropriate corrective invoice.</w:t>
            </w:r>
          </w:p>
          <w:p w:rsidR="00AE2A04" w:rsidRPr="005672E5" w:rsidRDefault="00AE2A04" w:rsidP="003B19C2">
            <w:pPr>
              <w:tabs>
                <w:tab w:val="left" w:pos="342"/>
              </w:tabs>
              <w:ind w:left="454" w:hanging="522"/>
              <w:jc w:val="center"/>
              <w:rPr>
                <w:rFonts w:ascii="Arial" w:hAnsi="Arial" w:cs="Arial"/>
                <w:b/>
                <w:sz w:val="18"/>
                <w:szCs w:val="18"/>
                <w:u w:val="single"/>
              </w:rPr>
            </w:pPr>
          </w:p>
        </w:tc>
      </w:tr>
      <w:tr w:rsidR="00AE2A04" w:rsidRPr="005672E5" w:rsidTr="003D0C2E">
        <w:trPr>
          <w:gridAfter w:val="1"/>
          <w:wAfter w:w="72" w:type="dxa"/>
          <w:cantSplit/>
        </w:trPr>
        <w:tc>
          <w:tcPr>
            <w:tcW w:w="5142" w:type="dxa"/>
            <w:gridSpan w:val="2"/>
          </w:tcPr>
          <w:p w:rsidR="00AE2A04" w:rsidRPr="00722625" w:rsidRDefault="00722625" w:rsidP="003B19C2">
            <w:pPr>
              <w:tabs>
                <w:tab w:val="left" w:pos="342"/>
              </w:tabs>
              <w:ind w:left="342" w:hanging="450"/>
              <w:jc w:val="center"/>
              <w:rPr>
                <w:rFonts w:ascii="Arial" w:hAnsi="Arial" w:cs="Arial"/>
                <w:b/>
                <w:sz w:val="18"/>
                <w:szCs w:val="18"/>
                <w:u w:val="single"/>
                <w:lang w:val="id-ID"/>
              </w:rPr>
            </w:pPr>
            <w:r>
              <w:rPr>
                <w:rFonts w:ascii="Arial" w:hAnsi="Arial" w:cs="Arial"/>
                <w:b/>
                <w:sz w:val="18"/>
                <w:szCs w:val="18"/>
                <w:u w:val="single"/>
              </w:rPr>
              <w:t xml:space="preserve">PASAL </w:t>
            </w:r>
            <w:r w:rsidR="00C02EDF">
              <w:rPr>
                <w:rFonts w:ascii="Arial" w:hAnsi="Arial" w:cs="Arial"/>
                <w:b/>
                <w:sz w:val="18"/>
                <w:szCs w:val="18"/>
                <w:u w:val="single"/>
                <w:lang w:val="id-ID"/>
              </w:rPr>
              <w:t>29</w:t>
            </w:r>
          </w:p>
          <w:p w:rsidR="00AE2A04" w:rsidRPr="005672E5" w:rsidRDefault="00AE2A04" w:rsidP="003B19C2">
            <w:pPr>
              <w:tabs>
                <w:tab w:val="left" w:pos="342"/>
              </w:tabs>
              <w:ind w:left="342" w:hanging="450"/>
              <w:jc w:val="center"/>
              <w:rPr>
                <w:rFonts w:ascii="Arial" w:hAnsi="Arial" w:cs="Arial"/>
                <w:sz w:val="18"/>
                <w:szCs w:val="18"/>
              </w:rPr>
            </w:pPr>
            <w:r w:rsidRPr="005672E5">
              <w:rPr>
                <w:rFonts w:ascii="Arial" w:hAnsi="Arial" w:cs="Arial"/>
                <w:b/>
                <w:sz w:val="18"/>
                <w:szCs w:val="18"/>
                <w:u w:val="single"/>
              </w:rPr>
              <w:t>KONTRAKTOR MANDIRI</w:t>
            </w:r>
          </w:p>
        </w:tc>
        <w:tc>
          <w:tcPr>
            <w:tcW w:w="380" w:type="dxa"/>
          </w:tcPr>
          <w:p w:rsidR="00AE2A04" w:rsidRPr="005672E5" w:rsidRDefault="00AE2A04" w:rsidP="003B19C2">
            <w:pPr>
              <w:ind w:left="180"/>
              <w:jc w:val="both"/>
              <w:rPr>
                <w:rFonts w:ascii="Arial" w:hAnsi="Arial" w:cs="Arial"/>
                <w:sz w:val="18"/>
                <w:szCs w:val="18"/>
              </w:rPr>
            </w:pPr>
          </w:p>
        </w:tc>
        <w:tc>
          <w:tcPr>
            <w:tcW w:w="4581" w:type="dxa"/>
          </w:tcPr>
          <w:p w:rsidR="00AE2A04" w:rsidRPr="00722625" w:rsidRDefault="00722625" w:rsidP="003B19C2">
            <w:pPr>
              <w:ind w:left="720" w:hanging="720"/>
              <w:jc w:val="center"/>
              <w:rPr>
                <w:rFonts w:ascii="Arial" w:hAnsi="Arial" w:cs="Arial"/>
                <w:b/>
                <w:sz w:val="18"/>
                <w:szCs w:val="18"/>
                <w:u w:val="single"/>
                <w:lang w:val="id-ID"/>
              </w:rPr>
            </w:pPr>
            <w:r>
              <w:rPr>
                <w:rFonts w:ascii="Arial" w:hAnsi="Arial" w:cs="Arial"/>
                <w:b/>
                <w:sz w:val="18"/>
                <w:szCs w:val="18"/>
                <w:u w:val="single"/>
              </w:rPr>
              <w:t xml:space="preserve">ARTICLE </w:t>
            </w:r>
            <w:r w:rsidR="00C02EDF">
              <w:rPr>
                <w:rFonts w:ascii="Arial" w:hAnsi="Arial" w:cs="Arial"/>
                <w:b/>
                <w:sz w:val="18"/>
                <w:szCs w:val="18"/>
                <w:u w:val="single"/>
                <w:lang w:val="id-ID"/>
              </w:rPr>
              <w:t>29</w:t>
            </w:r>
          </w:p>
          <w:p w:rsidR="00AE2A04" w:rsidRPr="005672E5" w:rsidRDefault="00AE2A04" w:rsidP="003B19C2">
            <w:pPr>
              <w:ind w:left="720" w:hanging="720"/>
              <w:jc w:val="center"/>
              <w:rPr>
                <w:rFonts w:ascii="Arial" w:hAnsi="Arial" w:cs="Arial"/>
                <w:b/>
                <w:sz w:val="18"/>
                <w:szCs w:val="18"/>
                <w:u w:val="single"/>
              </w:rPr>
            </w:pPr>
            <w:r w:rsidRPr="005672E5">
              <w:rPr>
                <w:rFonts w:ascii="Arial" w:hAnsi="Arial" w:cs="Arial"/>
                <w:b/>
                <w:sz w:val="18"/>
                <w:szCs w:val="18"/>
                <w:u w:val="single"/>
              </w:rPr>
              <w:t>INDEPENDENT CONTRACTOR</w:t>
            </w:r>
          </w:p>
          <w:p w:rsidR="00AE2A04" w:rsidRPr="005672E5" w:rsidRDefault="00AE2A04" w:rsidP="003B19C2">
            <w:pPr>
              <w:jc w:val="both"/>
              <w:rPr>
                <w:rFonts w:ascii="Arial" w:hAnsi="Arial" w:cs="Arial"/>
                <w:sz w:val="18"/>
                <w:szCs w:val="18"/>
              </w:rPr>
            </w:pPr>
          </w:p>
        </w:tc>
      </w:tr>
      <w:tr w:rsidR="00AE2A04" w:rsidRPr="005672E5" w:rsidTr="003D0C2E">
        <w:tblPrEx>
          <w:tblCellMar>
            <w:left w:w="108" w:type="dxa"/>
            <w:right w:w="108" w:type="dxa"/>
          </w:tblCellMar>
        </w:tblPrEx>
        <w:trPr>
          <w:gridBefore w:val="1"/>
          <w:cantSplit/>
        </w:trPr>
        <w:tc>
          <w:tcPr>
            <w:tcW w:w="5142" w:type="dxa"/>
          </w:tcPr>
          <w:p w:rsidR="00AE2A04" w:rsidRPr="005672E5" w:rsidRDefault="00C02EDF" w:rsidP="003B19C2">
            <w:pPr>
              <w:tabs>
                <w:tab w:val="left" w:pos="342"/>
              </w:tabs>
              <w:ind w:left="342" w:hanging="450"/>
              <w:jc w:val="both"/>
              <w:rPr>
                <w:rFonts w:ascii="Arial" w:hAnsi="Arial" w:cs="Arial"/>
                <w:sz w:val="18"/>
                <w:szCs w:val="18"/>
              </w:rPr>
            </w:pPr>
            <w:r>
              <w:rPr>
                <w:rFonts w:ascii="Arial" w:hAnsi="Arial" w:cs="Arial"/>
                <w:sz w:val="18"/>
                <w:szCs w:val="18"/>
                <w:lang w:val="id-ID"/>
              </w:rPr>
              <w:t>29</w:t>
            </w:r>
            <w:r w:rsidR="00AE2A04">
              <w:rPr>
                <w:rFonts w:ascii="Arial" w:hAnsi="Arial" w:cs="Arial"/>
                <w:sz w:val="18"/>
                <w:szCs w:val="18"/>
              </w:rPr>
              <w:t>.1</w:t>
            </w:r>
            <w:r w:rsidR="00AE2A04">
              <w:rPr>
                <w:rFonts w:ascii="Arial" w:hAnsi="Arial" w:cs="Arial"/>
                <w:sz w:val="18"/>
                <w:szCs w:val="18"/>
              </w:rPr>
              <w:tab/>
              <w:t xml:space="preserve">KONTRAKTOR   akan    bertindak </w:t>
            </w:r>
            <w:r w:rsidR="00AE2A04" w:rsidRPr="005672E5">
              <w:rPr>
                <w:rFonts w:ascii="Arial" w:hAnsi="Arial" w:cs="Arial"/>
                <w:sz w:val="18"/>
                <w:szCs w:val="18"/>
              </w:rPr>
              <w:t xml:space="preserve">sebagai KONTRAKTOR yang mandiri dan semua pekerja yang ditunjuk oleh KONTRAKTOR untuk </w:t>
            </w:r>
            <w:r w:rsidR="00AE2A04" w:rsidRPr="00B46513">
              <w:rPr>
                <w:rFonts w:ascii="Arial" w:hAnsi="Arial" w:cs="Arial"/>
                <w:sz w:val="18"/>
                <w:szCs w:val="18"/>
              </w:rPr>
              <w:t>melaksanakan pekerjaan/jasa yang dimaksud dalam Kontrak ini merupakan pekerja KONTRAKTOR dan sama sekali tidak dapat dianggap sebagai wakil atau</w:t>
            </w:r>
            <w:r w:rsidR="00AE2A04">
              <w:rPr>
                <w:rFonts w:ascii="Arial" w:hAnsi="Arial" w:cs="Arial"/>
                <w:sz w:val="18"/>
                <w:szCs w:val="18"/>
              </w:rPr>
              <w:t xml:space="preserve"> p</w:t>
            </w:r>
            <w:r w:rsidR="00AE2A04" w:rsidRPr="005672E5">
              <w:rPr>
                <w:rFonts w:ascii="Arial" w:hAnsi="Arial" w:cs="Arial"/>
                <w:sz w:val="18"/>
                <w:szCs w:val="18"/>
              </w:rPr>
              <w:t xml:space="preserve">ekerja dari </w:t>
            </w:r>
            <w:r w:rsidR="00AE2A04">
              <w:rPr>
                <w:rFonts w:ascii="Arial" w:hAnsi="Arial" w:cs="Arial"/>
                <w:sz w:val="18"/>
                <w:szCs w:val="18"/>
              </w:rPr>
              <w:t>PERUSAHAAN</w:t>
            </w:r>
            <w:r w:rsidR="00AE2A04" w:rsidRPr="005672E5">
              <w:rPr>
                <w:rFonts w:ascii="Arial" w:hAnsi="Arial" w:cs="Arial"/>
                <w:sz w:val="18"/>
                <w:szCs w:val="18"/>
              </w:rPr>
              <w:t>. Segala</w:t>
            </w:r>
            <w:r w:rsidR="00AE2A04">
              <w:rPr>
                <w:rFonts w:ascii="Arial" w:hAnsi="Arial" w:cs="Arial"/>
                <w:sz w:val="18"/>
                <w:szCs w:val="18"/>
              </w:rPr>
              <w:t xml:space="preserve"> sesuatu yang berkaitan dengan p</w:t>
            </w:r>
            <w:r w:rsidR="00AE2A04" w:rsidRPr="005672E5">
              <w:rPr>
                <w:rFonts w:ascii="Arial" w:hAnsi="Arial" w:cs="Arial"/>
                <w:sz w:val="18"/>
                <w:szCs w:val="18"/>
              </w:rPr>
              <w:t>ekerja KONTRAKTOR termasuk tapi tidak terbatas pada perjanjian kerja, pengupahan, tun</w:t>
            </w:r>
            <w:r w:rsidR="00AE2A04">
              <w:rPr>
                <w:rFonts w:ascii="Arial" w:hAnsi="Arial" w:cs="Arial"/>
                <w:sz w:val="18"/>
                <w:szCs w:val="18"/>
              </w:rPr>
              <w:t>jangan-tunjangan serta serikat pekerja yang diikuti oleh p</w:t>
            </w:r>
            <w:r w:rsidR="00AE2A04" w:rsidRPr="005672E5">
              <w:rPr>
                <w:rFonts w:ascii="Arial" w:hAnsi="Arial" w:cs="Arial"/>
                <w:sz w:val="18"/>
                <w:szCs w:val="18"/>
              </w:rPr>
              <w:t xml:space="preserve">ekerja KONTRAKTOR merupakan tanggung jawab dari pihak KONTRAKTOR. </w:t>
            </w:r>
          </w:p>
          <w:p w:rsidR="00AE2A04" w:rsidRPr="005672E5" w:rsidRDefault="00AE2A04" w:rsidP="003B19C2">
            <w:pPr>
              <w:tabs>
                <w:tab w:val="left" w:pos="342"/>
              </w:tabs>
              <w:ind w:left="342" w:hanging="450"/>
              <w:rPr>
                <w:rFonts w:ascii="Arial" w:hAnsi="Arial" w:cs="Arial"/>
                <w:sz w:val="18"/>
                <w:szCs w:val="18"/>
                <w:u w:val="single"/>
              </w:rPr>
            </w:pPr>
          </w:p>
        </w:tc>
        <w:tc>
          <w:tcPr>
            <w:tcW w:w="380" w:type="dxa"/>
          </w:tcPr>
          <w:p w:rsidR="00AE2A04" w:rsidRPr="005672E5" w:rsidRDefault="00AE2A04" w:rsidP="003B19C2">
            <w:pPr>
              <w:tabs>
                <w:tab w:val="left" w:pos="342"/>
                <w:tab w:val="left" w:pos="864"/>
                <w:tab w:val="left" w:pos="1728"/>
                <w:tab w:val="left" w:pos="8496"/>
              </w:tabs>
              <w:ind w:left="454" w:hanging="454"/>
              <w:jc w:val="both"/>
              <w:rPr>
                <w:rFonts w:ascii="Arial" w:hAnsi="Arial" w:cs="Arial"/>
                <w:sz w:val="18"/>
                <w:szCs w:val="18"/>
                <w:u w:val="single"/>
              </w:rPr>
            </w:pPr>
          </w:p>
        </w:tc>
        <w:tc>
          <w:tcPr>
            <w:tcW w:w="4581" w:type="dxa"/>
            <w:gridSpan w:val="2"/>
          </w:tcPr>
          <w:p w:rsidR="00AE2A04" w:rsidRPr="005672E5" w:rsidRDefault="00C02EDF" w:rsidP="00CD4700">
            <w:pPr>
              <w:tabs>
                <w:tab w:val="left" w:pos="502"/>
              </w:tabs>
              <w:ind w:left="454" w:hanging="517"/>
              <w:jc w:val="both"/>
              <w:rPr>
                <w:rFonts w:ascii="Arial" w:hAnsi="Arial" w:cs="Arial"/>
                <w:sz w:val="18"/>
                <w:szCs w:val="18"/>
              </w:rPr>
            </w:pPr>
            <w:r>
              <w:rPr>
                <w:rFonts w:ascii="Arial" w:hAnsi="Arial" w:cs="Arial"/>
                <w:sz w:val="18"/>
                <w:szCs w:val="18"/>
                <w:lang w:val="id-ID"/>
              </w:rPr>
              <w:t>29</w:t>
            </w:r>
            <w:r w:rsidR="00AE2A04">
              <w:rPr>
                <w:rFonts w:ascii="Arial" w:hAnsi="Arial" w:cs="Arial"/>
                <w:sz w:val="18"/>
                <w:szCs w:val="18"/>
              </w:rPr>
              <w:t>.1</w:t>
            </w:r>
            <w:r w:rsidR="00AE2A04">
              <w:rPr>
                <w:rFonts w:ascii="Arial" w:hAnsi="Arial" w:cs="Arial"/>
                <w:sz w:val="18"/>
                <w:szCs w:val="18"/>
              </w:rPr>
              <w:tab/>
              <w:t xml:space="preserve">CONTRACTOR shall act as </w:t>
            </w:r>
            <w:r w:rsidR="00AE2A04" w:rsidRPr="005672E5">
              <w:rPr>
                <w:rFonts w:ascii="Arial" w:hAnsi="Arial" w:cs="Arial"/>
                <w:sz w:val="18"/>
                <w:szCs w:val="18"/>
              </w:rPr>
              <w:t xml:space="preserve">independent CONTRACTOR and all personnel assigned by CONTRACTOR to perform </w:t>
            </w:r>
            <w:r w:rsidR="00AE2A04" w:rsidRPr="00B46513">
              <w:rPr>
                <w:rFonts w:ascii="Arial" w:hAnsi="Arial" w:cs="Arial"/>
                <w:sz w:val="18"/>
                <w:szCs w:val="18"/>
              </w:rPr>
              <w:t>work/services as contained in this Contract shall be deemed</w:t>
            </w:r>
            <w:r w:rsidR="00AE2A04">
              <w:rPr>
                <w:rFonts w:ascii="Arial" w:hAnsi="Arial" w:cs="Arial"/>
                <w:sz w:val="18"/>
                <w:szCs w:val="18"/>
              </w:rPr>
              <w:t xml:space="preserve"> to be the CONTRACTOR’s e</w:t>
            </w:r>
            <w:r w:rsidR="00AE2A04" w:rsidRPr="005672E5">
              <w:rPr>
                <w:rFonts w:ascii="Arial" w:hAnsi="Arial" w:cs="Arial"/>
                <w:sz w:val="18"/>
                <w:szCs w:val="18"/>
              </w:rPr>
              <w:t xml:space="preserve">mployee and in no sense shall be deemed to be agents or employees of </w:t>
            </w:r>
            <w:r w:rsidR="00AE2A04">
              <w:rPr>
                <w:rFonts w:ascii="Arial" w:hAnsi="Arial" w:cs="Arial"/>
                <w:sz w:val="18"/>
                <w:szCs w:val="18"/>
              </w:rPr>
              <w:t>COMPANY</w:t>
            </w:r>
            <w:r w:rsidR="00AE2A04" w:rsidRPr="005672E5">
              <w:rPr>
                <w:rFonts w:ascii="Arial" w:hAnsi="Arial" w:cs="Arial"/>
                <w:sz w:val="18"/>
                <w:szCs w:val="18"/>
              </w:rPr>
              <w:t xml:space="preserve">. Anything concerned with CONTRACTOR’s </w:t>
            </w:r>
            <w:r w:rsidR="00AE2A04">
              <w:rPr>
                <w:rFonts w:ascii="Arial" w:hAnsi="Arial" w:cs="Arial"/>
                <w:sz w:val="18"/>
                <w:szCs w:val="18"/>
              </w:rPr>
              <w:t>e</w:t>
            </w:r>
            <w:r w:rsidR="00AE2A04" w:rsidRPr="005672E5">
              <w:rPr>
                <w:rFonts w:ascii="Arial" w:hAnsi="Arial" w:cs="Arial"/>
                <w:sz w:val="18"/>
                <w:szCs w:val="18"/>
              </w:rPr>
              <w:t>mployee including but not limited to employment agreeme</w:t>
            </w:r>
            <w:r w:rsidR="00126EF4">
              <w:rPr>
                <w:rFonts w:ascii="Arial" w:hAnsi="Arial" w:cs="Arial"/>
                <w:sz w:val="18"/>
                <w:szCs w:val="18"/>
              </w:rPr>
              <w:t xml:space="preserve">nt, wage payment, benefits and </w:t>
            </w:r>
            <w:r w:rsidR="00126EF4">
              <w:rPr>
                <w:rFonts w:ascii="Arial" w:hAnsi="Arial" w:cs="Arial"/>
                <w:sz w:val="18"/>
                <w:szCs w:val="18"/>
                <w:lang w:val="id-ID"/>
              </w:rPr>
              <w:t>l</w:t>
            </w:r>
            <w:r w:rsidR="00126EF4">
              <w:rPr>
                <w:rFonts w:ascii="Arial" w:hAnsi="Arial" w:cs="Arial"/>
                <w:sz w:val="18"/>
                <w:szCs w:val="18"/>
              </w:rPr>
              <w:t xml:space="preserve">abor </w:t>
            </w:r>
            <w:r w:rsidR="00126EF4">
              <w:rPr>
                <w:rFonts w:ascii="Arial" w:hAnsi="Arial" w:cs="Arial"/>
                <w:sz w:val="18"/>
                <w:szCs w:val="18"/>
                <w:lang w:val="id-ID"/>
              </w:rPr>
              <w:t>u</w:t>
            </w:r>
            <w:r w:rsidR="00AE2A04" w:rsidRPr="005672E5">
              <w:rPr>
                <w:rFonts w:ascii="Arial" w:hAnsi="Arial" w:cs="Arial"/>
                <w:sz w:val="18"/>
                <w:szCs w:val="18"/>
              </w:rPr>
              <w:t xml:space="preserve">nion followed by CONTRACTOR’s </w:t>
            </w:r>
            <w:r w:rsidR="00AE2A04">
              <w:rPr>
                <w:rFonts w:ascii="Arial" w:hAnsi="Arial" w:cs="Arial"/>
                <w:sz w:val="18"/>
                <w:szCs w:val="18"/>
              </w:rPr>
              <w:t>e</w:t>
            </w:r>
            <w:r w:rsidR="00AE2A04" w:rsidRPr="005672E5">
              <w:rPr>
                <w:rFonts w:ascii="Arial" w:hAnsi="Arial" w:cs="Arial"/>
                <w:sz w:val="18"/>
                <w:szCs w:val="18"/>
              </w:rPr>
              <w:t xml:space="preserve">mployee shall be CONTRACTOR's responsibility. </w:t>
            </w:r>
          </w:p>
          <w:p w:rsidR="00AE2A04" w:rsidRPr="005672E5" w:rsidRDefault="00AE2A04" w:rsidP="00D15848">
            <w:pPr>
              <w:tabs>
                <w:tab w:val="left" w:pos="342"/>
              </w:tabs>
              <w:ind w:left="454" w:hanging="454"/>
              <w:jc w:val="both"/>
              <w:rPr>
                <w:rFonts w:ascii="Arial" w:hAnsi="Arial" w:cs="Arial"/>
                <w:sz w:val="18"/>
                <w:szCs w:val="18"/>
                <w:u w:val="single"/>
              </w:rPr>
            </w:pPr>
            <w:r w:rsidRPr="005672E5">
              <w:rPr>
                <w:rFonts w:ascii="Arial" w:hAnsi="Arial" w:cs="Arial"/>
                <w:sz w:val="18"/>
                <w:szCs w:val="18"/>
              </w:rPr>
              <w:t xml:space="preserve"> </w:t>
            </w:r>
          </w:p>
        </w:tc>
      </w:tr>
      <w:tr w:rsidR="00AE2A04" w:rsidRPr="005672E5" w:rsidTr="003D0C2E">
        <w:tblPrEx>
          <w:tblCellMar>
            <w:left w:w="108" w:type="dxa"/>
            <w:right w:w="108" w:type="dxa"/>
          </w:tblCellMar>
        </w:tblPrEx>
        <w:trPr>
          <w:gridBefore w:val="1"/>
          <w:cantSplit/>
        </w:trPr>
        <w:tc>
          <w:tcPr>
            <w:tcW w:w="5142" w:type="dxa"/>
          </w:tcPr>
          <w:p w:rsidR="00AE2A04" w:rsidRPr="005672E5" w:rsidRDefault="00C02EDF" w:rsidP="003B19C2">
            <w:pPr>
              <w:tabs>
                <w:tab w:val="left" w:pos="342"/>
              </w:tabs>
              <w:ind w:left="342" w:hanging="450"/>
              <w:jc w:val="both"/>
              <w:rPr>
                <w:rFonts w:ascii="Arial" w:hAnsi="Arial" w:cs="Arial"/>
                <w:sz w:val="18"/>
                <w:szCs w:val="18"/>
              </w:rPr>
            </w:pPr>
            <w:r>
              <w:rPr>
                <w:rFonts w:ascii="Arial" w:hAnsi="Arial" w:cs="Arial"/>
                <w:sz w:val="18"/>
                <w:szCs w:val="18"/>
                <w:lang w:val="id-ID"/>
              </w:rPr>
              <w:t>29</w:t>
            </w:r>
            <w:r w:rsidR="00AE2A04">
              <w:rPr>
                <w:rFonts w:ascii="Arial" w:hAnsi="Arial" w:cs="Arial"/>
                <w:sz w:val="18"/>
                <w:szCs w:val="18"/>
              </w:rPr>
              <w:t xml:space="preserve">.2 Sebagai KONTRAKTOR </w:t>
            </w:r>
            <w:r w:rsidR="00AE2A04" w:rsidRPr="005672E5">
              <w:rPr>
                <w:rFonts w:ascii="Arial" w:hAnsi="Arial" w:cs="Arial"/>
                <w:sz w:val="18"/>
                <w:szCs w:val="18"/>
              </w:rPr>
              <w:t>mand</w:t>
            </w:r>
            <w:r w:rsidR="00AE2A04">
              <w:rPr>
                <w:rFonts w:ascii="Arial" w:hAnsi="Arial" w:cs="Arial"/>
                <w:sz w:val="18"/>
                <w:szCs w:val="18"/>
              </w:rPr>
              <w:t xml:space="preserve">iri, </w:t>
            </w:r>
            <w:r w:rsidR="00AE2A04" w:rsidRPr="005672E5">
              <w:rPr>
                <w:rFonts w:ascii="Arial" w:hAnsi="Arial" w:cs="Arial"/>
                <w:sz w:val="18"/>
                <w:szCs w:val="18"/>
              </w:rPr>
              <w:t>segala sesuatu yang berkaita</w:t>
            </w:r>
            <w:r w:rsidR="00AE2A04">
              <w:rPr>
                <w:rFonts w:ascii="Arial" w:hAnsi="Arial" w:cs="Arial"/>
                <w:sz w:val="18"/>
                <w:szCs w:val="18"/>
              </w:rPr>
              <w:t>n dengan serikat pekerja untuk p</w:t>
            </w:r>
            <w:r w:rsidR="00AE2A04" w:rsidRPr="005672E5">
              <w:rPr>
                <w:rFonts w:ascii="Arial" w:hAnsi="Arial" w:cs="Arial"/>
                <w:sz w:val="18"/>
                <w:szCs w:val="18"/>
              </w:rPr>
              <w:t xml:space="preserve">ekerja KONTRAKTOR akan dibentuk dan dikelola secara mandiri oleh pihak KONTRAKTOR dan sama sekali tidak akan berkaitan dengan serikat pekerja-serikat pekerja yang berada di </w:t>
            </w:r>
            <w:r w:rsidR="00AE2A04">
              <w:rPr>
                <w:rFonts w:ascii="Arial" w:hAnsi="Arial" w:cs="Arial"/>
                <w:sz w:val="18"/>
                <w:szCs w:val="18"/>
              </w:rPr>
              <w:t>PERUSAHAAN</w:t>
            </w:r>
            <w:r w:rsidR="00AE2A04" w:rsidRPr="005672E5">
              <w:rPr>
                <w:rFonts w:ascii="Arial" w:hAnsi="Arial" w:cs="Arial"/>
                <w:sz w:val="18"/>
                <w:szCs w:val="18"/>
              </w:rPr>
              <w:t>.</w:t>
            </w:r>
          </w:p>
          <w:p w:rsidR="00AE2A04" w:rsidRPr="005672E5" w:rsidRDefault="00AE2A04" w:rsidP="003B19C2">
            <w:pPr>
              <w:tabs>
                <w:tab w:val="left" w:pos="342"/>
              </w:tabs>
              <w:ind w:left="342" w:hanging="450"/>
              <w:jc w:val="both"/>
              <w:rPr>
                <w:rFonts w:ascii="Arial" w:hAnsi="Arial" w:cs="Arial"/>
                <w:sz w:val="18"/>
                <w:szCs w:val="18"/>
              </w:rPr>
            </w:pPr>
          </w:p>
        </w:tc>
        <w:tc>
          <w:tcPr>
            <w:tcW w:w="380" w:type="dxa"/>
          </w:tcPr>
          <w:p w:rsidR="00AE2A04" w:rsidRPr="005672E5" w:rsidRDefault="00AE2A04" w:rsidP="003B19C2">
            <w:pPr>
              <w:tabs>
                <w:tab w:val="left" w:pos="342"/>
                <w:tab w:val="left" w:pos="864"/>
                <w:tab w:val="left" w:pos="1728"/>
                <w:tab w:val="left" w:pos="8496"/>
              </w:tabs>
              <w:ind w:left="454" w:hanging="454"/>
              <w:jc w:val="both"/>
              <w:rPr>
                <w:rFonts w:ascii="Arial" w:hAnsi="Arial" w:cs="Arial"/>
                <w:sz w:val="18"/>
                <w:szCs w:val="18"/>
              </w:rPr>
            </w:pPr>
          </w:p>
        </w:tc>
        <w:tc>
          <w:tcPr>
            <w:tcW w:w="4581" w:type="dxa"/>
            <w:gridSpan w:val="2"/>
          </w:tcPr>
          <w:p w:rsidR="00AE2A04" w:rsidRPr="005672E5" w:rsidRDefault="00C02EDF" w:rsidP="00CD4700">
            <w:pPr>
              <w:tabs>
                <w:tab w:val="left" w:pos="504"/>
              </w:tabs>
              <w:ind w:left="504" w:hanging="504"/>
              <w:jc w:val="both"/>
              <w:rPr>
                <w:rFonts w:ascii="Arial" w:hAnsi="Arial" w:cs="Arial"/>
                <w:sz w:val="18"/>
                <w:szCs w:val="18"/>
              </w:rPr>
            </w:pPr>
            <w:r>
              <w:rPr>
                <w:rFonts w:ascii="Arial" w:hAnsi="Arial" w:cs="Arial"/>
                <w:sz w:val="18"/>
                <w:szCs w:val="18"/>
                <w:lang w:val="id-ID"/>
              </w:rPr>
              <w:t>29</w:t>
            </w:r>
            <w:r w:rsidR="00AE2A04">
              <w:rPr>
                <w:rFonts w:ascii="Arial" w:hAnsi="Arial" w:cs="Arial"/>
                <w:sz w:val="18"/>
                <w:szCs w:val="18"/>
              </w:rPr>
              <w:t>.2</w:t>
            </w:r>
            <w:r w:rsidR="00AE2A04">
              <w:rPr>
                <w:rFonts w:ascii="Arial" w:hAnsi="Arial" w:cs="Arial"/>
                <w:sz w:val="18"/>
                <w:szCs w:val="18"/>
              </w:rPr>
              <w:tab/>
            </w:r>
            <w:r w:rsidR="00AE2A04" w:rsidRPr="005672E5">
              <w:rPr>
                <w:rFonts w:ascii="Arial" w:hAnsi="Arial" w:cs="Arial"/>
                <w:sz w:val="18"/>
                <w:szCs w:val="18"/>
              </w:rPr>
              <w:t xml:space="preserve">As independent CONTRACTOR, anything concerned with labor union for CONTRACTOR’s </w:t>
            </w:r>
            <w:r w:rsidR="00AE2A04">
              <w:rPr>
                <w:rFonts w:ascii="Arial" w:hAnsi="Arial" w:cs="Arial"/>
                <w:sz w:val="18"/>
                <w:szCs w:val="18"/>
              </w:rPr>
              <w:t>e</w:t>
            </w:r>
            <w:r w:rsidR="00AE2A04" w:rsidRPr="005672E5">
              <w:rPr>
                <w:rFonts w:ascii="Arial" w:hAnsi="Arial" w:cs="Arial"/>
                <w:sz w:val="18"/>
                <w:szCs w:val="18"/>
              </w:rPr>
              <w:t xml:space="preserve">mployee is managed independently by CONTRACTOR and shall not in any way connected with labor unions within </w:t>
            </w:r>
            <w:r w:rsidR="00AE2A04">
              <w:rPr>
                <w:rFonts w:ascii="Arial" w:hAnsi="Arial" w:cs="Arial"/>
                <w:sz w:val="18"/>
                <w:szCs w:val="18"/>
              </w:rPr>
              <w:t>COMPANY</w:t>
            </w:r>
            <w:r w:rsidR="00AE2A04" w:rsidRPr="005672E5">
              <w:rPr>
                <w:rFonts w:ascii="Arial" w:hAnsi="Arial" w:cs="Arial"/>
                <w:sz w:val="18"/>
                <w:szCs w:val="18"/>
              </w:rPr>
              <w:t>.</w:t>
            </w:r>
          </w:p>
        </w:tc>
      </w:tr>
      <w:tr w:rsidR="00AE2A04" w:rsidRPr="005672E5" w:rsidTr="003D0C2E">
        <w:tblPrEx>
          <w:tblCellMar>
            <w:left w:w="108" w:type="dxa"/>
            <w:right w:w="108" w:type="dxa"/>
          </w:tblCellMar>
        </w:tblPrEx>
        <w:trPr>
          <w:gridBefore w:val="1"/>
          <w:cantSplit/>
        </w:trPr>
        <w:tc>
          <w:tcPr>
            <w:tcW w:w="5142" w:type="dxa"/>
          </w:tcPr>
          <w:p w:rsidR="00AE2A04" w:rsidRPr="005672E5" w:rsidRDefault="00C02EDF" w:rsidP="003B19C2">
            <w:pPr>
              <w:tabs>
                <w:tab w:val="left" w:pos="342"/>
                <w:tab w:val="left" w:pos="372"/>
              </w:tabs>
              <w:ind w:left="342" w:hanging="450"/>
              <w:jc w:val="both"/>
              <w:rPr>
                <w:rFonts w:ascii="Arial" w:hAnsi="Arial" w:cs="Arial"/>
                <w:sz w:val="18"/>
                <w:szCs w:val="18"/>
              </w:rPr>
            </w:pPr>
            <w:r>
              <w:rPr>
                <w:rFonts w:ascii="Arial" w:hAnsi="Arial" w:cs="Arial"/>
                <w:sz w:val="18"/>
                <w:szCs w:val="18"/>
                <w:lang w:val="id-ID"/>
              </w:rPr>
              <w:t>29</w:t>
            </w:r>
            <w:r w:rsidR="00AE2A04" w:rsidRPr="005672E5">
              <w:rPr>
                <w:rFonts w:ascii="Arial" w:hAnsi="Arial" w:cs="Arial"/>
                <w:sz w:val="18"/>
                <w:szCs w:val="18"/>
              </w:rPr>
              <w:t xml:space="preserve">.3 </w:t>
            </w:r>
            <w:r w:rsidR="00AE2A04">
              <w:rPr>
                <w:rFonts w:ascii="Arial" w:hAnsi="Arial" w:cs="Arial"/>
                <w:sz w:val="18"/>
                <w:szCs w:val="18"/>
              </w:rPr>
              <w:tab/>
            </w:r>
            <w:r w:rsidR="00AE2A04" w:rsidRPr="005672E5">
              <w:rPr>
                <w:rFonts w:ascii="Arial" w:hAnsi="Arial" w:cs="Arial"/>
                <w:sz w:val="18"/>
                <w:szCs w:val="18"/>
              </w:rPr>
              <w:t>Dalam   hal   terjadi  perselisihan   antara KONTRAKTOR dengan</w:t>
            </w:r>
            <w:r w:rsidR="00AE2A04">
              <w:rPr>
                <w:rFonts w:ascii="Arial" w:hAnsi="Arial" w:cs="Arial"/>
                <w:sz w:val="18"/>
                <w:szCs w:val="18"/>
              </w:rPr>
              <w:t xml:space="preserve"> pekerja KONTRAKTOR dan/atau subkontraktornya dan/atau pekerja s</w:t>
            </w:r>
            <w:r w:rsidR="00AE2A04" w:rsidRPr="005672E5">
              <w:rPr>
                <w:rFonts w:ascii="Arial" w:hAnsi="Arial" w:cs="Arial"/>
                <w:sz w:val="18"/>
                <w:szCs w:val="18"/>
              </w:rPr>
              <w:t>ubkontraktor</w:t>
            </w:r>
            <w:r w:rsidR="00AE2A04">
              <w:rPr>
                <w:rFonts w:ascii="Arial" w:hAnsi="Arial" w:cs="Arial"/>
                <w:sz w:val="18"/>
                <w:szCs w:val="18"/>
              </w:rPr>
              <w:t xml:space="preserve"> berkaitan dengan permasalahan p</w:t>
            </w:r>
            <w:r w:rsidR="00AE2A04" w:rsidRPr="005672E5">
              <w:rPr>
                <w:rFonts w:ascii="Arial" w:hAnsi="Arial" w:cs="Arial"/>
                <w:sz w:val="18"/>
                <w:szCs w:val="18"/>
              </w:rPr>
              <w:t>ekerja KONTRAKTOR atau hub</w:t>
            </w:r>
            <w:r w:rsidR="00AE2A04">
              <w:rPr>
                <w:rFonts w:ascii="Arial" w:hAnsi="Arial" w:cs="Arial"/>
                <w:sz w:val="18"/>
                <w:szCs w:val="18"/>
              </w:rPr>
              <w:t>ungan antara KONTRAKTOR dengan s</w:t>
            </w:r>
            <w:r w:rsidR="00AE2A04" w:rsidRPr="005672E5">
              <w:rPr>
                <w:rFonts w:ascii="Arial" w:hAnsi="Arial" w:cs="Arial"/>
                <w:sz w:val="18"/>
                <w:szCs w:val="18"/>
              </w:rPr>
              <w:t xml:space="preserve">ubkontraktor dan/atau pekerjanya, KONTRAKTOR setuju untuk melindungi, mengganti rugi dan membebaskan </w:t>
            </w:r>
            <w:r w:rsidR="00AE2A04">
              <w:rPr>
                <w:rFonts w:ascii="Arial" w:hAnsi="Arial" w:cs="Arial"/>
                <w:sz w:val="18"/>
                <w:szCs w:val="18"/>
              </w:rPr>
              <w:t>PERUSAHAAN</w:t>
            </w:r>
            <w:r w:rsidR="00AE2A04" w:rsidRPr="005672E5">
              <w:rPr>
                <w:rFonts w:ascii="Arial" w:hAnsi="Arial" w:cs="Arial"/>
                <w:sz w:val="18"/>
                <w:szCs w:val="18"/>
              </w:rPr>
              <w:t xml:space="preserve"> atas segala kerugian atau tanggung jawab hukum, tuntutan dan biaya, dalam bentuk apapun termasuk atas biaya pengadilan dan pengacara, dalam melakukan upaya-upaya hukum dalam proses pengadilan dimaksud. </w:t>
            </w:r>
          </w:p>
          <w:p w:rsidR="00AE2A04" w:rsidRPr="005672E5" w:rsidRDefault="00AE2A04" w:rsidP="003B19C2">
            <w:pPr>
              <w:tabs>
                <w:tab w:val="left" w:pos="342"/>
              </w:tabs>
              <w:ind w:left="454" w:hanging="454"/>
              <w:jc w:val="both"/>
              <w:rPr>
                <w:rFonts w:ascii="Arial" w:hAnsi="Arial" w:cs="Arial"/>
                <w:sz w:val="18"/>
                <w:szCs w:val="18"/>
              </w:rPr>
            </w:pPr>
          </w:p>
        </w:tc>
        <w:tc>
          <w:tcPr>
            <w:tcW w:w="380" w:type="dxa"/>
          </w:tcPr>
          <w:p w:rsidR="00AE2A04" w:rsidRPr="005672E5" w:rsidRDefault="00AE2A04" w:rsidP="003B19C2">
            <w:pPr>
              <w:tabs>
                <w:tab w:val="left" w:pos="342"/>
                <w:tab w:val="left" w:pos="864"/>
                <w:tab w:val="left" w:pos="1728"/>
                <w:tab w:val="left" w:pos="8496"/>
              </w:tabs>
              <w:ind w:left="454" w:hanging="454"/>
              <w:jc w:val="both"/>
              <w:rPr>
                <w:rFonts w:ascii="Arial" w:hAnsi="Arial" w:cs="Arial"/>
                <w:sz w:val="18"/>
                <w:szCs w:val="18"/>
              </w:rPr>
            </w:pPr>
          </w:p>
        </w:tc>
        <w:tc>
          <w:tcPr>
            <w:tcW w:w="4581" w:type="dxa"/>
            <w:gridSpan w:val="2"/>
          </w:tcPr>
          <w:p w:rsidR="00AE2A04" w:rsidRPr="005672E5" w:rsidRDefault="00C02EDF" w:rsidP="00CD4700">
            <w:pPr>
              <w:tabs>
                <w:tab w:val="left" w:pos="504"/>
              </w:tabs>
              <w:ind w:left="454" w:hanging="517"/>
              <w:jc w:val="both"/>
              <w:rPr>
                <w:rFonts w:ascii="Arial" w:hAnsi="Arial" w:cs="Arial"/>
                <w:sz w:val="18"/>
                <w:szCs w:val="18"/>
              </w:rPr>
            </w:pPr>
            <w:r>
              <w:rPr>
                <w:rFonts w:ascii="Arial" w:hAnsi="Arial" w:cs="Arial"/>
                <w:sz w:val="18"/>
                <w:szCs w:val="18"/>
                <w:lang w:val="id-ID"/>
              </w:rPr>
              <w:t>29</w:t>
            </w:r>
            <w:r w:rsidR="00AE2A04" w:rsidRPr="005672E5">
              <w:rPr>
                <w:rFonts w:ascii="Arial" w:hAnsi="Arial" w:cs="Arial"/>
                <w:sz w:val="18"/>
                <w:szCs w:val="18"/>
              </w:rPr>
              <w:t xml:space="preserve">.3 </w:t>
            </w:r>
            <w:r w:rsidR="00CD4700">
              <w:rPr>
                <w:rFonts w:ascii="Arial" w:hAnsi="Arial" w:cs="Arial"/>
                <w:sz w:val="18"/>
                <w:szCs w:val="18"/>
                <w:lang w:val="id-ID"/>
              </w:rPr>
              <w:tab/>
            </w:r>
            <w:r w:rsidR="00AE2A04" w:rsidRPr="005672E5">
              <w:rPr>
                <w:rFonts w:ascii="Arial" w:hAnsi="Arial" w:cs="Arial"/>
                <w:sz w:val="18"/>
                <w:szCs w:val="18"/>
              </w:rPr>
              <w:t>In the event of any dispute between th</w:t>
            </w:r>
            <w:r w:rsidR="00AE2A04">
              <w:rPr>
                <w:rFonts w:ascii="Arial" w:hAnsi="Arial" w:cs="Arial"/>
                <w:sz w:val="18"/>
                <w:szCs w:val="18"/>
              </w:rPr>
              <w:t>e CONTRACTOR with CONTRACTOR’s employee and/or its s</w:t>
            </w:r>
            <w:r w:rsidR="00AE2A04" w:rsidRPr="005672E5">
              <w:rPr>
                <w:rFonts w:ascii="Arial" w:hAnsi="Arial" w:cs="Arial"/>
                <w:sz w:val="18"/>
                <w:szCs w:val="18"/>
              </w:rPr>
              <w:t xml:space="preserve">ubcontractor and/or the employee of the </w:t>
            </w:r>
            <w:r w:rsidR="00AE2A04">
              <w:rPr>
                <w:rFonts w:ascii="Arial" w:hAnsi="Arial" w:cs="Arial"/>
                <w:sz w:val="18"/>
                <w:szCs w:val="18"/>
              </w:rPr>
              <w:t>s</w:t>
            </w:r>
            <w:r w:rsidR="00AE2A04" w:rsidRPr="005672E5">
              <w:rPr>
                <w:rFonts w:ascii="Arial" w:hAnsi="Arial" w:cs="Arial"/>
                <w:sz w:val="18"/>
                <w:szCs w:val="18"/>
              </w:rPr>
              <w:t>ubcontractor concerni</w:t>
            </w:r>
            <w:r w:rsidR="00AE2A04">
              <w:rPr>
                <w:rFonts w:ascii="Arial" w:hAnsi="Arial" w:cs="Arial"/>
                <w:sz w:val="18"/>
                <w:szCs w:val="18"/>
              </w:rPr>
              <w:t>ng with issues on CONTRACTOR’s e</w:t>
            </w:r>
            <w:r w:rsidR="00AE2A04" w:rsidRPr="005672E5">
              <w:rPr>
                <w:rFonts w:ascii="Arial" w:hAnsi="Arial" w:cs="Arial"/>
                <w:sz w:val="18"/>
                <w:szCs w:val="18"/>
              </w:rPr>
              <w:t xml:space="preserve">mployee or </w:t>
            </w:r>
            <w:r w:rsidR="00AE2A04">
              <w:rPr>
                <w:rFonts w:ascii="Arial" w:hAnsi="Arial" w:cs="Arial"/>
                <w:sz w:val="18"/>
                <w:szCs w:val="18"/>
              </w:rPr>
              <w:t>CONTRACTOR’s relation with the s</w:t>
            </w:r>
            <w:r w:rsidR="00AE2A04" w:rsidRPr="005672E5">
              <w:rPr>
                <w:rFonts w:ascii="Arial" w:hAnsi="Arial" w:cs="Arial"/>
                <w:sz w:val="18"/>
                <w:szCs w:val="18"/>
              </w:rPr>
              <w:t xml:space="preserve">ubcontractor and/or its employee, CONTRACTOR agrees to defend, indemnify and hold </w:t>
            </w:r>
            <w:r w:rsidR="00AE2A04">
              <w:rPr>
                <w:rFonts w:ascii="Arial" w:hAnsi="Arial" w:cs="Arial"/>
                <w:sz w:val="18"/>
                <w:szCs w:val="18"/>
              </w:rPr>
              <w:t>COMPANY</w:t>
            </w:r>
            <w:r w:rsidR="00AE2A04" w:rsidRPr="005672E5">
              <w:rPr>
                <w:rFonts w:ascii="Arial" w:hAnsi="Arial" w:cs="Arial"/>
                <w:sz w:val="18"/>
                <w:szCs w:val="18"/>
              </w:rPr>
              <w:t xml:space="preserve"> harmless against any and all loss or liability, claim and costs in any forms whatsoever including liability for court costs and attorney’s fees, to take legal actions in such legal process. </w:t>
            </w:r>
          </w:p>
        </w:tc>
      </w:tr>
      <w:tr w:rsidR="00AE2A04" w:rsidRPr="005672E5" w:rsidTr="003D0C2E">
        <w:trPr>
          <w:gridAfter w:val="1"/>
          <w:wAfter w:w="72" w:type="dxa"/>
          <w:cantSplit/>
          <w:trHeight w:val="1233"/>
        </w:trPr>
        <w:tc>
          <w:tcPr>
            <w:tcW w:w="5142" w:type="dxa"/>
            <w:gridSpan w:val="2"/>
          </w:tcPr>
          <w:p w:rsidR="00AE2A04" w:rsidRPr="005672E5" w:rsidRDefault="00AE2A04" w:rsidP="003B19C2">
            <w:pPr>
              <w:ind w:left="270"/>
              <w:jc w:val="both"/>
              <w:rPr>
                <w:rFonts w:ascii="Arial" w:hAnsi="Arial" w:cs="Arial"/>
                <w:sz w:val="18"/>
                <w:szCs w:val="18"/>
              </w:rPr>
            </w:pPr>
            <w:r w:rsidRPr="005672E5">
              <w:rPr>
                <w:rFonts w:ascii="Arial" w:hAnsi="Arial" w:cs="Arial"/>
                <w:sz w:val="18"/>
                <w:szCs w:val="18"/>
              </w:rPr>
              <w:t xml:space="preserve">Bila dianggap perlu oleh </w:t>
            </w:r>
            <w:r>
              <w:rPr>
                <w:rFonts w:ascii="Arial" w:hAnsi="Arial" w:cs="Arial"/>
                <w:sz w:val="18"/>
                <w:szCs w:val="18"/>
              </w:rPr>
              <w:t>PERUSAHAAN</w:t>
            </w:r>
            <w:r w:rsidRPr="005672E5">
              <w:rPr>
                <w:rFonts w:ascii="Arial" w:hAnsi="Arial" w:cs="Arial"/>
                <w:sz w:val="18"/>
                <w:szCs w:val="18"/>
              </w:rPr>
              <w:t xml:space="preserve"> untuk turut melakukan upaya hukum, baik bersama-sama atau sendiri, KONTRAKTOR akan mengganti </w:t>
            </w:r>
            <w:r>
              <w:rPr>
                <w:rFonts w:ascii="Arial" w:hAnsi="Arial" w:cs="Arial"/>
                <w:sz w:val="18"/>
                <w:szCs w:val="18"/>
              </w:rPr>
              <w:t>PERUSAHAAN</w:t>
            </w:r>
            <w:r w:rsidRPr="005672E5">
              <w:rPr>
                <w:rFonts w:ascii="Arial" w:hAnsi="Arial" w:cs="Arial"/>
                <w:sz w:val="18"/>
                <w:szCs w:val="18"/>
              </w:rPr>
              <w:t xml:space="preserve"> atas seluruh biaya yang dikeluarkan, termasuk biaya pengadilan dan pengacara.</w:t>
            </w:r>
          </w:p>
        </w:tc>
        <w:tc>
          <w:tcPr>
            <w:tcW w:w="380" w:type="dxa"/>
          </w:tcPr>
          <w:p w:rsidR="00AE2A04" w:rsidRPr="005672E5" w:rsidRDefault="00AE2A04" w:rsidP="003B19C2">
            <w:pPr>
              <w:ind w:left="454"/>
              <w:jc w:val="both"/>
              <w:rPr>
                <w:rFonts w:ascii="Arial" w:hAnsi="Arial" w:cs="Arial"/>
                <w:b/>
                <w:sz w:val="18"/>
                <w:szCs w:val="18"/>
                <w:u w:val="single"/>
              </w:rPr>
            </w:pPr>
          </w:p>
        </w:tc>
        <w:tc>
          <w:tcPr>
            <w:tcW w:w="4581" w:type="dxa"/>
          </w:tcPr>
          <w:p w:rsidR="00AE2A04" w:rsidRDefault="00AE2A04" w:rsidP="003B19C2">
            <w:pPr>
              <w:ind w:left="454"/>
              <w:jc w:val="both"/>
              <w:rPr>
                <w:rFonts w:ascii="Arial" w:hAnsi="Arial" w:cs="Arial"/>
                <w:sz w:val="18"/>
                <w:szCs w:val="18"/>
              </w:rPr>
            </w:pPr>
            <w:r w:rsidRPr="005672E5">
              <w:rPr>
                <w:rFonts w:ascii="Arial" w:hAnsi="Arial" w:cs="Arial"/>
                <w:sz w:val="18"/>
                <w:szCs w:val="18"/>
              </w:rPr>
              <w:t xml:space="preserve">If it is deemed as necessary by </w:t>
            </w:r>
            <w:r>
              <w:rPr>
                <w:rFonts w:ascii="Arial" w:hAnsi="Arial" w:cs="Arial"/>
                <w:sz w:val="18"/>
                <w:szCs w:val="18"/>
              </w:rPr>
              <w:t>COMPANY</w:t>
            </w:r>
            <w:r w:rsidRPr="005672E5">
              <w:rPr>
                <w:rFonts w:ascii="Arial" w:hAnsi="Arial" w:cs="Arial"/>
                <w:sz w:val="18"/>
                <w:szCs w:val="18"/>
              </w:rPr>
              <w:t xml:space="preserve"> to take a legal action jointly or severally, CONTRACTOR shall reimburse </w:t>
            </w:r>
            <w:r>
              <w:rPr>
                <w:rFonts w:ascii="Arial" w:hAnsi="Arial" w:cs="Arial"/>
                <w:sz w:val="18"/>
                <w:szCs w:val="18"/>
              </w:rPr>
              <w:t>COMPANY</w:t>
            </w:r>
            <w:r w:rsidRPr="005672E5">
              <w:rPr>
                <w:rFonts w:ascii="Arial" w:hAnsi="Arial" w:cs="Arial"/>
                <w:sz w:val="18"/>
                <w:szCs w:val="18"/>
              </w:rPr>
              <w:t xml:space="preserve"> for all costs incurred thereof, including court costs and attorneys fees.</w:t>
            </w:r>
          </w:p>
          <w:p w:rsidR="00AE2A04" w:rsidRDefault="00AE2A04" w:rsidP="003B19C2">
            <w:pPr>
              <w:ind w:left="454"/>
              <w:jc w:val="both"/>
              <w:rPr>
                <w:rFonts w:ascii="Arial" w:hAnsi="Arial" w:cs="Arial"/>
                <w:b/>
                <w:sz w:val="18"/>
                <w:szCs w:val="18"/>
                <w:u w:val="single"/>
              </w:rPr>
            </w:pPr>
          </w:p>
          <w:p w:rsidR="00AE2A04" w:rsidRPr="005672E5" w:rsidRDefault="00AE2A04" w:rsidP="003B19C2">
            <w:pPr>
              <w:ind w:left="454"/>
              <w:jc w:val="both"/>
              <w:rPr>
                <w:rFonts w:ascii="Arial" w:hAnsi="Arial" w:cs="Arial"/>
                <w:b/>
                <w:sz w:val="18"/>
                <w:szCs w:val="18"/>
                <w:u w:val="single"/>
              </w:rPr>
            </w:pPr>
          </w:p>
        </w:tc>
      </w:tr>
      <w:tr w:rsidR="00AE2A04" w:rsidRPr="005672E5" w:rsidTr="003D0C2E">
        <w:trPr>
          <w:gridAfter w:val="1"/>
          <w:wAfter w:w="72" w:type="dxa"/>
          <w:cantSplit/>
        </w:trPr>
        <w:tc>
          <w:tcPr>
            <w:tcW w:w="5142" w:type="dxa"/>
            <w:gridSpan w:val="2"/>
          </w:tcPr>
          <w:p w:rsidR="00AE2A04" w:rsidRPr="00171701" w:rsidRDefault="003D0C2E" w:rsidP="003B19C2">
            <w:pPr>
              <w:jc w:val="center"/>
              <w:rPr>
                <w:rFonts w:ascii="Arial" w:hAnsi="Arial" w:cs="Arial"/>
                <w:b/>
                <w:sz w:val="18"/>
                <w:szCs w:val="18"/>
                <w:u w:val="single"/>
                <w:lang w:val="id-ID"/>
              </w:rPr>
            </w:pPr>
            <w:r w:rsidRPr="00171701">
              <w:rPr>
                <w:rFonts w:ascii="Arial" w:hAnsi="Arial" w:cs="Arial"/>
                <w:b/>
                <w:sz w:val="18"/>
                <w:szCs w:val="18"/>
                <w:u w:val="single"/>
                <w:lang w:val="fi-FI"/>
              </w:rPr>
              <w:lastRenderedPageBreak/>
              <w:t xml:space="preserve">PASAL </w:t>
            </w:r>
            <w:r w:rsidR="00722625" w:rsidRPr="00171701">
              <w:rPr>
                <w:rFonts w:ascii="Arial" w:hAnsi="Arial" w:cs="Arial"/>
                <w:b/>
                <w:sz w:val="18"/>
                <w:szCs w:val="18"/>
                <w:u w:val="single"/>
                <w:lang w:val="id-ID"/>
              </w:rPr>
              <w:t>3</w:t>
            </w:r>
            <w:r w:rsidR="00C02EDF" w:rsidRPr="00171701">
              <w:rPr>
                <w:rFonts w:ascii="Arial" w:hAnsi="Arial" w:cs="Arial"/>
                <w:b/>
                <w:sz w:val="18"/>
                <w:szCs w:val="18"/>
                <w:u w:val="single"/>
                <w:lang w:val="id-ID"/>
              </w:rPr>
              <w:t>0</w:t>
            </w:r>
          </w:p>
          <w:p w:rsidR="00AE2A04" w:rsidRPr="00171701" w:rsidRDefault="00AE2A04" w:rsidP="003B19C2">
            <w:pPr>
              <w:jc w:val="center"/>
              <w:rPr>
                <w:rFonts w:ascii="Arial" w:hAnsi="Arial" w:cs="Arial"/>
                <w:b/>
                <w:sz w:val="18"/>
                <w:szCs w:val="18"/>
                <w:u w:val="single"/>
                <w:lang w:val="id-ID"/>
              </w:rPr>
            </w:pPr>
            <w:r w:rsidRPr="00171701">
              <w:rPr>
                <w:rFonts w:ascii="Arial" w:hAnsi="Arial" w:cs="Arial"/>
                <w:b/>
                <w:sz w:val="18"/>
                <w:szCs w:val="18"/>
                <w:u w:val="single"/>
                <w:lang w:val="fi-FI"/>
              </w:rPr>
              <w:t>KESELURUHAN KONTRAK, PERUBAHAN &amp; JUDUL</w:t>
            </w:r>
          </w:p>
          <w:p w:rsidR="00A5002E" w:rsidRPr="00171701" w:rsidRDefault="00A5002E" w:rsidP="003B19C2">
            <w:pPr>
              <w:jc w:val="center"/>
              <w:rPr>
                <w:rFonts w:ascii="Arial" w:hAnsi="Arial" w:cs="Arial"/>
                <w:b/>
                <w:sz w:val="18"/>
                <w:szCs w:val="18"/>
                <w:u w:val="single"/>
                <w:lang w:val="id-ID"/>
              </w:rPr>
            </w:pPr>
          </w:p>
          <w:p w:rsidR="00471240" w:rsidRPr="00171701" w:rsidRDefault="00471240" w:rsidP="003B19C2">
            <w:pPr>
              <w:jc w:val="center"/>
              <w:rPr>
                <w:rFonts w:ascii="Arial" w:hAnsi="Arial" w:cs="Arial"/>
                <w:b/>
                <w:sz w:val="18"/>
                <w:szCs w:val="18"/>
                <w:u w:val="single"/>
                <w:lang w:val="id-ID"/>
              </w:rPr>
            </w:pPr>
          </w:p>
          <w:p w:rsidR="00CD4700" w:rsidRPr="00171701" w:rsidRDefault="00CD4700" w:rsidP="00364C71">
            <w:pPr>
              <w:tabs>
                <w:tab w:val="left" w:pos="284"/>
              </w:tabs>
              <w:ind w:left="284" w:hanging="426"/>
              <w:jc w:val="both"/>
              <w:rPr>
                <w:rFonts w:ascii="Arial" w:hAnsi="Arial" w:cs="Arial"/>
                <w:b/>
                <w:sz w:val="18"/>
                <w:szCs w:val="18"/>
                <w:u w:val="single"/>
                <w:lang w:val="id-ID"/>
              </w:rPr>
            </w:pPr>
            <w:r w:rsidRPr="00171701">
              <w:rPr>
                <w:rFonts w:ascii="Arial" w:hAnsi="Arial" w:cs="Arial"/>
                <w:color w:val="000000"/>
                <w:sz w:val="18"/>
                <w:szCs w:val="18"/>
                <w:lang w:val="id-ID"/>
              </w:rPr>
              <w:t>30.1</w:t>
            </w:r>
            <w:r w:rsidRPr="00171701">
              <w:rPr>
                <w:rFonts w:ascii="Arial" w:hAnsi="Arial" w:cs="Arial"/>
                <w:color w:val="000000"/>
                <w:sz w:val="18"/>
                <w:szCs w:val="18"/>
                <w:lang w:val="id-ID"/>
              </w:rPr>
              <w:tab/>
            </w:r>
            <w:r w:rsidRPr="00171701">
              <w:rPr>
                <w:rFonts w:ascii="Arial" w:hAnsi="Arial" w:cs="Arial"/>
                <w:color w:val="000000"/>
                <w:sz w:val="18"/>
                <w:szCs w:val="18"/>
              </w:rPr>
              <w:t xml:space="preserve">Secara keseluruhan disetujui bahwa </w:t>
            </w:r>
            <w:r w:rsidRPr="00171701">
              <w:rPr>
                <w:rFonts w:ascii="Arial" w:hAnsi="Arial" w:cs="Arial"/>
                <w:color w:val="000000"/>
                <w:sz w:val="18"/>
                <w:szCs w:val="18"/>
                <w:lang w:val="id-ID"/>
              </w:rPr>
              <w:t>Kontrak</w:t>
            </w:r>
            <w:r w:rsidRPr="00171701">
              <w:rPr>
                <w:rFonts w:ascii="Arial" w:hAnsi="Arial" w:cs="Arial"/>
                <w:color w:val="000000"/>
                <w:sz w:val="18"/>
                <w:szCs w:val="18"/>
              </w:rPr>
              <w:t xml:space="preserve"> ini dan </w:t>
            </w:r>
            <w:r w:rsidR="00364C71">
              <w:rPr>
                <w:rFonts w:ascii="Arial" w:hAnsi="Arial" w:cs="Arial"/>
                <w:color w:val="000000"/>
                <w:sz w:val="18"/>
                <w:szCs w:val="18"/>
                <w:lang w:val="id-ID"/>
              </w:rPr>
              <w:t>Lampiran-lampiran</w:t>
            </w:r>
            <w:r w:rsidRPr="00171701">
              <w:rPr>
                <w:rFonts w:ascii="Arial" w:hAnsi="Arial" w:cs="Arial"/>
                <w:color w:val="000000"/>
                <w:sz w:val="18"/>
                <w:szCs w:val="18"/>
              </w:rPr>
              <w:t xml:space="preserve"> yang dilampirkan di sini merupakan keseluruhan perjanjian antara </w:t>
            </w:r>
            <w:r w:rsidR="00C6715D" w:rsidRPr="00171701">
              <w:rPr>
                <w:rFonts w:ascii="Arial" w:hAnsi="Arial" w:cs="Arial"/>
                <w:color w:val="000000"/>
                <w:sz w:val="18"/>
                <w:szCs w:val="18"/>
              </w:rPr>
              <w:t>PERUSAHAAN</w:t>
            </w:r>
            <w:r w:rsidRPr="00171701">
              <w:rPr>
                <w:rFonts w:ascii="Arial" w:hAnsi="Arial" w:cs="Arial"/>
                <w:color w:val="000000"/>
                <w:sz w:val="18"/>
                <w:szCs w:val="18"/>
              </w:rPr>
              <w:t xml:space="preserve"> dan </w:t>
            </w:r>
            <w:r w:rsidR="00C6715D" w:rsidRPr="00171701">
              <w:rPr>
                <w:rFonts w:ascii="Arial" w:hAnsi="Arial" w:cs="Arial"/>
                <w:color w:val="000000"/>
                <w:sz w:val="18"/>
                <w:szCs w:val="18"/>
              </w:rPr>
              <w:t>KONTRAKTOR</w:t>
            </w:r>
            <w:r w:rsidRPr="00171701">
              <w:rPr>
                <w:rFonts w:ascii="Arial" w:hAnsi="Arial" w:cs="Arial"/>
                <w:color w:val="000000"/>
                <w:sz w:val="18"/>
                <w:szCs w:val="18"/>
              </w:rPr>
              <w:t xml:space="preserve"> sehubungan dengan pekerjaan/jasa yang diberikan dalam </w:t>
            </w:r>
            <w:r w:rsidRPr="00171701">
              <w:rPr>
                <w:rFonts w:ascii="Arial" w:hAnsi="Arial" w:cs="Arial"/>
                <w:color w:val="000000"/>
                <w:sz w:val="18"/>
                <w:szCs w:val="18"/>
                <w:lang w:val="id-ID"/>
              </w:rPr>
              <w:t>Kontrak</w:t>
            </w:r>
            <w:r w:rsidRPr="00171701">
              <w:rPr>
                <w:rFonts w:ascii="Arial" w:hAnsi="Arial" w:cs="Arial"/>
                <w:color w:val="000000"/>
                <w:sz w:val="18"/>
                <w:szCs w:val="18"/>
              </w:rPr>
              <w:t xml:space="preserve"> ini dan akan menggantikan seluruh kesepakatan dan korespondensi sebelumnya. </w:t>
            </w:r>
            <w:r w:rsidRPr="00171701">
              <w:rPr>
                <w:rFonts w:ascii="Arial" w:hAnsi="Arial" w:cs="Arial"/>
                <w:color w:val="000000"/>
                <w:sz w:val="18"/>
                <w:szCs w:val="18"/>
                <w:lang w:val="id-ID"/>
              </w:rPr>
              <w:t>Kontrak</w:t>
            </w:r>
            <w:r w:rsidRPr="00171701">
              <w:rPr>
                <w:rFonts w:ascii="Arial" w:hAnsi="Arial" w:cs="Arial"/>
                <w:color w:val="000000"/>
                <w:sz w:val="18"/>
                <w:szCs w:val="18"/>
              </w:rPr>
              <w:t xml:space="preserve"> ini tidak dapat diubah kecuali apabila perubahan tersebut dibuat secara tertulis dan ditandatangani oleh wakil yang sah dan berwenang dari para pihak.</w:t>
            </w:r>
          </w:p>
        </w:tc>
        <w:tc>
          <w:tcPr>
            <w:tcW w:w="380" w:type="dxa"/>
          </w:tcPr>
          <w:p w:rsidR="00AE2A04" w:rsidRPr="00171701" w:rsidRDefault="00AE2A04" w:rsidP="008F7F3C">
            <w:pPr>
              <w:ind w:left="454" w:hanging="454"/>
              <w:jc w:val="both"/>
              <w:rPr>
                <w:rFonts w:ascii="Arial" w:hAnsi="Arial" w:cs="Arial"/>
                <w:b/>
                <w:sz w:val="18"/>
                <w:szCs w:val="18"/>
                <w:u w:val="single"/>
                <w:lang w:val="fi-FI"/>
              </w:rPr>
            </w:pPr>
          </w:p>
        </w:tc>
        <w:tc>
          <w:tcPr>
            <w:tcW w:w="4581" w:type="dxa"/>
          </w:tcPr>
          <w:p w:rsidR="00AE2A04" w:rsidRPr="00171701" w:rsidRDefault="003D0C2E" w:rsidP="008F7F3C">
            <w:pPr>
              <w:ind w:left="180"/>
              <w:jc w:val="center"/>
              <w:rPr>
                <w:rFonts w:ascii="Arial" w:hAnsi="Arial" w:cs="Arial"/>
                <w:b/>
                <w:sz w:val="18"/>
                <w:szCs w:val="18"/>
                <w:u w:val="single"/>
                <w:lang w:val="id-ID"/>
              </w:rPr>
            </w:pPr>
            <w:r w:rsidRPr="00171701">
              <w:rPr>
                <w:rFonts w:ascii="Arial" w:hAnsi="Arial" w:cs="Arial"/>
                <w:b/>
                <w:sz w:val="18"/>
                <w:szCs w:val="18"/>
                <w:u w:val="single"/>
              </w:rPr>
              <w:t xml:space="preserve">ARTICLE </w:t>
            </w:r>
            <w:r w:rsidR="00722625" w:rsidRPr="00171701">
              <w:rPr>
                <w:rFonts w:ascii="Arial" w:hAnsi="Arial" w:cs="Arial"/>
                <w:b/>
                <w:sz w:val="18"/>
                <w:szCs w:val="18"/>
                <w:u w:val="single"/>
                <w:lang w:val="id-ID"/>
              </w:rPr>
              <w:t>3</w:t>
            </w:r>
            <w:r w:rsidR="00C02EDF" w:rsidRPr="00171701">
              <w:rPr>
                <w:rFonts w:ascii="Arial" w:hAnsi="Arial" w:cs="Arial"/>
                <w:b/>
                <w:sz w:val="18"/>
                <w:szCs w:val="18"/>
                <w:u w:val="single"/>
                <w:lang w:val="id-ID"/>
              </w:rPr>
              <w:t>0</w:t>
            </w:r>
          </w:p>
          <w:p w:rsidR="00AE2A04" w:rsidRPr="00171701" w:rsidRDefault="009A5620" w:rsidP="008F7F3C">
            <w:pPr>
              <w:ind w:left="180"/>
              <w:jc w:val="center"/>
              <w:rPr>
                <w:rFonts w:ascii="Arial" w:hAnsi="Arial" w:cs="Arial"/>
                <w:b/>
                <w:sz w:val="18"/>
                <w:szCs w:val="18"/>
                <w:u w:val="single"/>
                <w:lang w:val="id-ID"/>
              </w:rPr>
            </w:pPr>
            <w:r w:rsidRPr="00171701">
              <w:rPr>
                <w:rFonts w:ascii="Arial" w:hAnsi="Arial" w:cs="Arial"/>
                <w:b/>
                <w:sz w:val="18"/>
                <w:szCs w:val="18"/>
                <w:u w:val="single"/>
                <w:lang w:val="id-ID"/>
              </w:rPr>
              <w:t xml:space="preserve">ENTIRE </w:t>
            </w:r>
            <w:r w:rsidR="00471240" w:rsidRPr="00171701">
              <w:rPr>
                <w:rFonts w:ascii="Arial" w:hAnsi="Arial" w:cs="Arial"/>
                <w:b/>
                <w:sz w:val="18"/>
                <w:szCs w:val="18"/>
                <w:u w:val="single"/>
                <w:lang w:val="id-ID"/>
              </w:rPr>
              <w:t>CONTRACT</w:t>
            </w:r>
            <w:r w:rsidRPr="00171701">
              <w:rPr>
                <w:rFonts w:ascii="Arial" w:hAnsi="Arial" w:cs="Arial"/>
                <w:b/>
                <w:sz w:val="18"/>
                <w:szCs w:val="18"/>
                <w:u w:val="single"/>
                <w:lang w:val="id-ID"/>
              </w:rPr>
              <w:t xml:space="preserve">, </w:t>
            </w:r>
            <w:r w:rsidR="00AE2A04" w:rsidRPr="00171701">
              <w:rPr>
                <w:rFonts w:ascii="Arial" w:hAnsi="Arial" w:cs="Arial"/>
                <w:b/>
                <w:sz w:val="18"/>
                <w:szCs w:val="18"/>
                <w:u w:val="single"/>
              </w:rPr>
              <w:t>MODIFICATIONS &amp; HEADINGS</w:t>
            </w:r>
          </w:p>
          <w:p w:rsidR="00171701" w:rsidRPr="00171701" w:rsidRDefault="00171701" w:rsidP="008F7F3C">
            <w:pPr>
              <w:ind w:left="180"/>
              <w:jc w:val="center"/>
              <w:rPr>
                <w:rFonts w:ascii="Arial" w:hAnsi="Arial" w:cs="Arial"/>
                <w:b/>
                <w:sz w:val="18"/>
                <w:szCs w:val="18"/>
                <w:u w:val="single"/>
                <w:lang w:val="id-ID"/>
              </w:rPr>
            </w:pPr>
          </w:p>
          <w:p w:rsidR="00CD4700" w:rsidRPr="00171701" w:rsidRDefault="00CD4700" w:rsidP="008F7F3C">
            <w:pPr>
              <w:ind w:left="432" w:hanging="567"/>
              <w:jc w:val="both"/>
              <w:rPr>
                <w:rFonts w:ascii="Arial" w:hAnsi="Arial" w:cs="Arial"/>
                <w:sz w:val="18"/>
                <w:szCs w:val="18"/>
                <w:lang w:val="id-ID"/>
              </w:rPr>
            </w:pPr>
            <w:r w:rsidRPr="00171701">
              <w:rPr>
                <w:rFonts w:ascii="Arial" w:hAnsi="Arial" w:cs="Arial"/>
                <w:sz w:val="18"/>
                <w:szCs w:val="18"/>
                <w:lang w:val="id-ID"/>
              </w:rPr>
              <w:t xml:space="preserve">30.1 </w:t>
            </w:r>
            <w:r w:rsidRPr="00171701">
              <w:rPr>
                <w:rFonts w:ascii="Arial" w:hAnsi="Arial" w:cs="Arial"/>
                <w:sz w:val="18"/>
                <w:szCs w:val="18"/>
              </w:rPr>
              <w:t xml:space="preserve">It is agreed that this </w:t>
            </w:r>
            <w:r w:rsidRPr="00171701">
              <w:rPr>
                <w:rFonts w:ascii="Arial" w:hAnsi="Arial" w:cs="Arial"/>
                <w:sz w:val="18"/>
                <w:szCs w:val="18"/>
                <w:lang w:val="id-ID"/>
              </w:rPr>
              <w:t>Contract</w:t>
            </w:r>
            <w:r w:rsidRPr="00171701">
              <w:rPr>
                <w:rFonts w:ascii="Arial" w:hAnsi="Arial" w:cs="Arial"/>
                <w:sz w:val="18"/>
                <w:szCs w:val="18"/>
              </w:rPr>
              <w:t xml:space="preserve"> and the </w:t>
            </w:r>
            <w:r w:rsidR="00364C71">
              <w:rPr>
                <w:rFonts w:ascii="Arial" w:hAnsi="Arial" w:cs="Arial"/>
                <w:sz w:val="18"/>
                <w:szCs w:val="18"/>
                <w:lang w:val="id-ID"/>
              </w:rPr>
              <w:t>Exhibits</w:t>
            </w:r>
            <w:r w:rsidR="00364C71" w:rsidRPr="00171701">
              <w:rPr>
                <w:rFonts w:ascii="Arial" w:hAnsi="Arial" w:cs="Arial"/>
                <w:sz w:val="18"/>
                <w:szCs w:val="18"/>
              </w:rPr>
              <w:t xml:space="preserve"> </w:t>
            </w:r>
            <w:r w:rsidRPr="00171701">
              <w:rPr>
                <w:rFonts w:ascii="Arial" w:hAnsi="Arial" w:cs="Arial"/>
                <w:sz w:val="18"/>
                <w:szCs w:val="18"/>
              </w:rPr>
              <w:t xml:space="preserve">attached hereto constitute the entire agreement between </w:t>
            </w:r>
            <w:r w:rsidR="00C6715D" w:rsidRPr="00171701">
              <w:rPr>
                <w:rFonts w:ascii="Arial" w:hAnsi="Arial" w:cs="Arial"/>
                <w:sz w:val="18"/>
                <w:szCs w:val="18"/>
              </w:rPr>
              <w:t>COMPANY</w:t>
            </w:r>
            <w:r w:rsidRPr="00171701">
              <w:rPr>
                <w:rFonts w:ascii="Arial" w:hAnsi="Arial" w:cs="Arial"/>
                <w:sz w:val="18"/>
                <w:szCs w:val="18"/>
              </w:rPr>
              <w:t xml:space="preserve"> and </w:t>
            </w:r>
            <w:r w:rsidR="00C6715D" w:rsidRPr="00171701">
              <w:rPr>
                <w:rFonts w:ascii="Arial" w:hAnsi="Arial" w:cs="Arial"/>
                <w:sz w:val="18"/>
                <w:szCs w:val="18"/>
              </w:rPr>
              <w:t xml:space="preserve">CONTRACTOR </w:t>
            </w:r>
            <w:r w:rsidRPr="00171701">
              <w:rPr>
                <w:rFonts w:ascii="Arial" w:hAnsi="Arial" w:cs="Arial"/>
                <w:sz w:val="18"/>
                <w:szCs w:val="18"/>
              </w:rPr>
              <w:t xml:space="preserve">with respect to the works/services rendered hereunder and shall supersede all prior understanding and correspondence.  This </w:t>
            </w:r>
            <w:r w:rsidRPr="00171701">
              <w:rPr>
                <w:rFonts w:ascii="Arial" w:hAnsi="Arial" w:cs="Arial"/>
                <w:sz w:val="18"/>
                <w:szCs w:val="18"/>
                <w:lang w:val="id-ID"/>
              </w:rPr>
              <w:t xml:space="preserve">Contract </w:t>
            </w:r>
            <w:r w:rsidRPr="00171701">
              <w:rPr>
                <w:rFonts w:ascii="Arial" w:hAnsi="Arial" w:cs="Arial"/>
                <w:sz w:val="18"/>
                <w:szCs w:val="18"/>
              </w:rPr>
              <w:t>may not be amended or altered unless such alteration or amendment is made in writing and signed by the duly authorized representative of both parties.</w:t>
            </w:r>
          </w:p>
          <w:p w:rsidR="00CD4700" w:rsidRPr="00171701" w:rsidRDefault="00CD4700" w:rsidP="008F7F3C">
            <w:pPr>
              <w:ind w:left="180"/>
              <w:jc w:val="center"/>
              <w:rPr>
                <w:rFonts w:ascii="Arial" w:hAnsi="Arial" w:cs="Arial"/>
                <w:b/>
                <w:sz w:val="18"/>
                <w:szCs w:val="18"/>
                <w:u w:val="single"/>
                <w:lang w:val="id-ID"/>
              </w:rPr>
            </w:pPr>
          </w:p>
          <w:p w:rsidR="00CD4700" w:rsidRPr="00171701" w:rsidRDefault="00CD4700" w:rsidP="008F7F3C">
            <w:pPr>
              <w:ind w:left="180"/>
              <w:jc w:val="center"/>
              <w:rPr>
                <w:rFonts w:ascii="Arial" w:hAnsi="Arial" w:cs="Arial"/>
                <w:b/>
                <w:sz w:val="18"/>
                <w:szCs w:val="18"/>
                <w:u w:val="single"/>
                <w:lang w:val="id-ID"/>
              </w:rPr>
            </w:pPr>
          </w:p>
        </w:tc>
      </w:tr>
      <w:tr w:rsidR="00AE2A04" w:rsidRPr="005672E5" w:rsidTr="003D0C2E">
        <w:trPr>
          <w:gridAfter w:val="1"/>
          <w:wAfter w:w="72" w:type="dxa"/>
          <w:cantSplit/>
        </w:trPr>
        <w:tc>
          <w:tcPr>
            <w:tcW w:w="5142" w:type="dxa"/>
            <w:gridSpan w:val="2"/>
          </w:tcPr>
          <w:p w:rsidR="00AE2A04" w:rsidRPr="005672E5" w:rsidRDefault="00722625" w:rsidP="003B19C2">
            <w:pPr>
              <w:tabs>
                <w:tab w:val="left" w:pos="360"/>
              </w:tabs>
              <w:ind w:left="360" w:hanging="540"/>
              <w:jc w:val="both"/>
              <w:rPr>
                <w:rFonts w:ascii="Arial" w:hAnsi="Arial" w:cs="Arial"/>
                <w:sz w:val="18"/>
                <w:szCs w:val="18"/>
              </w:rPr>
            </w:pPr>
            <w:r>
              <w:rPr>
                <w:rFonts w:ascii="Arial" w:hAnsi="Arial" w:cs="Arial"/>
                <w:sz w:val="18"/>
                <w:szCs w:val="18"/>
                <w:lang w:val="id-ID"/>
              </w:rPr>
              <w:t>3</w:t>
            </w:r>
            <w:r w:rsidR="00C02EDF">
              <w:rPr>
                <w:rFonts w:ascii="Arial" w:hAnsi="Arial" w:cs="Arial"/>
                <w:sz w:val="18"/>
                <w:szCs w:val="18"/>
                <w:lang w:val="id-ID"/>
              </w:rPr>
              <w:t>0</w:t>
            </w:r>
            <w:r w:rsidR="00126EF4">
              <w:rPr>
                <w:rFonts w:ascii="Arial" w:hAnsi="Arial" w:cs="Arial"/>
                <w:sz w:val="18"/>
                <w:szCs w:val="18"/>
              </w:rPr>
              <w:t>.</w:t>
            </w:r>
            <w:r w:rsidR="00CD4700">
              <w:rPr>
                <w:rFonts w:ascii="Arial" w:hAnsi="Arial" w:cs="Arial"/>
                <w:sz w:val="18"/>
                <w:szCs w:val="18"/>
                <w:lang w:val="id-ID"/>
              </w:rPr>
              <w:t>2</w:t>
            </w:r>
            <w:r w:rsidR="00AE2A04" w:rsidRPr="005672E5">
              <w:rPr>
                <w:rFonts w:ascii="Arial" w:hAnsi="Arial" w:cs="Arial"/>
                <w:sz w:val="18"/>
                <w:szCs w:val="18"/>
              </w:rPr>
              <w:t xml:space="preserve"> </w:t>
            </w:r>
            <w:r w:rsidR="00AE2A04">
              <w:rPr>
                <w:rFonts w:ascii="Arial" w:hAnsi="Arial" w:cs="Arial"/>
                <w:sz w:val="18"/>
                <w:szCs w:val="18"/>
              </w:rPr>
              <w:tab/>
            </w:r>
            <w:r w:rsidR="00AE2A04" w:rsidRPr="005672E5">
              <w:rPr>
                <w:rFonts w:ascii="Arial" w:hAnsi="Arial" w:cs="Arial"/>
                <w:sz w:val="18"/>
                <w:szCs w:val="18"/>
              </w:rPr>
              <w:t>Tidak akan ada perubahan atas Kontrak ini kecuali melalui kesepakatan tertulis antara para pihak, kecuali jika diatur lain.</w:t>
            </w:r>
          </w:p>
        </w:tc>
        <w:tc>
          <w:tcPr>
            <w:tcW w:w="380" w:type="dxa"/>
          </w:tcPr>
          <w:p w:rsidR="00AE2A04" w:rsidRPr="005672E5" w:rsidRDefault="00AE2A04" w:rsidP="003B19C2">
            <w:pPr>
              <w:ind w:left="454" w:hanging="454"/>
              <w:jc w:val="both"/>
              <w:rPr>
                <w:rFonts w:ascii="Arial" w:hAnsi="Arial" w:cs="Arial"/>
                <w:sz w:val="18"/>
                <w:szCs w:val="18"/>
              </w:rPr>
            </w:pPr>
          </w:p>
        </w:tc>
        <w:tc>
          <w:tcPr>
            <w:tcW w:w="4581" w:type="dxa"/>
          </w:tcPr>
          <w:p w:rsidR="00AE2A04" w:rsidRPr="005672E5" w:rsidRDefault="00722625" w:rsidP="003B19C2">
            <w:pPr>
              <w:tabs>
                <w:tab w:val="left" w:pos="340"/>
              </w:tabs>
              <w:ind w:left="340" w:hanging="540"/>
              <w:jc w:val="both"/>
              <w:rPr>
                <w:rFonts w:ascii="Arial" w:hAnsi="Arial" w:cs="Arial"/>
                <w:sz w:val="18"/>
                <w:szCs w:val="18"/>
              </w:rPr>
            </w:pPr>
            <w:r>
              <w:rPr>
                <w:rFonts w:ascii="Arial" w:hAnsi="Arial" w:cs="Arial"/>
                <w:sz w:val="18"/>
                <w:szCs w:val="18"/>
                <w:lang w:val="id-ID"/>
              </w:rPr>
              <w:t>3</w:t>
            </w:r>
            <w:r w:rsidR="00C02EDF">
              <w:rPr>
                <w:rFonts w:ascii="Arial" w:hAnsi="Arial" w:cs="Arial"/>
                <w:sz w:val="18"/>
                <w:szCs w:val="18"/>
                <w:lang w:val="id-ID"/>
              </w:rPr>
              <w:t>0</w:t>
            </w:r>
            <w:r w:rsidR="00126EF4">
              <w:rPr>
                <w:rFonts w:ascii="Arial" w:hAnsi="Arial" w:cs="Arial"/>
                <w:sz w:val="18"/>
                <w:szCs w:val="18"/>
              </w:rPr>
              <w:t>.</w:t>
            </w:r>
            <w:r w:rsidR="00CD4700">
              <w:rPr>
                <w:rFonts w:ascii="Arial" w:hAnsi="Arial" w:cs="Arial"/>
                <w:sz w:val="18"/>
                <w:szCs w:val="18"/>
                <w:lang w:val="id-ID"/>
              </w:rPr>
              <w:t>2</w:t>
            </w:r>
            <w:r w:rsidR="00AE2A04" w:rsidRPr="005672E5">
              <w:rPr>
                <w:rFonts w:ascii="Arial" w:hAnsi="Arial" w:cs="Arial"/>
                <w:sz w:val="18"/>
                <w:szCs w:val="18"/>
              </w:rPr>
              <w:t xml:space="preserve"> </w:t>
            </w:r>
            <w:r w:rsidR="00AE2A04">
              <w:rPr>
                <w:rFonts w:ascii="Arial" w:hAnsi="Arial" w:cs="Arial"/>
                <w:sz w:val="18"/>
                <w:szCs w:val="18"/>
              </w:rPr>
              <w:tab/>
            </w:r>
            <w:r w:rsidR="00AE2A04" w:rsidRPr="005672E5">
              <w:rPr>
                <w:rFonts w:ascii="Arial" w:hAnsi="Arial" w:cs="Arial"/>
                <w:sz w:val="18"/>
                <w:szCs w:val="18"/>
              </w:rPr>
              <w:t xml:space="preserve">No modifications to this Contract shall be made except by </w:t>
            </w:r>
            <w:r w:rsidR="00AE2A04" w:rsidRPr="00B46513">
              <w:rPr>
                <w:rFonts w:ascii="Arial" w:hAnsi="Arial" w:cs="Arial"/>
                <w:sz w:val="18"/>
                <w:szCs w:val="18"/>
              </w:rPr>
              <w:t>written agreement between the parties, except as otherwise expressly provided</w:t>
            </w:r>
            <w:r w:rsidR="00AE2A04" w:rsidRPr="005672E5">
              <w:rPr>
                <w:rFonts w:ascii="Arial" w:hAnsi="Arial" w:cs="Arial"/>
                <w:sz w:val="18"/>
                <w:szCs w:val="18"/>
              </w:rPr>
              <w:t>.</w:t>
            </w:r>
          </w:p>
          <w:p w:rsidR="00AE2A04" w:rsidRPr="005672E5" w:rsidRDefault="00AE2A04" w:rsidP="003B19C2">
            <w:pPr>
              <w:tabs>
                <w:tab w:val="left" w:pos="340"/>
              </w:tabs>
              <w:ind w:left="340" w:hanging="540"/>
              <w:jc w:val="both"/>
              <w:rPr>
                <w:rFonts w:ascii="Arial" w:hAnsi="Arial" w:cs="Arial"/>
                <w:sz w:val="18"/>
                <w:szCs w:val="18"/>
              </w:rPr>
            </w:pPr>
          </w:p>
        </w:tc>
      </w:tr>
      <w:tr w:rsidR="00AE2A04" w:rsidRPr="005672E5" w:rsidTr="00033B11">
        <w:trPr>
          <w:gridAfter w:val="1"/>
          <w:wAfter w:w="72" w:type="dxa"/>
          <w:cantSplit/>
          <w:trHeight w:val="763"/>
        </w:trPr>
        <w:tc>
          <w:tcPr>
            <w:tcW w:w="5142" w:type="dxa"/>
            <w:gridSpan w:val="2"/>
          </w:tcPr>
          <w:p w:rsidR="00AE2A04" w:rsidRPr="005672E5" w:rsidRDefault="00722625" w:rsidP="003B19C2">
            <w:pPr>
              <w:tabs>
                <w:tab w:val="left" w:pos="360"/>
              </w:tabs>
              <w:ind w:left="360" w:hanging="540"/>
              <w:jc w:val="both"/>
              <w:rPr>
                <w:rFonts w:ascii="Arial" w:hAnsi="Arial" w:cs="Arial"/>
                <w:sz w:val="18"/>
                <w:szCs w:val="18"/>
              </w:rPr>
            </w:pPr>
            <w:r>
              <w:rPr>
                <w:rFonts w:ascii="Arial" w:hAnsi="Arial" w:cs="Arial"/>
                <w:sz w:val="18"/>
                <w:szCs w:val="18"/>
                <w:lang w:val="id-ID"/>
              </w:rPr>
              <w:t>3</w:t>
            </w:r>
            <w:r w:rsidR="00C02EDF">
              <w:rPr>
                <w:rFonts w:ascii="Arial" w:hAnsi="Arial" w:cs="Arial"/>
                <w:sz w:val="18"/>
                <w:szCs w:val="18"/>
                <w:lang w:val="id-ID"/>
              </w:rPr>
              <w:t>0</w:t>
            </w:r>
            <w:r w:rsidR="00126EF4">
              <w:rPr>
                <w:rFonts w:ascii="Arial" w:hAnsi="Arial" w:cs="Arial"/>
                <w:sz w:val="18"/>
                <w:szCs w:val="18"/>
              </w:rPr>
              <w:t>.</w:t>
            </w:r>
            <w:r w:rsidR="00CD4700">
              <w:rPr>
                <w:rFonts w:ascii="Arial" w:hAnsi="Arial" w:cs="Arial"/>
                <w:sz w:val="18"/>
                <w:szCs w:val="18"/>
                <w:lang w:val="id-ID"/>
              </w:rPr>
              <w:t>3</w:t>
            </w:r>
            <w:r w:rsidR="00AE2A04">
              <w:rPr>
                <w:rFonts w:ascii="Arial" w:hAnsi="Arial" w:cs="Arial"/>
                <w:sz w:val="18"/>
                <w:szCs w:val="18"/>
              </w:rPr>
              <w:t xml:space="preserve"> </w:t>
            </w:r>
            <w:r w:rsidR="00AE2A04">
              <w:rPr>
                <w:rFonts w:ascii="Arial" w:hAnsi="Arial" w:cs="Arial"/>
                <w:sz w:val="18"/>
                <w:szCs w:val="18"/>
              </w:rPr>
              <w:tab/>
              <w:t xml:space="preserve">Judul dalam Kontrak </w:t>
            </w:r>
            <w:r w:rsidR="00AE2A04" w:rsidRPr="005672E5">
              <w:rPr>
                <w:rFonts w:ascii="Arial" w:hAnsi="Arial" w:cs="Arial"/>
                <w:sz w:val="18"/>
                <w:szCs w:val="18"/>
              </w:rPr>
              <w:t>ini hanya untuk kemudahan saja dan tidak akan berlaku untuk penafsiran Kontrak ini.</w:t>
            </w:r>
          </w:p>
          <w:p w:rsidR="00AE2A04" w:rsidRPr="005672E5" w:rsidRDefault="00AE2A04" w:rsidP="003B19C2">
            <w:pPr>
              <w:tabs>
                <w:tab w:val="left" w:pos="360"/>
              </w:tabs>
              <w:ind w:left="360" w:hanging="540"/>
              <w:jc w:val="both"/>
              <w:rPr>
                <w:rFonts w:ascii="Arial" w:hAnsi="Arial" w:cs="Arial"/>
                <w:sz w:val="18"/>
                <w:szCs w:val="18"/>
              </w:rPr>
            </w:pPr>
          </w:p>
        </w:tc>
        <w:tc>
          <w:tcPr>
            <w:tcW w:w="380" w:type="dxa"/>
          </w:tcPr>
          <w:p w:rsidR="00AE2A04" w:rsidRPr="005672E5" w:rsidRDefault="00AE2A04" w:rsidP="003B19C2">
            <w:pPr>
              <w:ind w:left="454" w:hanging="454"/>
              <w:jc w:val="both"/>
              <w:rPr>
                <w:rFonts w:ascii="Arial" w:hAnsi="Arial" w:cs="Arial"/>
                <w:sz w:val="18"/>
                <w:szCs w:val="18"/>
              </w:rPr>
            </w:pPr>
          </w:p>
        </w:tc>
        <w:tc>
          <w:tcPr>
            <w:tcW w:w="4581" w:type="dxa"/>
          </w:tcPr>
          <w:p w:rsidR="00AE2A04" w:rsidRPr="005672E5" w:rsidRDefault="00722625" w:rsidP="003B19C2">
            <w:pPr>
              <w:tabs>
                <w:tab w:val="left" w:pos="340"/>
              </w:tabs>
              <w:ind w:left="340" w:hanging="540"/>
              <w:jc w:val="both"/>
              <w:rPr>
                <w:rFonts w:ascii="Arial" w:hAnsi="Arial" w:cs="Arial"/>
                <w:sz w:val="18"/>
                <w:szCs w:val="18"/>
              </w:rPr>
            </w:pPr>
            <w:r>
              <w:rPr>
                <w:rFonts w:ascii="Arial" w:hAnsi="Arial" w:cs="Arial"/>
                <w:sz w:val="18"/>
                <w:szCs w:val="18"/>
                <w:lang w:val="id-ID"/>
              </w:rPr>
              <w:t>3</w:t>
            </w:r>
            <w:r w:rsidR="00C02EDF">
              <w:rPr>
                <w:rFonts w:ascii="Arial" w:hAnsi="Arial" w:cs="Arial"/>
                <w:sz w:val="18"/>
                <w:szCs w:val="18"/>
                <w:lang w:val="id-ID"/>
              </w:rPr>
              <w:t>0</w:t>
            </w:r>
            <w:r w:rsidR="00126EF4">
              <w:rPr>
                <w:rFonts w:ascii="Arial" w:hAnsi="Arial" w:cs="Arial"/>
                <w:sz w:val="18"/>
                <w:szCs w:val="18"/>
              </w:rPr>
              <w:t>.</w:t>
            </w:r>
            <w:r w:rsidR="00CD4700">
              <w:rPr>
                <w:rFonts w:ascii="Arial" w:hAnsi="Arial" w:cs="Arial"/>
                <w:sz w:val="18"/>
                <w:szCs w:val="18"/>
                <w:lang w:val="id-ID"/>
              </w:rPr>
              <w:t>3</w:t>
            </w:r>
            <w:r w:rsidR="00AE2A04">
              <w:rPr>
                <w:rFonts w:ascii="Arial" w:hAnsi="Arial" w:cs="Arial"/>
                <w:sz w:val="18"/>
                <w:szCs w:val="18"/>
              </w:rPr>
              <w:t xml:space="preserve"> </w:t>
            </w:r>
            <w:r w:rsidR="00AE2A04">
              <w:rPr>
                <w:rFonts w:ascii="Arial" w:hAnsi="Arial" w:cs="Arial"/>
                <w:sz w:val="18"/>
                <w:szCs w:val="18"/>
              </w:rPr>
              <w:tab/>
              <w:t xml:space="preserve">Headings </w:t>
            </w:r>
            <w:r w:rsidR="00AE2A04" w:rsidRPr="005672E5">
              <w:rPr>
                <w:rFonts w:ascii="Arial" w:hAnsi="Arial" w:cs="Arial"/>
                <w:sz w:val="18"/>
                <w:szCs w:val="18"/>
              </w:rPr>
              <w:t>in this Contract   are   for convenience only and shall not affect the interpretation hereof.</w:t>
            </w:r>
          </w:p>
          <w:p w:rsidR="00AE2A04" w:rsidRPr="005672E5" w:rsidRDefault="00AE2A04" w:rsidP="003B19C2">
            <w:pPr>
              <w:tabs>
                <w:tab w:val="left" w:pos="340"/>
              </w:tabs>
              <w:ind w:left="340" w:hanging="540"/>
              <w:jc w:val="both"/>
              <w:rPr>
                <w:rFonts w:ascii="Arial" w:hAnsi="Arial" w:cs="Arial"/>
                <w:sz w:val="18"/>
                <w:szCs w:val="18"/>
              </w:rPr>
            </w:pPr>
          </w:p>
        </w:tc>
      </w:tr>
    </w:tbl>
    <w:p w:rsidR="00033B11" w:rsidRPr="00566B9C" w:rsidRDefault="00033B11" w:rsidP="00566B9C">
      <w:pPr>
        <w:rPr>
          <w:lang w:val="id-ID"/>
        </w:rPr>
      </w:pPr>
    </w:p>
    <w:sectPr w:rsidR="00033B11" w:rsidRPr="00566B9C" w:rsidSect="00255505">
      <w:headerReference w:type="default" r:id="rId11"/>
      <w:footerReference w:type="default" r:id="rId12"/>
      <w:headerReference w:type="first" r:id="rId13"/>
      <w:footerReference w:type="first" r:id="rId14"/>
      <w:pgSz w:w="12240" w:h="15840" w:code="1"/>
      <w:pgMar w:top="1440" w:right="126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5B0" w:rsidRDefault="00F465B0" w:rsidP="00AE2A04">
      <w:r>
        <w:separator/>
      </w:r>
    </w:p>
  </w:endnote>
  <w:endnote w:type="continuationSeparator" w:id="0">
    <w:p w:rsidR="00F465B0" w:rsidRDefault="00F465B0" w:rsidP="00AE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5B0" w:rsidRPr="00255505" w:rsidRDefault="00F465B0">
    <w:pPr>
      <w:pStyle w:val="Footer"/>
      <w:jc w:val="right"/>
      <w:rPr>
        <w:rFonts w:ascii="Arial" w:hAnsi="Arial" w:cs="Arial"/>
        <w:sz w:val="18"/>
        <w:szCs w:val="18"/>
      </w:rPr>
    </w:pPr>
    <w:r w:rsidRPr="00255505">
      <w:rPr>
        <w:rFonts w:ascii="Arial" w:hAnsi="Arial" w:cs="Arial"/>
        <w:sz w:val="18"/>
        <w:szCs w:val="18"/>
      </w:rPr>
      <w:t xml:space="preserve">Page </w:t>
    </w:r>
    <w:r w:rsidRPr="00255505">
      <w:rPr>
        <w:rFonts w:ascii="Arial" w:hAnsi="Arial" w:cs="Arial"/>
        <w:b/>
        <w:sz w:val="18"/>
        <w:szCs w:val="18"/>
      </w:rPr>
      <w:fldChar w:fldCharType="begin"/>
    </w:r>
    <w:r w:rsidRPr="00255505">
      <w:rPr>
        <w:rFonts w:ascii="Arial" w:hAnsi="Arial" w:cs="Arial"/>
        <w:b/>
        <w:sz w:val="18"/>
        <w:szCs w:val="18"/>
      </w:rPr>
      <w:instrText xml:space="preserve"> PAGE </w:instrText>
    </w:r>
    <w:r w:rsidRPr="00255505">
      <w:rPr>
        <w:rFonts w:ascii="Arial" w:hAnsi="Arial" w:cs="Arial"/>
        <w:b/>
        <w:sz w:val="18"/>
        <w:szCs w:val="18"/>
      </w:rPr>
      <w:fldChar w:fldCharType="separate"/>
    </w:r>
    <w:r w:rsidR="009E6C25">
      <w:rPr>
        <w:rFonts w:ascii="Arial" w:hAnsi="Arial" w:cs="Arial"/>
        <w:b/>
        <w:noProof/>
        <w:sz w:val="18"/>
        <w:szCs w:val="18"/>
      </w:rPr>
      <w:t>2</w:t>
    </w:r>
    <w:r w:rsidRPr="00255505">
      <w:rPr>
        <w:rFonts w:ascii="Arial" w:hAnsi="Arial" w:cs="Arial"/>
        <w:b/>
        <w:sz w:val="18"/>
        <w:szCs w:val="18"/>
      </w:rPr>
      <w:fldChar w:fldCharType="end"/>
    </w:r>
    <w:r w:rsidRPr="00255505">
      <w:rPr>
        <w:rFonts w:ascii="Arial" w:hAnsi="Arial" w:cs="Arial"/>
        <w:sz w:val="18"/>
        <w:szCs w:val="18"/>
      </w:rPr>
      <w:t xml:space="preserve"> of </w:t>
    </w:r>
    <w:r w:rsidRPr="00255505">
      <w:rPr>
        <w:rFonts w:ascii="Arial" w:hAnsi="Arial" w:cs="Arial"/>
        <w:b/>
        <w:sz w:val="18"/>
        <w:szCs w:val="18"/>
      </w:rPr>
      <w:t>19</w:t>
    </w:r>
  </w:p>
  <w:p w:rsidR="00F465B0" w:rsidRPr="006B79E0" w:rsidRDefault="00F465B0" w:rsidP="003B19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5B0" w:rsidRDefault="00F465B0" w:rsidP="003B19C2">
    <w:pPr>
      <w:pStyle w:val="Footer"/>
      <w:tabs>
        <w:tab w:val="clear" w:pos="9360"/>
        <w:tab w:val="right" w:pos="9630"/>
      </w:tabs>
      <w:rPr>
        <w:rFonts w:ascii="Arial" w:hAnsi="Arial" w:cs="Arial"/>
        <w:sz w:val="14"/>
        <w:szCs w:val="14"/>
      </w:rPr>
    </w:pPr>
    <w:r>
      <w:rPr>
        <w:rFonts w:ascii="Arial" w:hAnsi="Arial" w:cs="Arial"/>
        <w:sz w:val="14"/>
        <w:szCs w:val="14"/>
      </w:rPr>
      <w:t>_______________________________________________________________________________________________________________________</w:t>
    </w:r>
  </w:p>
  <w:p w:rsidR="00F465B0" w:rsidRPr="00404C42" w:rsidRDefault="00F465B0" w:rsidP="003B19C2">
    <w:pPr>
      <w:pStyle w:val="Footer"/>
      <w:tabs>
        <w:tab w:val="clear" w:pos="9360"/>
        <w:tab w:val="left" w:pos="8280"/>
        <w:tab w:val="right" w:pos="9630"/>
      </w:tabs>
      <w:rPr>
        <w:rFonts w:ascii="Arial" w:hAnsi="Arial" w:cs="Arial"/>
        <w:sz w:val="16"/>
        <w:szCs w:val="16"/>
      </w:rPr>
    </w:pPr>
    <w:r w:rsidRPr="00404C42">
      <w:rPr>
        <w:rFonts w:ascii="Arial" w:hAnsi="Arial" w:cs="Arial"/>
        <w:sz w:val="16"/>
        <w:szCs w:val="16"/>
      </w:rPr>
      <w:t>Jan. 2008</w:t>
    </w:r>
    <w:r w:rsidRPr="00404C42">
      <w:rPr>
        <w:rFonts w:ascii="Arial" w:hAnsi="Arial" w:cs="Arial"/>
        <w:sz w:val="16"/>
        <w:szCs w:val="16"/>
      </w:rPr>
      <w:tab/>
    </w:r>
    <w:r>
      <w:rPr>
        <w:rFonts w:ascii="Arial" w:hAnsi="Arial" w:cs="Arial"/>
        <w:sz w:val="16"/>
        <w:szCs w:val="16"/>
      </w:rPr>
      <w:t xml:space="preserve">                                                                                                                                                              </w:t>
    </w:r>
    <w:r>
      <w:rPr>
        <w:rFonts w:ascii="Arial" w:hAnsi="Arial" w:cs="Arial"/>
        <w:sz w:val="16"/>
        <w:szCs w:val="16"/>
      </w:rPr>
      <w:tab/>
    </w:r>
    <w:r w:rsidRPr="00404C42">
      <w:rPr>
        <w:rFonts w:ascii="Arial" w:hAnsi="Arial" w:cs="Arial"/>
        <w:sz w:val="16"/>
        <w:szCs w:val="16"/>
      </w:rPr>
      <w:t xml:space="preserve">Page </w:t>
    </w:r>
    <w:r>
      <w:rPr>
        <w:rFonts w:ascii="Arial" w:hAnsi="Arial" w:cs="Arial"/>
        <w:sz w:val="16"/>
        <w:szCs w:val="16"/>
      </w:rPr>
      <w:t>1</w:t>
    </w:r>
    <w:r w:rsidRPr="00404C42">
      <w:rPr>
        <w:rFonts w:ascii="Arial" w:hAnsi="Arial" w:cs="Arial"/>
        <w:sz w:val="16"/>
        <w:szCs w:val="16"/>
      </w:rPr>
      <w:t xml:space="preserve"> of </w:t>
    </w:r>
    <w:r>
      <w:rPr>
        <w:rStyle w:val="PageNumber"/>
        <w:rFonts w:ascii="Arial" w:hAnsi="Arial" w:cs="Arial"/>
        <w:sz w:val="16"/>
        <w:szCs w:val="16"/>
      </w:rPr>
      <w:t>5</w:t>
    </w:r>
  </w:p>
  <w:p w:rsidR="00F465B0" w:rsidRPr="00E84669" w:rsidRDefault="00F465B0" w:rsidP="003B19C2">
    <w:pPr>
      <w:pStyle w:val="Footer"/>
      <w:rP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5B0" w:rsidRDefault="00F465B0" w:rsidP="00AE2A04">
      <w:r>
        <w:separator/>
      </w:r>
    </w:p>
  </w:footnote>
  <w:footnote w:type="continuationSeparator" w:id="0">
    <w:p w:rsidR="00F465B0" w:rsidRDefault="00F465B0" w:rsidP="00AE2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8190"/>
    </w:tblGrid>
    <w:tr w:rsidR="00F465B0" w:rsidRPr="00C527E7">
      <w:trPr>
        <w:trHeight w:val="1070"/>
      </w:trPr>
      <w:tc>
        <w:tcPr>
          <w:tcW w:w="1620" w:type="dxa"/>
        </w:tcPr>
        <w:p w:rsidR="00F465B0" w:rsidRDefault="00F465B0" w:rsidP="003B19C2"/>
        <w:p w:rsidR="00F465B0" w:rsidRDefault="009E6C25" w:rsidP="003B19C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Logo" style="width:73.5pt;height:18pt;visibility:visible;mso-position-horizontal-relative:char;mso-position-vertical-relative:line">
                <v:imagedata r:id="rId1" o:title="Logo"/>
              </v:shape>
            </w:pict>
          </w:r>
        </w:p>
      </w:tc>
      <w:tc>
        <w:tcPr>
          <w:tcW w:w="8190" w:type="dxa"/>
          <w:vAlign w:val="center"/>
        </w:tcPr>
        <w:p w:rsidR="00F465B0" w:rsidRPr="00C527E7" w:rsidRDefault="00F465B0" w:rsidP="003B19C2">
          <w:pPr>
            <w:jc w:val="center"/>
            <w:rPr>
              <w:rFonts w:ascii="Arial" w:hAnsi="Arial" w:cs="Arial"/>
              <w:b/>
              <w:bCs/>
            </w:rPr>
          </w:pPr>
          <w:r w:rsidRPr="00C527E7">
            <w:rPr>
              <w:rFonts w:ascii="Arial" w:hAnsi="Arial" w:cs="Arial"/>
              <w:b/>
              <w:bCs/>
            </w:rPr>
            <w:t>EXHIBIT A</w:t>
          </w:r>
        </w:p>
        <w:p w:rsidR="00F465B0" w:rsidRPr="00C527E7" w:rsidRDefault="00F465B0" w:rsidP="003B19C2">
          <w:pPr>
            <w:jc w:val="center"/>
            <w:rPr>
              <w:rFonts w:ascii="Tahoma" w:hAnsi="Tahoma" w:cs="Tahoma"/>
              <w:b/>
              <w:sz w:val="18"/>
              <w:szCs w:val="18"/>
            </w:rPr>
          </w:pPr>
          <w:r w:rsidRPr="00C527E7">
            <w:rPr>
              <w:rFonts w:ascii="Arial" w:hAnsi="Arial" w:cs="Arial"/>
              <w:b/>
              <w:bCs/>
            </w:rPr>
            <w:t xml:space="preserve">GENERAL TERMS </w:t>
          </w:r>
          <w:smartTag w:uri="urn:schemas-microsoft-com:office:smarttags" w:element="stockticker">
            <w:r w:rsidRPr="00C527E7">
              <w:rPr>
                <w:rFonts w:ascii="Arial" w:hAnsi="Arial" w:cs="Arial"/>
                <w:b/>
                <w:bCs/>
              </w:rPr>
              <w:t>AND</w:t>
            </w:r>
          </w:smartTag>
          <w:r w:rsidRPr="00C527E7">
            <w:rPr>
              <w:rFonts w:ascii="Arial" w:hAnsi="Arial" w:cs="Arial"/>
              <w:b/>
              <w:bCs/>
            </w:rPr>
            <w:t xml:space="preserve"> CONDITIONS</w:t>
          </w:r>
        </w:p>
      </w:tc>
    </w:tr>
  </w:tbl>
  <w:p w:rsidR="00F465B0" w:rsidRDefault="00F465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5B0" w:rsidRPr="00033B11" w:rsidRDefault="00F465B0" w:rsidP="003B19C2">
    <w:pPr>
      <w:pStyle w:val="Header"/>
      <w:rPr>
        <w:szCs w:val="14"/>
        <w:lang w:val="id-I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5B0" w:rsidRDefault="00F465B0">
    <w:pPr>
      <w:pStyle w:val="Header"/>
    </w:pPr>
    <w:r w:rsidRPr="009D00C8">
      <w:rPr>
        <w:rFonts w:ascii="Tahoma" w:hAnsi="Tahoma" w:cs="Tahoma"/>
        <w:b/>
        <w:sz w:val="14"/>
        <w:szCs w:val="14"/>
        <w:u w:val="single"/>
      </w:rPr>
      <w:t>Contract No. GEO-SS-0002-CT-0108</w:t>
    </w:r>
    <w:r w:rsidRPr="00CE6B04">
      <w:rPr>
        <w:rFonts w:ascii="Tahoma" w:hAnsi="Tahoma" w:cs="Tahoma"/>
        <w:sz w:val="14"/>
        <w:szCs w:val="14"/>
        <w:u w:val="single"/>
      </w:rPr>
      <w:tab/>
    </w:r>
    <w:r>
      <w:rPr>
        <w:rFonts w:ascii="Tahoma" w:hAnsi="Tahoma" w:cs="Tahoma"/>
        <w:sz w:val="14"/>
        <w:szCs w:val="14"/>
        <w:u w:val="single"/>
      </w:rPr>
      <w:t xml:space="preserve">General Field Safety Regulation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786"/>
    <w:multiLevelType w:val="hybridMultilevel"/>
    <w:tmpl w:val="10E0E480"/>
    <w:lvl w:ilvl="0" w:tplc="F3D83F3E">
      <w:start w:val="1"/>
      <w:numFmt w:val="decimal"/>
      <w:lvlText w:val="19.%1."/>
      <w:lvlJc w:val="left"/>
      <w:pPr>
        <w:ind w:left="540" w:hanging="360"/>
      </w:pPr>
      <w:rPr>
        <w:rFonts w:ascii="Arial" w:hAnsi="Arial" w:hint="default"/>
        <w:b w:val="0"/>
        <w:i w:val="0"/>
        <w:sz w:val="20"/>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77718C"/>
    <w:multiLevelType w:val="hybridMultilevel"/>
    <w:tmpl w:val="C0285BD6"/>
    <w:lvl w:ilvl="0" w:tplc="D70A32B8">
      <w:start w:val="6"/>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EF6D98"/>
    <w:multiLevelType w:val="multilevel"/>
    <w:tmpl w:val="27A2BE8E"/>
    <w:lvl w:ilvl="0">
      <w:start w:val="2"/>
      <w:numFmt w:val="decimal"/>
      <w:lvlText w:val="7.%1"/>
      <w:lvlJc w:val="left"/>
      <w:pPr>
        <w:tabs>
          <w:tab w:val="num" w:pos="570"/>
        </w:tabs>
        <w:ind w:left="570" w:hanging="570"/>
      </w:pPr>
      <w:rPr>
        <w:rFonts w:hint="default"/>
        <w:b w:val="0"/>
        <w:i w:val="0"/>
        <w:sz w:val="18"/>
        <w:szCs w:val="18"/>
      </w:rPr>
    </w:lvl>
    <w:lvl w:ilvl="1">
      <w:start w:val="2"/>
      <w:numFmt w:val="decimal"/>
      <w:lvlText w:val="%1.%2"/>
      <w:lvlJc w:val="left"/>
      <w:pPr>
        <w:tabs>
          <w:tab w:val="num" w:pos="570"/>
        </w:tabs>
        <w:ind w:left="570" w:hanging="570"/>
      </w:pPr>
      <w:rPr>
        <w:rFonts w:hint="default"/>
      </w:rPr>
    </w:lvl>
    <w:lvl w:ilvl="2">
      <w:start w:val="1"/>
      <w:numFmt w:val="decimal"/>
      <w:lvlText w:val="%1%3.3.2"/>
      <w:lvlJc w:val="left"/>
      <w:pPr>
        <w:tabs>
          <w:tab w:val="num" w:pos="720"/>
        </w:tabs>
        <w:ind w:left="720" w:hanging="720"/>
      </w:pPr>
      <w:rPr>
        <w:rFonts w:ascii="Arial" w:hAnsi="Arial" w:hint="default"/>
        <w:b w:val="0"/>
        <w:i w:val="0"/>
        <w:sz w:val="2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5EB29AD"/>
    <w:multiLevelType w:val="hybridMultilevel"/>
    <w:tmpl w:val="0268ACAE"/>
    <w:lvl w:ilvl="0" w:tplc="F3D83F3E">
      <w:start w:val="1"/>
      <w:numFmt w:val="decimal"/>
      <w:lvlText w:val="19.%1."/>
      <w:lvlJc w:val="left"/>
      <w:pPr>
        <w:ind w:left="360" w:hanging="360"/>
      </w:pPr>
      <w:rPr>
        <w:rFonts w:ascii="Arial" w:hAnsi="Arial" w:hint="default"/>
        <w:b w:val="0"/>
        <w:i w:val="0"/>
        <w:sz w:val="2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9F773A5"/>
    <w:multiLevelType w:val="multilevel"/>
    <w:tmpl w:val="CF104938"/>
    <w:lvl w:ilvl="0">
      <w:start w:val="13"/>
      <w:numFmt w:val="decimal"/>
      <w:lvlText w:val="%1"/>
      <w:lvlJc w:val="left"/>
      <w:pPr>
        <w:tabs>
          <w:tab w:val="num" w:pos="720"/>
        </w:tabs>
        <w:ind w:left="720" w:hanging="720"/>
      </w:pPr>
      <w:rPr>
        <w:rFonts w:hint="default"/>
      </w:rPr>
    </w:lvl>
    <w:lvl w:ilvl="1">
      <w:start w:val="1"/>
      <w:numFmt w:val="decimal"/>
      <w:lvlText w:val="15.%2."/>
      <w:lvlJc w:val="left"/>
      <w:pPr>
        <w:tabs>
          <w:tab w:val="num" w:pos="360"/>
        </w:tabs>
        <w:ind w:left="360" w:hanging="360"/>
      </w:pPr>
      <w:rPr>
        <w:rFonts w:ascii="Arial" w:hAnsi="Arial" w:hint="default"/>
        <w:b w:val="0"/>
        <w:i w:val="0"/>
        <w:sz w:val="18"/>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A371F6A"/>
    <w:multiLevelType w:val="hybridMultilevel"/>
    <w:tmpl w:val="A21A2B48"/>
    <w:lvl w:ilvl="0" w:tplc="48CE5576">
      <w:start w:val="4"/>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BEC0112"/>
    <w:multiLevelType w:val="hybridMultilevel"/>
    <w:tmpl w:val="D25CA18A"/>
    <w:lvl w:ilvl="0" w:tplc="30E420A8">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7">
    <w:nsid w:val="0C4024AB"/>
    <w:multiLevelType w:val="hybridMultilevel"/>
    <w:tmpl w:val="C6C8680C"/>
    <w:lvl w:ilvl="0" w:tplc="B3E4C2A0">
      <w:start w:val="1"/>
      <w:numFmt w:val="decimal"/>
      <w:lvlText w:val="20.1.%1."/>
      <w:lvlJc w:val="left"/>
      <w:pPr>
        <w:ind w:left="1146" w:hanging="360"/>
      </w:pPr>
      <w:rPr>
        <w:rFonts w:ascii="Arial" w:hAnsi="Arial" w:hint="default"/>
        <w:b w:val="0"/>
        <w:i w:val="0"/>
        <w:sz w:val="18"/>
        <w:szCs w:val="18"/>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0C665BC3"/>
    <w:multiLevelType w:val="hybridMultilevel"/>
    <w:tmpl w:val="0A747566"/>
    <w:lvl w:ilvl="0" w:tplc="716A7CC6">
      <w:start w:val="5"/>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16A46A8"/>
    <w:multiLevelType w:val="hybridMultilevel"/>
    <w:tmpl w:val="BD807CBE"/>
    <w:lvl w:ilvl="0" w:tplc="363ABEE6">
      <w:start w:val="3"/>
      <w:numFmt w:val="decimal"/>
      <w:lvlText w:val="20.1.%1."/>
      <w:lvlJc w:val="left"/>
      <w:pPr>
        <w:ind w:left="72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1B8745B"/>
    <w:multiLevelType w:val="hybridMultilevel"/>
    <w:tmpl w:val="3CCCD666"/>
    <w:lvl w:ilvl="0" w:tplc="1070EB28">
      <w:start w:val="3"/>
      <w:numFmt w:val="decimal"/>
      <w:lvlText w:val="18.%1."/>
      <w:lvlJc w:val="left"/>
      <w:pPr>
        <w:tabs>
          <w:tab w:val="num" w:pos="540"/>
        </w:tabs>
        <w:ind w:left="540" w:hanging="360"/>
      </w:pPr>
      <w:rPr>
        <w:rFonts w:ascii="Arial" w:hAnsi="Arial" w:hint="default"/>
        <w:b w:val="0"/>
        <w:i w:val="0"/>
        <w:sz w:val="20"/>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32950E3"/>
    <w:multiLevelType w:val="hybridMultilevel"/>
    <w:tmpl w:val="DB20FA82"/>
    <w:lvl w:ilvl="0" w:tplc="F89C181A">
      <w:start w:val="2"/>
      <w:numFmt w:val="decimal"/>
      <w:lvlText w:val="16.%1"/>
      <w:lvlJc w:val="left"/>
      <w:pPr>
        <w:tabs>
          <w:tab w:val="num" w:pos="360"/>
        </w:tabs>
        <w:ind w:left="360" w:hanging="360"/>
      </w:pPr>
      <w:rPr>
        <w:rFonts w:hint="default"/>
        <w:sz w:val="18"/>
        <w:szCs w:val="1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4733433"/>
    <w:multiLevelType w:val="hybridMultilevel"/>
    <w:tmpl w:val="B01C935C"/>
    <w:lvl w:ilvl="0" w:tplc="8AF2EA54">
      <w:start w:val="2"/>
      <w:numFmt w:val="decimal"/>
      <w:lvlText w:val="20.%1."/>
      <w:lvlJc w:val="left"/>
      <w:pPr>
        <w:ind w:left="72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FB5106F"/>
    <w:multiLevelType w:val="hybridMultilevel"/>
    <w:tmpl w:val="35706F08"/>
    <w:lvl w:ilvl="0" w:tplc="55EA4E6E">
      <w:start w:val="3"/>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E7163F"/>
    <w:multiLevelType w:val="singleLevel"/>
    <w:tmpl w:val="33580634"/>
    <w:lvl w:ilvl="0">
      <w:start w:val="1"/>
      <w:numFmt w:val="upperLetter"/>
      <w:pStyle w:val="Alpha2"/>
      <w:lvlText w:val="%1)"/>
      <w:lvlJc w:val="left"/>
      <w:pPr>
        <w:tabs>
          <w:tab w:val="num" w:pos="1166"/>
        </w:tabs>
        <w:ind w:left="1166" w:hanging="360"/>
      </w:pPr>
      <w:rPr>
        <w:rFonts w:ascii="Arial" w:hAnsi="Arial" w:hint="default"/>
        <w:b w:val="0"/>
        <w:i w:val="0"/>
        <w:sz w:val="20"/>
      </w:rPr>
    </w:lvl>
  </w:abstractNum>
  <w:abstractNum w:abstractNumId="15">
    <w:nsid w:val="260A75A4"/>
    <w:multiLevelType w:val="hybridMultilevel"/>
    <w:tmpl w:val="D07CACCA"/>
    <w:lvl w:ilvl="0" w:tplc="DBA01650">
      <w:start w:val="6"/>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81618F9"/>
    <w:multiLevelType w:val="hybridMultilevel"/>
    <w:tmpl w:val="9BE89F42"/>
    <w:lvl w:ilvl="0" w:tplc="88162134">
      <w:start w:val="3"/>
      <w:numFmt w:val="decimal"/>
      <w:lvlText w:val="19.%1."/>
      <w:lvlJc w:val="left"/>
      <w:pPr>
        <w:ind w:left="540" w:hanging="360"/>
      </w:pPr>
      <w:rPr>
        <w:rFonts w:ascii="Arial" w:hAnsi="Arial" w:hint="default"/>
        <w:b w:val="0"/>
        <w:i w:val="0"/>
        <w:sz w:val="20"/>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8FC72EB"/>
    <w:multiLevelType w:val="hybridMultilevel"/>
    <w:tmpl w:val="EFF2D4BE"/>
    <w:lvl w:ilvl="0" w:tplc="364EBCA4">
      <w:start w:val="6"/>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A4E3C15"/>
    <w:multiLevelType w:val="multilevel"/>
    <w:tmpl w:val="76424C76"/>
    <w:lvl w:ilvl="0">
      <w:start w:val="15"/>
      <w:numFmt w:val="decimal"/>
      <w:lvlText w:val="%1."/>
      <w:lvlJc w:val="left"/>
      <w:pPr>
        <w:ind w:left="405" w:hanging="405"/>
      </w:pPr>
      <w:rPr>
        <w:rFonts w:eastAsia="SimSun" w:hint="default"/>
        <w:color w:val="auto"/>
      </w:rPr>
    </w:lvl>
    <w:lvl w:ilvl="1">
      <w:start w:val="5"/>
      <w:numFmt w:val="decimal"/>
      <w:lvlText w:val="%1.%2."/>
      <w:lvlJc w:val="left"/>
      <w:pPr>
        <w:ind w:left="405" w:hanging="405"/>
      </w:pPr>
      <w:rPr>
        <w:rFonts w:eastAsia="SimSun" w:hint="default"/>
        <w:color w:val="auto"/>
      </w:rPr>
    </w:lvl>
    <w:lvl w:ilvl="2">
      <w:start w:val="1"/>
      <w:numFmt w:val="decimal"/>
      <w:lvlText w:val="%1.%2.%3."/>
      <w:lvlJc w:val="left"/>
      <w:pPr>
        <w:ind w:left="720" w:hanging="720"/>
      </w:pPr>
      <w:rPr>
        <w:rFonts w:eastAsia="SimSun" w:hint="default"/>
        <w:color w:val="auto"/>
      </w:rPr>
    </w:lvl>
    <w:lvl w:ilvl="3">
      <w:start w:val="1"/>
      <w:numFmt w:val="decimal"/>
      <w:lvlText w:val="%1.%2.%3.%4."/>
      <w:lvlJc w:val="left"/>
      <w:pPr>
        <w:ind w:left="720" w:hanging="720"/>
      </w:pPr>
      <w:rPr>
        <w:rFonts w:eastAsia="SimSun" w:hint="default"/>
        <w:color w:val="auto"/>
      </w:rPr>
    </w:lvl>
    <w:lvl w:ilvl="4">
      <w:start w:val="1"/>
      <w:numFmt w:val="decimal"/>
      <w:lvlText w:val="%1.%2.%3.%4.%5."/>
      <w:lvlJc w:val="left"/>
      <w:pPr>
        <w:ind w:left="1080" w:hanging="1080"/>
      </w:pPr>
      <w:rPr>
        <w:rFonts w:eastAsia="SimSun" w:hint="default"/>
        <w:color w:val="auto"/>
      </w:rPr>
    </w:lvl>
    <w:lvl w:ilvl="5">
      <w:start w:val="1"/>
      <w:numFmt w:val="decimal"/>
      <w:lvlText w:val="%1.%2.%3.%4.%5.%6."/>
      <w:lvlJc w:val="left"/>
      <w:pPr>
        <w:ind w:left="1080" w:hanging="1080"/>
      </w:pPr>
      <w:rPr>
        <w:rFonts w:eastAsia="SimSun" w:hint="default"/>
        <w:color w:val="auto"/>
      </w:rPr>
    </w:lvl>
    <w:lvl w:ilvl="6">
      <w:start w:val="1"/>
      <w:numFmt w:val="decimal"/>
      <w:lvlText w:val="%1.%2.%3.%4.%5.%6.%7."/>
      <w:lvlJc w:val="left"/>
      <w:pPr>
        <w:ind w:left="1080" w:hanging="1080"/>
      </w:pPr>
      <w:rPr>
        <w:rFonts w:eastAsia="SimSun" w:hint="default"/>
        <w:color w:val="auto"/>
      </w:rPr>
    </w:lvl>
    <w:lvl w:ilvl="7">
      <w:start w:val="1"/>
      <w:numFmt w:val="decimal"/>
      <w:lvlText w:val="%1.%2.%3.%4.%5.%6.%7.%8."/>
      <w:lvlJc w:val="left"/>
      <w:pPr>
        <w:ind w:left="1440" w:hanging="1440"/>
      </w:pPr>
      <w:rPr>
        <w:rFonts w:eastAsia="SimSun" w:hint="default"/>
        <w:color w:val="auto"/>
      </w:rPr>
    </w:lvl>
    <w:lvl w:ilvl="8">
      <w:start w:val="1"/>
      <w:numFmt w:val="decimal"/>
      <w:lvlText w:val="%1.%2.%3.%4.%5.%6.%7.%8.%9."/>
      <w:lvlJc w:val="left"/>
      <w:pPr>
        <w:ind w:left="1440" w:hanging="1440"/>
      </w:pPr>
      <w:rPr>
        <w:rFonts w:eastAsia="SimSun" w:hint="default"/>
        <w:color w:val="auto"/>
      </w:rPr>
    </w:lvl>
  </w:abstractNum>
  <w:abstractNum w:abstractNumId="19">
    <w:nsid w:val="2BBB69E1"/>
    <w:multiLevelType w:val="multilevel"/>
    <w:tmpl w:val="3134F89C"/>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color w:val="auto"/>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0">
    <w:nsid w:val="2DCD5A51"/>
    <w:multiLevelType w:val="hybridMultilevel"/>
    <w:tmpl w:val="620016F6"/>
    <w:lvl w:ilvl="0" w:tplc="81CCF542">
      <w:start w:val="1"/>
      <w:numFmt w:val="decimal"/>
      <w:pStyle w:val="Judul1"/>
      <w:lvlText w:val="%1.0"/>
      <w:lvlJc w:val="left"/>
      <w:pPr>
        <w:tabs>
          <w:tab w:val="num" w:pos="768"/>
        </w:tabs>
        <w:ind w:left="768" w:hanging="648"/>
      </w:pPr>
      <w:rPr>
        <w:rFonts w:hint="default"/>
      </w:rPr>
    </w:lvl>
    <w:lvl w:ilvl="1" w:tplc="AD6EFFDC">
      <w:start w:val="1"/>
      <w:numFmt w:val="lowerLetter"/>
      <w:lvlText w:val="%2"/>
      <w:lvlJc w:val="left"/>
      <w:pPr>
        <w:tabs>
          <w:tab w:val="num" w:pos="1440"/>
        </w:tabs>
        <w:ind w:left="1440" w:hanging="360"/>
      </w:pPr>
      <w:rPr>
        <w:rFonts w:hint="default"/>
      </w:rPr>
    </w:lvl>
    <w:lvl w:ilvl="2" w:tplc="34002DC4" w:tentative="1">
      <w:start w:val="1"/>
      <w:numFmt w:val="lowerRoman"/>
      <w:lvlText w:val="%3."/>
      <w:lvlJc w:val="right"/>
      <w:pPr>
        <w:tabs>
          <w:tab w:val="num" w:pos="2160"/>
        </w:tabs>
        <w:ind w:left="2160" w:hanging="180"/>
      </w:pPr>
    </w:lvl>
    <w:lvl w:ilvl="3" w:tplc="21005130" w:tentative="1">
      <w:start w:val="1"/>
      <w:numFmt w:val="decimal"/>
      <w:lvlText w:val="%4."/>
      <w:lvlJc w:val="left"/>
      <w:pPr>
        <w:tabs>
          <w:tab w:val="num" w:pos="2880"/>
        </w:tabs>
        <w:ind w:left="2880" w:hanging="360"/>
      </w:pPr>
    </w:lvl>
    <w:lvl w:ilvl="4" w:tplc="14043078" w:tentative="1">
      <w:start w:val="1"/>
      <w:numFmt w:val="lowerLetter"/>
      <w:lvlText w:val="%5."/>
      <w:lvlJc w:val="left"/>
      <w:pPr>
        <w:tabs>
          <w:tab w:val="num" w:pos="3600"/>
        </w:tabs>
        <w:ind w:left="3600" w:hanging="360"/>
      </w:pPr>
    </w:lvl>
    <w:lvl w:ilvl="5" w:tplc="E4DAFDAA" w:tentative="1">
      <w:start w:val="1"/>
      <w:numFmt w:val="lowerRoman"/>
      <w:lvlText w:val="%6."/>
      <w:lvlJc w:val="right"/>
      <w:pPr>
        <w:tabs>
          <w:tab w:val="num" w:pos="4320"/>
        </w:tabs>
        <w:ind w:left="4320" w:hanging="180"/>
      </w:pPr>
    </w:lvl>
    <w:lvl w:ilvl="6" w:tplc="1B98E19C" w:tentative="1">
      <w:start w:val="1"/>
      <w:numFmt w:val="decimal"/>
      <w:lvlText w:val="%7."/>
      <w:lvlJc w:val="left"/>
      <w:pPr>
        <w:tabs>
          <w:tab w:val="num" w:pos="5040"/>
        </w:tabs>
        <w:ind w:left="5040" w:hanging="360"/>
      </w:pPr>
    </w:lvl>
    <w:lvl w:ilvl="7" w:tplc="B9B03CCE" w:tentative="1">
      <w:start w:val="1"/>
      <w:numFmt w:val="lowerLetter"/>
      <w:lvlText w:val="%8."/>
      <w:lvlJc w:val="left"/>
      <w:pPr>
        <w:tabs>
          <w:tab w:val="num" w:pos="5760"/>
        </w:tabs>
        <w:ind w:left="5760" w:hanging="360"/>
      </w:pPr>
    </w:lvl>
    <w:lvl w:ilvl="8" w:tplc="0CA46D7A" w:tentative="1">
      <w:start w:val="1"/>
      <w:numFmt w:val="lowerRoman"/>
      <w:lvlText w:val="%9."/>
      <w:lvlJc w:val="right"/>
      <w:pPr>
        <w:tabs>
          <w:tab w:val="num" w:pos="6480"/>
        </w:tabs>
        <w:ind w:left="6480" w:hanging="180"/>
      </w:pPr>
    </w:lvl>
  </w:abstractNum>
  <w:abstractNum w:abstractNumId="21">
    <w:nsid w:val="2FDB29AF"/>
    <w:multiLevelType w:val="hybridMultilevel"/>
    <w:tmpl w:val="A3DE0DB4"/>
    <w:lvl w:ilvl="0" w:tplc="0F4E9890">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0A30998"/>
    <w:multiLevelType w:val="hybridMultilevel"/>
    <w:tmpl w:val="7E44682E"/>
    <w:lvl w:ilvl="0" w:tplc="2680511E">
      <w:start w:val="2"/>
      <w:numFmt w:val="decimal"/>
      <w:lvlText w:val="20.1.%1."/>
      <w:lvlJc w:val="left"/>
      <w:pPr>
        <w:ind w:left="72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0E80414"/>
    <w:multiLevelType w:val="hybridMultilevel"/>
    <w:tmpl w:val="69FEC246"/>
    <w:lvl w:ilvl="0" w:tplc="88860DB6">
      <w:start w:val="3"/>
      <w:numFmt w:val="decimal"/>
      <w:lvlText w:val="20.1.%1."/>
      <w:lvlJc w:val="left"/>
      <w:pPr>
        <w:ind w:left="72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3951BF8"/>
    <w:multiLevelType w:val="hybridMultilevel"/>
    <w:tmpl w:val="36DADB64"/>
    <w:lvl w:ilvl="0" w:tplc="5E1A5E9E">
      <w:start w:val="1"/>
      <w:numFmt w:val="decimal"/>
      <w:lvlText w:val="18.%1."/>
      <w:lvlJc w:val="left"/>
      <w:pPr>
        <w:ind w:left="540" w:hanging="360"/>
      </w:pPr>
      <w:rPr>
        <w:rFonts w:ascii="Arial" w:hAnsi="Arial" w:hint="default"/>
        <w:b w:val="0"/>
        <w:i w:val="0"/>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4D9286A"/>
    <w:multiLevelType w:val="hybridMultilevel"/>
    <w:tmpl w:val="650E4990"/>
    <w:lvl w:ilvl="0" w:tplc="F4A6299A">
      <w:start w:val="2"/>
      <w:numFmt w:val="decimal"/>
      <w:lvlText w:val="20.%1."/>
      <w:lvlJc w:val="left"/>
      <w:pPr>
        <w:ind w:left="72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7381D6B"/>
    <w:multiLevelType w:val="multilevel"/>
    <w:tmpl w:val="F6BC15FA"/>
    <w:lvl w:ilvl="0">
      <w:start w:val="8"/>
      <w:numFmt w:val="decimal"/>
      <w:lvlText w:val="%1"/>
      <w:lvlJc w:val="left"/>
      <w:pPr>
        <w:tabs>
          <w:tab w:val="num" w:pos="360"/>
        </w:tabs>
        <w:ind w:left="360" w:hanging="360"/>
      </w:pPr>
      <w:rPr>
        <w:rFonts w:hint="default"/>
      </w:rPr>
    </w:lvl>
    <w:lvl w:ilvl="1">
      <w:start w:val="1"/>
      <w:numFmt w:val="decimal"/>
      <w:lvlText w:val="7.%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37A161B4"/>
    <w:multiLevelType w:val="hybridMultilevel"/>
    <w:tmpl w:val="39FA980E"/>
    <w:lvl w:ilvl="0" w:tplc="98428C50">
      <w:start w:val="1"/>
      <w:numFmt w:val="decimal"/>
      <w:lvlText w:val="15.%1."/>
      <w:lvlJc w:val="left"/>
      <w:pPr>
        <w:tabs>
          <w:tab w:val="num" w:pos="360"/>
        </w:tabs>
        <w:ind w:left="360" w:hanging="360"/>
      </w:pPr>
      <w:rPr>
        <w:rFonts w:ascii="Arial" w:hAnsi="Arial" w:hint="default"/>
        <w:b w:val="0"/>
        <w:i w:val="0"/>
        <w:sz w:val="18"/>
        <w:szCs w:val="18"/>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8">
    <w:nsid w:val="3B267384"/>
    <w:multiLevelType w:val="multilevel"/>
    <w:tmpl w:val="1D4E7B4E"/>
    <w:lvl w:ilvl="0">
      <w:start w:val="1"/>
      <w:numFmt w:val="decimal"/>
      <w:lvlText w:val="%1."/>
      <w:lvlJc w:val="left"/>
      <w:pPr>
        <w:ind w:left="360" w:hanging="360"/>
      </w:pPr>
      <w:rPr>
        <w:rFonts w:hint="default"/>
      </w:rPr>
    </w:lvl>
    <w:lvl w:ilvl="1">
      <w:start w:val="1"/>
      <w:numFmt w:val="decimal"/>
      <w:isLgl/>
      <w:lvlText w:val="%1.%2."/>
      <w:lvlJc w:val="left"/>
      <w:pPr>
        <w:ind w:left="270" w:hanging="360"/>
      </w:pPr>
      <w:rPr>
        <w:rFonts w:hint="default"/>
        <w:color w:val="auto"/>
      </w:rPr>
    </w:lvl>
    <w:lvl w:ilvl="2">
      <w:start w:val="1"/>
      <w:numFmt w:val="decimal"/>
      <w:isLgl/>
      <w:lvlText w:val="%1.%2.%3."/>
      <w:lvlJc w:val="left"/>
      <w:pPr>
        <w:ind w:left="630" w:hanging="720"/>
      </w:pPr>
      <w:rPr>
        <w:rFonts w:hint="default"/>
      </w:rPr>
    </w:lvl>
    <w:lvl w:ilvl="3">
      <w:start w:val="1"/>
      <w:numFmt w:val="decimal"/>
      <w:isLgl/>
      <w:lvlText w:val="%1.%2.%3.%4."/>
      <w:lvlJc w:val="left"/>
      <w:pPr>
        <w:ind w:left="630" w:hanging="720"/>
      </w:pPr>
      <w:rPr>
        <w:rFonts w:hint="default"/>
      </w:rPr>
    </w:lvl>
    <w:lvl w:ilvl="4">
      <w:start w:val="1"/>
      <w:numFmt w:val="decimal"/>
      <w:isLgl/>
      <w:lvlText w:val="%1.%2.%3.%4.%5."/>
      <w:lvlJc w:val="left"/>
      <w:pPr>
        <w:ind w:left="990" w:hanging="1080"/>
      </w:pPr>
      <w:rPr>
        <w:rFonts w:hint="default"/>
      </w:rPr>
    </w:lvl>
    <w:lvl w:ilvl="5">
      <w:start w:val="1"/>
      <w:numFmt w:val="decimal"/>
      <w:isLgl/>
      <w:lvlText w:val="%1.%2.%3.%4.%5.%6."/>
      <w:lvlJc w:val="left"/>
      <w:pPr>
        <w:ind w:left="990" w:hanging="1080"/>
      </w:pPr>
      <w:rPr>
        <w:rFonts w:hint="default"/>
      </w:rPr>
    </w:lvl>
    <w:lvl w:ilvl="6">
      <w:start w:val="1"/>
      <w:numFmt w:val="decimal"/>
      <w:isLgl/>
      <w:lvlText w:val="%1.%2.%3.%4.%5.%6.%7."/>
      <w:lvlJc w:val="left"/>
      <w:pPr>
        <w:ind w:left="1350" w:hanging="1440"/>
      </w:pPr>
      <w:rPr>
        <w:rFonts w:hint="default"/>
      </w:rPr>
    </w:lvl>
    <w:lvl w:ilvl="7">
      <w:start w:val="1"/>
      <w:numFmt w:val="decimal"/>
      <w:isLgl/>
      <w:lvlText w:val="%1.%2.%3.%4.%5.%6.%7.%8."/>
      <w:lvlJc w:val="left"/>
      <w:pPr>
        <w:ind w:left="1350" w:hanging="1440"/>
      </w:pPr>
      <w:rPr>
        <w:rFonts w:hint="default"/>
      </w:rPr>
    </w:lvl>
    <w:lvl w:ilvl="8">
      <w:start w:val="1"/>
      <w:numFmt w:val="decimal"/>
      <w:isLgl/>
      <w:lvlText w:val="%1.%2.%3.%4.%5.%6.%7.%8.%9."/>
      <w:lvlJc w:val="left"/>
      <w:pPr>
        <w:ind w:left="1710" w:hanging="1800"/>
      </w:pPr>
      <w:rPr>
        <w:rFonts w:hint="default"/>
      </w:rPr>
    </w:lvl>
  </w:abstractNum>
  <w:abstractNum w:abstractNumId="29">
    <w:nsid w:val="3F81704C"/>
    <w:multiLevelType w:val="hybridMultilevel"/>
    <w:tmpl w:val="E5882766"/>
    <w:lvl w:ilvl="0" w:tplc="50623F6C">
      <w:start w:val="3"/>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1FC1F99"/>
    <w:multiLevelType w:val="hybridMultilevel"/>
    <w:tmpl w:val="C60E8CC6"/>
    <w:lvl w:ilvl="0" w:tplc="1A1E58E4">
      <w:start w:val="5"/>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7BB218E"/>
    <w:multiLevelType w:val="hybridMultilevel"/>
    <w:tmpl w:val="8758E3F6"/>
    <w:lvl w:ilvl="0" w:tplc="1EC4CD10">
      <w:start w:val="1"/>
      <w:numFmt w:val="decimal"/>
      <w:lvlText w:val="20.1.%1."/>
      <w:lvlJc w:val="left"/>
      <w:pPr>
        <w:ind w:left="1146" w:hanging="360"/>
      </w:pPr>
      <w:rPr>
        <w:rFonts w:ascii="Arial" w:hAnsi="Arial" w:hint="default"/>
        <w:b w:val="0"/>
        <w:i w:val="0"/>
        <w:sz w:val="18"/>
        <w:szCs w:val="18"/>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4CAD5693"/>
    <w:multiLevelType w:val="multilevel"/>
    <w:tmpl w:val="2CA8A078"/>
    <w:lvl w:ilvl="0">
      <w:start w:val="1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4FA06E01"/>
    <w:multiLevelType w:val="hybridMultilevel"/>
    <w:tmpl w:val="D6028DC6"/>
    <w:lvl w:ilvl="0" w:tplc="558A1A12">
      <w:start w:val="1"/>
      <w:numFmt w:val="decimal"/>
      <w:lvlText w:val="20.%1."/>
      <w:lvlJc w:val="left"/>
      <w:pPr>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005136C"/>
    <w:multiLevelType w:val="multilevel"/>
    <w:tmpl w:val="97DAF646"/>
    <w:lvl w:ilvl="0">
      <w:start w:val="1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nsid w:val="505A620C"/>
    <w:multiLevelType w:val="hybridMultilevel"/>
    <w:tmpl w:val="5248E4BC"/>
    <w:lvl w:ilvl="0" w:tplc="408EF056">
      <w:start w:val="4"/>
      <w:numFmt w:val="decimal"/>
      <w:lvlText w:val="19.%1."/>
      <w:lvlJc w:val="left"/>
      <w:pPr>
        <w:ind w:left="540" w:hanging="360"/>
      </w:pPr>
      <w:rPr>
        <w:rFonts w:ascii="Arial" w:hAnsi="Arial" w:hint="default"/>
        <w:b w:val="0"/>
        <w:i w:val="0"/>
        <w:sz w:val="20"/>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09B0CD0"/>
    <w:multiLevelType w:val="hybridMultilevel"/>
    <w:tmpl w:val="7FB85E94"/>
    <w:lvl w:ilvl="0" w:tplc="D25234FA">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32A3B67"/>
    <w:multiLevelType w:val="hybridMultilevel"/>
    <w:tmpl w:val="57D8670C"/>
    <w:lvl w:ilvl="0" w:tplc="B5C24940">
      <w:start w:val="4"/>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4034CDC"/>
    <w:multiLevelType w:val="hybridMultilevel"/>
    <w:tmpl w:val="A1500B22"/>
    <w:lvl w:ilvl="0" w:tplc="55D896B8">
      <w:start w:val="7"/>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5CF2E0D"/>
    <w:multiLevelType w:val="multilevel"/>
    <w:tmpl w:val="B6743250"/>
    <w:lvl w:ilvl="0">
      <w:start w:val="15"/>
      <w:numFmt w:val="decimal"/>
      <w:lvlText w:val="%1."/>
      <w:lvlJc w:val="left"/>
      <w:pPr>
        <w:ind w:left="405" w:hanging="405"/>
      </w:pPr>
      <w:rPr>
        <w:rFonts w:eastAsia="SimSun" w:hint="default"/>
        <w:color w:val="auto"/>
      </w:rPr>
    </w:lvl>
    <w:lvl w:ilvl="1">
      <w:start w:val="1"/>
      <w:numFmt w:val="decimal"/>
      <w:lvlText w:val="%1.%2."/>
      <w:lvlJc w:val="left"/>
      <w:pPr>
        <w:ind w:left="1125" w:hanging="405"/>
      </w:pPr>
      <w:rPr>
        <w:rFonts w:eastAsia="SimSun" w:hint="default"/>
        <w:color w:val="auto"/>
      </w:rPr>
    </w:lvl>
    <w:lvl w:ilvl="2">
      <w:start w:val="1"/>
      <w:numFmt w:val="decimal"/>
      <w:lvlText w:val="%1.%2.%3."/>
      <w:lvlJc w:val="left"/>
      <w:pPr>
        <w:ind w:left="2160" w:hanging="720"/>
      </w:pPr>
      <w:rPr>
        <w:rFonts w:eastAsia="SimSun" w:hint="default"/>
        <w:color w:val="auto"/>
      </w:rPr>
    </w:lvl>
    <w:lvl w:ilvl="3">
      <w:start w:val="1"/>
      <w:numFmt w:val="decimal"/>
      <w:lvlText w:val="%1.%2.%3.%4."/>
      <w:lvlJc w:val="left"/>
      <w:pPr>
        <w:ind w:left="2880" w:hanging="720"/>
      </w:pPr>
      <w:rPr>
        <w:rFonts w:eastAsia="SimSun" w:hint="default"/>
        <w:color w:val="auto"/>
      </w:rPr>
    </w:lvl>
    <w:lvl w:ilvl="4">
      <w:start w:val="1"/>
      <w:numFmt w:val="decimal"/>
      <w:lvlText w:val="%1.%2.%3.%4.%5."/>
      <w:lvlJc w:val="left"/>
      <w:pPr>
        <w:ind w:left="3960" w:hanging="1080"/>
      </w:pPr>
      <w:rPr>
        <w:rFonts w:eastAsia="SimSun" w:hint="default"/>
        <w:color w:val="auto"/>
      </w:rPr>
    </w:lvl>
    <w:lvl w:ilvl="5">
      <w:start w:val="1"/>
      <w:numFmt w:val="decimal"/>
      <w:lvlText w:val="%1.%2.%3.%4.%5.%6."/>
      <w:lvlJc w:val="left"/>
      <w:pPr>
        <w:ind w:left="4680" w:hanging="1080"/>
      </w:pPr>
      <w:rPr>
        <w:rFonts w:eastAsia="SimSun" w:hint="default"/>
        <w:color w:val="auto"/>
      </w:rPr>
    </w:lvl>
    <w:lvl w:ilvl="6">
      <w:start w:val="1"/>
      <w:numFmt w:val="decimal"/>
      <w:lvlText w:val="%1.%2.%3.%4.%5.%6.%7."/>
      <w:lvlJc w:val="left"/>
      <w:pPr>
        <w:ind w:left="5400" w:hanging="1080"/>
      </w:pPr>
      <w:rPr>
        <w:rFonts w:eastAsia="SimSun" w:hint="default"/>
        <w:color w:val="auto"/>
      </w:rPr>
    </w:lvl>
    <w:lvl w:ilvl="7">
      <w:start w:val="1"/>
      <w:numFmt w:val="decimal"/>
      <w:lvlText w:val="%1.%2.%3.%4.%5.%6.%7.%8."/>
      <w:lvlJc w:val="left"/>
      <w:pPr>
        <w:ind w:left="6480" w:hanging="1440"/>
      </w:pPr>
      <w:rPr>
        <w:rFonts w:eastAsia="SimSun" w:hint="default"/>
        <w:color w:val="auto"/>
      </w:rPr>
    </w:lvl>
    <w:lvl w:ilvl="8">
      <w:start w:val="1"/>
      <w:numFmt w:val="decimal"/>
      <w:lvlText w:val="%1.%2.%3.%4.%5.%6.%7.%8.%9."/>
      <w:lvlJc w:val="left"/>
      <w:pPr>
        <w:ind w:left="7200" w:hanging="1440"/>
      </w:pPr>
      <w:rPr>
        <w:rFonts w:eastAsia="SimSun" w:hint="default"/>
        <w:color w:val="auto"/>
      </w:rPr>
    </w:lvl>
  </w:abstractNum>
  <w:abstractNum w:abstractNumId="40">
    <w:nsid w:val="57A81BF9"/>
    <w:multiLevelType w:val="multilevel"/>
    <w:tmpl w:val="C8700D9E"/>
    <w:lvl w:ilvl="0">
      <w:start w:val="15"/>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nsid w:val="588C4D69"/>
    <w:multiLevelType w:val="hybridMultilevel"/>
    <w:tmpl w:val="DA2685F8"/>
    <w:lvl w:ilvl="0" w:tplc="95185210">
      <w:start w:val="8"/>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59497B88"/>
    <w:multiLevelType w:val="hybridMultilevel"/>
    <w:tmpl w:val="81D0B00E"/>
    <w:lvl w:ilvl="0" w:tplc="F3D83F3E">
      <w:start w:val="1"/>
      <w:numFmt w:val="decimal"/>
      <w:lvlText w:val="19.%1."/>
      <w:lvlJc w:val="left"/>
      <w:pPr>
        <w:ind w:left="360" w:hanging="360"/>
      </w:pPr>
      <w:rPr>
        <w:rFonts w:ascii="Arial" w:hAnsi="Arial" w:hint="default"/>
        <w:b w:val="0"/>
        <w:i w:val="0"/>
        <w:sz w:val="20"/>
        <w:szCs w:val="18"/>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3">
    <w:nsid w:val="5A7B78D1"/>
    <w:multiLevelType w:val="hybridMultilevel"/>
    <w:tmpl w:val="6E38C790"/>
    <w:lvl w:ilvl="0" w:tplc="4AD66282">
      <w:start w:val="2"/>
      <w:numFmt w:val="decimal"/>
      <w:lvlText w:val="19.%1."/>
      <w:lvlJc w:val="left"/>
      <w:pPr>
        <w:ind w:left="540" w:hanging="360"/>
      </w:pPr>
      <w:rPr>
        <w:rFonts w:ascii="Arial" w:hAnsi="Arial" w:hint="default"/>
        <w:b w:val="0"/>
        <w:i w:val="0"/>
        <w:sz w:val="20"/>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5D3F14F9"/>
    <w:multiLevelType w:val="hybridMultilevel"/>
    <w:tmpl w:val="A0EA994E"/>
    <w:lvl w:ilvl="0" w:tplc="8AF2EA54">
      <w:start w:val="2"/>
      <w:numFmt w:val="decimal"/>
      <w:lvlText w:val="20.%1."/>
      <w:lvlJc w:val="left"/>
      <w:pPr>
        <w:ind w:left="360" w:hanging="360"/>
      </w:pPr>
      <w:rPr>
        <w:rFonts w:ascii="Arial" w:hAnsi="Arial" w:hint="default"/>
        <w:b w:val="0"/>
        <w:i w:val="0"/>
        <w:sz w:val="18"/>
        <w:szCs w:val="18"/>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nsid w:val="63686861"/>
    <w:multiLevelType w:val="hybridMultilevel"/>
    <w:tmpl w:val="FBDA6388"/>
    <w:lvl w:ilvl="0" w:tplc="397E26E8">
      <w:start w:val="2"/>
      <w:numFmt w:val="decimal"/>
      <w:lvlText w:val="20.1.%1."/>
      <w:lvlJc w:val="left"/>
      <w:pPr>
        <w:ind w:left="72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A3C4CB8"/>
    <w:multiLevelType w:val="hybridMultilevel"/>
    <w:tmpl w:val="5AF61B30"/>
    <w:lvl w:ilvl="0" w:tplc="B7B638EE">
      <w:start w:val="1"/>
      <w:numFmt w:val="decimal"/>
      <w:lvlText w:val="20.1.%1."/>
      <w:lvlJc w:val="left"/>
      <w:pPr>
        <w:ind w:left="1146" w:hanging="360"/>
      </w:pPr>
      <w:rPr>
        <w:rFonts w:ascii="Arial" w:hAnsi="Arial" w:hint="default"/>
        <w:b w:val="0"/>
        <w:i w:val="0"/>
        <w:sz w:val="18"/>
        <w:szCs w:val="18"/>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
    <w:nsid w:val="6CE71FFE"/>
    <w:multiLevelType w:val="hybridMultilevel"/>
    <w:tmpl w:val="2A66FAD0"/>
    <w:lvl w:ilvl="0" w:tplc="3BB03B50">
      <w:start w:val="5"/>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2FA3792"/>
    <w:multiLevelType w:val="multilevel"/>
    <w:tmpl w:val="2620F05C"/>
    <w:lvl w:ilvl="0">
      <w:start w:val="1"/>
      <w:numFmt w:val="decimal"/>
      <w:lvlText w:val="%1"/>
      <w:lvlJc w:val="left"/>
      <w:pPr>
        <w:tabs>
          <w:tab w:val="num" w:pos="432"/>
        </w:tabs>
        <w:ind w:left="432" w:hanging="432"/>
      </w:pPr>
    </w:lvl>
    <w:lvl w:ilvl="1">
      <w:start w:val="1"/>
      <w:numFmt w:val="decimal"/>
      <w:lvlText w:val="%2."/>
      <w:lvlJc w:val="left"/>
      <w:pPr>
        <w:tabs>
          <w:tab w:val="num" w:pos="360"/>
        </w:tabs>
        <w:ind w:left="360" w:hanging="360"/>
      </w:pPr>
    </w:lvl>
    <w:lvl w:ilvl="2">
      <w:start w:val="1"/>
      <w:numFmt w:val="upperLetter"/>
      <w:pStyle w:val="alphabet1"/>
      <w:lvlText w:val="%3."/>
      <w:lvlJc w:val="left"/>
      <w:pPr>
        <w:tabs>
          <w:tab w:val="num" w:pos="360"/>
        </w:tabs>
        <w:ind w:left="360" w:hanging="360"/>
      </w:pPr>
    </w:lvl>
    <w:lvl w:ilvl="3">
      <w:start w:val="1"/>
      <w:numFmt w:val="decimal"/>
      <w:lvlText w:val="%4."/>
      <w:lvlJc w:val="left"/>
      <w:pPr>
        <w:tabs>
          <w:tab w:val="num" w:pos="360"/>
        </w:tabs>
        <w:ind w:left="360" w:hanging="36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9">
    <w:nsid w:val="73612308"/>
    <w:multiLevelType w:val="hybridMultilevel"/>
    <w:tmpl w:val="622EF226"/>
    <w:lvl w:ilvl="0" w:tplc="FD508FB6">
      <w:start w:val="7"/>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3CF21D4"/>
    <w:multiLevelType w:val="hybridMultilevel"/>
    <w:tmpl w:val="13F2830C"/>
    <w:lvl w:ilvl="0" w:tplc="FB963120">
      <w:start w:val="1"/>
      <w:numFmt w:val="decimal"/>
      <w:lvlText w:val="20.1.%1."/>
      <w:lvlJc w:val="left"/>
      <w:pPr>
        <w:ind w:left="72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77263EAC"/>
    <w:multiLevelType w:val="multilevel"/>
    <w:tmpl w:val="F4FC2422"/>
    <w:lvl w:ilvl="0">
      <w:start w:val="8"/>
      <w:numFmt w:val="decimal"/>
      <w:lvlText w:val="%1"/>
      <w:lvlJc w:val="left"/>
      <w:pPr>
        <w:tabs>
          <w:tab w:val="num" w:pos="405"/>
        </w:tabs>
        <w:ind w:left="405" w:hanging="405"/>
      </w:pPr>
      <w:rPr>
        <w:rFonts w:hint="default"/>
      </w:rPr>
    </w:lvl>
    <w:lvl w:ilvl="1">
      <w:start w:val="1"/>
      <w:numFmt w:val="decimal"/>
      <w:lvlText w:val="7.%2"/>
      <w:lvlJc w:val="left"/>
      <w:pPr>
        <w:tabs>
          <w:tab w:val="num" w:pos="405"/>
        </w:tabs>
        <w:ind w:left="405" w:hanging="405"/>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2">
    <w:nsid w:val="7A6E2F22"/>
    <w:multiLevelType w:val="hybridMultilevel"/>
    <w:tmpl w:val="BB184286"/>
    <w:lvl w:ilvl="0" w:tplc="635E9DA2">
      <w:start w:val="7"/>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A817031"/>
    <w:multiLevelType w:val="hybridMultilevel"/>
    <w:tmpl w:val="95A69352"/>
    <w:lvl w:ilvl="0" w:tplc="7AC69C8A">
      <w:start w:val="6"/>
      <w:numFmt w:val="decimal"/>
      <w:lvlText w:val="15.%1."/>
      <w:lvlJc w:val="left"/>
      <w:pPr>
        <w:tabs>
          <w:tab w:val="num" w:pos="540"/>
        </w:tabs>
        <w:ind w:left="540" w:hanging="360"/>
      </w:pPr>
      <w:rPr>
        <w:rFonts w:ascii="Arial" w:hAnsi="Arial" w:hint="default"/>
        <w:b w:val="0"/>
        <w:i w:val="0"/>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48"/>
  </w:num>
  <w:num w:numId="3">
    <w:abstractNumId w:val="20"/>
  </w:num>
  <w:num w:numId="4">
    <w:abstractNumId w:val="26"/>
  </w:num>
  <w:num w:numId="5">
    <w:abstractNumId w:val="51"/>
  </w:num>
  <w:num w:numId="6">
    <w:abstractNumId w:val="2"/>
  </w:num>
  <w:num w:numId="7">
    <w:abstractNumId w:val="27"/>
  </w:num>
  <w:num w:numId="8">
    <w:abstractNumId w:val="4"/>
  </w:num>
  <w:num w:numId="9">
    <w:abstractNumId w:val="11"/>
  </w:num>
  <w:num w:numId="10">
    <w:abstractNumId w:val="42"/>
  </w:num>
  <w:num w:numId="11">
    <w:abstractNumId w:val="0"/>
  </w:num>
  <w:num w:numId="12">
    <w:abstractNumId w:val="44"/>
  </w:num>
  <w:num w:numId="13">
    <w:abstractNumId w:val="12"/>
  </w:num>
  <w:num w:numId="14">
    <w:abstractNumId w:val="50"/>
  </w:num>
  <w:num w:numId="15">
    <w:abstractNumId w:val="46"/>
  </w:num>
  <w:num w:numId="16">
    <w:abstractNumId w:val="25"/>
  </w:num>
  <w:num w:numId="17">
    <w:abstractNumId w:val="31"/>
  </w:num>
  <w:num w:numId="18">
    <w:abstractNumId w:val="23"/>
  </w:num>
  <w:num w:numId="19">
    <w:abstractNumId w:val="7"/>
  </w:num>
  <w:num w:numId="20">
    <w:abstractNumId w:val="22"/>
  </w:num>
  <w:num w:numId="21">
    <w:abstractNumId w:val="9"/>
  </w:num>
  <w:num w:numId="22">
    <w:abstractNumId w:val="6"/>
  </w:num>
  <w:num w:numId="23">
    <w:abstractNumId w:val="36"/>
  </w:num>
  <w:num w:numId="24">
    <w:abstractNumId w:val="21"/>
  </w:num>
  <w:num w:numId="25">
    <w:abstractNumId w:val="3"/>
  </w:num>
  <w:num w:numId="26">
    <w:abstractNumId w:val="24"/>
  </w:num>
  <w:num w:numId="27">
    <w:abstractNumId w:val="13"/>
  </w:num>
  <w:num w:numId="28">
    <w:abstractNumId w:val="45"/>
  </w:num>
  <w:num w:numId="29">
    <w:abstractNumId w:val="10"/>
  </w:num>
  <w:num w:numId="30">
    <w:abstractNumId w:val="43"/>
  </w:num>
  <w:num w:numId="31">
    <w:abstractNumId w:val="16"/>
  </w:num>
  <w:num w:numId="32">
    <w:abstractNumId w:val="35"/>
  </w:num>
  <w:num w:numId="33">
    <w:abstractNumId w:val="33"/>
  </w:num>
  <w:num w:numId="34">
    <w:abstractNumId w:val="29"/>
  </w:num>
  <w:num w:numId="35">
    <w:abstractNumId w:val="1"/>
  </w:num>
  <w:num w:numId="36">
    <w:abstractNumId w:val="38"/>
  </w:num>
  <w:num w:numId="37">
    <w:abstractNumId w:val="30"/>
  </w:num>
  <w:num w:numId="38">
    <w:abstractNumId w:val="17"/>
  </w:num>
  <w:num w:numId="39">
    <w:abstractNumId w:val="49"/>
  </w:num>
  <w:num w:numId="40">
    <w:abstractNumId w:val="5"/>
  </w:num>
  <w:num w:numId="41">
    <w:abstractNumId w:val="8"/>
  </w:num>
  <w:num w:numId="42">
    <w:abstractNumId w:val="15"/>
  </w:num>
  <w:num w:numId="43">
    <w:abstractNumId w:val="37"/>
  </w:num>
  <w:num w:numId="44">
    <w:abstractNumId w:val="34"/>
  </w:num>
  <w:num w:numId="45">
    <w:abstractNumId w:val="32"/>
  </w:num>
  <w:num w:numId="46">
    <w:abstractNumId w:val="47"/>
  </w:num>
  <w:num w:numId="47">
    <w:abstractNumId w:val="53"/>
  </w:num>
  <w:num w:numId="48">
    <w:abstractNumId w:val="52"/>
  </w:num>
  <w:num w:numId="49">
    <w:abstractNumId w:val="41"/>
  </w:num>
  <w:num w:numId="50">
    <w:abstractNumId w:val="19"/>
  </w:num>
  <w:num w:numId="51">
    <w:abstractNumId w:val="28"/>
  </w:num>
  <w:num w:numId="52">
    <w:abstractNumId w:val="39"/>
  </w:num>
  <w:num w:numId="53">
    <w:abstractNumId w:val="40"/>
  </w:num>
  <w:num w:numId="54">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revisionView w:markup="0"/>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A04"/>
    <w:rsid w:val="00005167"/>
    <w:rsid w:val="00015204"/>
    <w:rsid w:val="00022B51"/>
    <w:rsid w:val="0003141D"/>
    <w:rsid w:val="00033B11"/>
    <w:rsid w:val="00071B02"/>
    <w:rsid w:val="00094046"/>
    <w:rsid w:val="000951A1"/>
    <w:rsid w:val="000A5140"/>
    <w:rsid w:val="000C5DA0"/>
    <w:rsid w:val="000C750C"/>
    <w:rsid w:val="000D6722"/>
    <w:rsid w:val="000E7AE9"/>
    <w:rsid w:val="000F66FD"/>
    <w:rsid w:val="001028F5"/>
    <w:rsid w:val="001062D4"/>
    <w:rsid w:val="00121D78"/>
    <w:rsid w:val="00126EF4"/>
    <w:rsid w:val="00132EDC"/>
    <w:rsid w:val="00135DA6"/>
    <w:rsid w:val="00160579"/>
    <w:rsid w:val="00171701"/>
    <w:rsid w:val="00171E90"/>
    <w:rsid w:val="00182939"/>
    <w:rsid w:val="001851EF"/>
    <w:rsid w:val="0019657F"/>
    <w:rsid w:val="001A2695"/>
    <w:rsid w:val="001A4BE7"/>
    <w:rsid w:val="001B072F"/>
    <w:rsid w:val="001C2FC5"/>
    <w:rsid w:val="001D40B5"/>
    <w:rsid w:val="001D4582"/>
    <w:rsid w:val="001E0713"/>
    <w:rsid w:val="00204E65"/>
    <w:rsid w:val="002350B3"/>
    <w:rsid w:val="00241572"/>
    <w:rsid w:val="00255505"/>
    <w:rsid w:val="002560D3"/>
    <w:rsid w:val="002616B7"/>
    <w:rsid w:val="002703FA"/>
    <w:rsid w:val="002728D3"/>
    <w:rsid w:val="00283584"/>
    <w:rsid w:val="002D183E"/>
    <w:rsid w:val="002E0E2C"/>
    <w:rsid w:val="002E1274"/>
    <w:rsid w:val="002F74AD"/>
    <w:rsid w:val="003056E3"/>
    <w:rsid w:val="00307280"/>
    <w:rsid w:val="003539D5"/>
    <w:rsid w:val="00364C71"/>
    <w:rsid w:val="003764CA"/>
    <w:rsid w:val="00380EDA"/>
    <w:rsid w:val="003A3EBB"/>
    <w:rsid w:val="003B00D0"/>
    <w:rsid w:val="003B0CFE"/>
    <w:rsid w:val="003B19C2"/>
    <w:rsid w:val="003B79CB"/>
    <w:rsid w:val="003B7E54"/>
    <w:rsid w:val="003C4D45"/>
    <w:rsid w:val="003D0C2E"/>
    <w:rsid w:val="003D2AF2"/>
    <w:rsid w:val="003D4F5D"/>
    <w:rsid w:val="003E0C32"/>
    <w:rsid w:val="003F17C4"/>
    <w:rsid w:val="00426621"/>
    <w:rsid w:val="00427DE2"/>
    <w:rsid w:val="00445E6C"/>
    <w:rsid w:val="00452480"/>
    <w:rsid w:val="004616D7"/>
    <w:rsid w:val="00471240"/>
    <w:rsid w:val="0048268E"/>
    <w:rsid w:val="00496D10"/>
    <w:rsid w:val="004A0DCE"/>
    <w:rsid w:val="004B0F52"/>
    <w:rsid w:val="004D405E"/>
    <w:rsid w:val="004E5C14"/>
    <w:rsid w:val="004F3955"/>
    <w:rsid w:val="0051419D"/>
    <w:rsid w:val="00540B16"/>
    <w:rsid w:val="00566B9C"/>
    <w:rsid w:val="005778B1"/>
    <w:rsid w:val="005831AC"/>
    <w:rsid w:val="005871AC"/>
    <w:rsid w:val="00596815"/>
    <w:rsid w:val="005B5B18"/>
    <w:rsid w:val="005B7441"/>
    <w:rsid w:val="005D6ACD"/>
    <w:rsid w:val="005D6DBF"/>
    <w:rsid w:val="005E2CB6"/>
    <w:rsid w:val="005F0B40"/>
    <w:rsid w:val="005F0E69"/>
    <w:rsid w:val="005F7ACF"/>
    <w:rsid w:val="006148A2"/>
    <w:rsid w:val="00622BCD"/>
    <w:rsid w:val="00652C94"/>
    <w:rsid w:val="0065701E"/>
    <w:rsid w:val="006838B1"/>
    <w:rsid w:val="00683AC9"/>
    <w:rsid w:val="00690224"/>
    <w:rsid w:val="006B3208"/>
    <w:rsid w:val="006C22A9"/>
    <w:rsid w:val="006F6AA7"/>
    <w:rsid w:val="00706987"/>
    <w:rsid w:val="0071680B"/>
    <w:rsid w:val="007207BE"/>
    <w:rsid w:val="00722625"/>
    <w:rsid w:val="0073280F"/>
    <w:rsid w:val="00733797"/>
    <w:rsid w:val="00753CED"/>
    <w:rsid w:val="0076166E"/>
    <w:rsid w:val="007824A0"/>
    <w:rsid w:val="00782E92"/>
    <w:rsid w:val="007A5674"/>
    <w:rsid w:val="007B2041"/>
    <w:rsid w:val="007F2801"/>
    <w:rsid w:val="00807636"/>
    <w:rsid w:val="00817384"/>
    <w:rsid w:val="00830FB2"/>
    <w:rsid w:val="00846721"/>
    <w:rsid w:val="0086328A"/>
    <w:rsid w:val="008B189E"/>
    <w:rsid w:val="008B516F"/>
    <w:rsid w:val="008C5BC9"/>
    <w:rsid w:val="008F11E2"/>
    <w:rsid w:val="008F2E53"/>
    <w:rsid w:val="008F7F3C"/>
    <w:rsid w:val="00902B56"/>
    <w:rsid w:val="00903C17"/>
    <w:rsid w:val="00904596"/>
    <w:rsid w:val="0090489A"/>
    <w:rsid w:val="00904E23"/>
    <w:rsid w:val="00905909"/>
    <w:rsid w:val="009113A3"/>
    <w:rsid w:val="00927A79"/>
    <w:rsid w:val="00931C04"/>
    <w:rsid w:val="00937F33"/>
    <w:rsid w:val="009620A9"/>
    <w:rsid w:val="00966693"/>
    <w:rsid w:val="009765EA"/>
    <w:rsid w:val="009873E4"/>
    <w:rsid w:val="00992C75"/>
    <w:rsid w:val="00996F06"/>
    <w:rsid w:val="009A5620"/>
    <w:rsid w:val="009D10F3"/>
    <w:rsid w:val="009D66E2"/>
    <w:rsid w:val="009E196C"/>
    <w:rsid w:val="009E6C25"/>
    <w:rsid w:val="00A14D76"/>
    <w:rsid w:val="00A159E9"/>
    <w:rsid w:val="00A3005B"/>
    <w:rsid w:val="00A367B9"/>
    <w:rsid w:val="00A40C98"/>
    <w:rsid w:val="00A42FD6"/>
    <w:rsid w:val="00A46063"/>
    <w:rsid w:val="00A5002E"/>
    <w:rsid w:val="00A57549"/>
    <w:rsid w:val="00A62242"/>
    <w:rsid w:val="00A86D9A"/>
    <w:rsid w:val="00A9343A"/>
    <w:rsid w:val="00A96AB8"/>
    <w:rsid w:val="00AA6168"/>
    <w:rsid w:val="00AB3D9F"/>
    <w:rsid w:val="00AC30E9"/>
    <w:rsid w:val="00AD1E8F"/>
    <w:rsid w:val="00AE2A04"/>
    <w:rsid w:val="00B16AE1"/>
    <w:rsid w:val="00B31460"/>
    <w:rsid w:val="00B85985"/>
    <w:rsid w:val="00B96CEA"/>
    <w:rsid w:val="00BA3F12"/>
    <w:rsid w:val="00BC3FD9"/>
    <w:rsid w:val="00BD1CBB"/>
    <w:rsid w:val="00BD22C7"/>
    <w:rsid w:val="00BD4C42"/>
    <w:rsid w:val="00BE087C"/>
    <w:rsid w:val="00BE3E84"/>
    <w:rsid w:val="00C02EDF"/>
    <w:rsid w:val="00C236B6"/>
    <w:rsid w:val="00C268ED"/>
    <w:rsid w:val="00C55752"/>
    <w:rsid w:val="00C6715D"/>
    <w:rsid w:val="00CC578F"/>
    <w:rsid w:val="00CC5826"/>
    <w:rsid w:val="00CD3BDC"/>
    <w:rsid w:val="00CD4700"/>
    <w:rsid w:val="00CE16CE"/>
    <w:rsid w:val="00D02423"/>
    <w:rsid w:val="00D05D96"/>
    <w:rsid w:val="00D10A5A"/>
    <w:rsid w:val="00D15848"/>
    <w:rsid w:val="00D5269C"/>
    <w:rsid w:val="00D65CCF"/>
    <w:rsid w:val="00DB2004"/>
    <w:rsid w:val="00DB48FA"/>
    <w:rsid w:val="00DC7F3C"/>
    <w:rsid w:val="00DD12F7"/>
    <w:rsid w:val="00DD6DFC"/>
    <w:rsid w:val="00DE3F51"/>
    <w:rsid w:val="00DF0519"/>
    <w:rsid w:val="00E048B7"/>
    <w:rsid w:val="00E119FE"/>
    <w:rsid w:val="00E1732A"/>
    <w:rsid w:val="00E21D7B"/>
    <w:rsid w:val="00E270E0"/>
    <w:rsid w:val="00E40B6D"/>
    <w:rsid w:val="00E90B3B"/>
    <w:rsid w:val="00EA215C"/>
    <w:rsid w:val="00EB0833"/>
    <w:rsid w:val="00EC59D8"/>
    <w:rsid w:val="00EE08E2"/>
    <w:rsid w:val="00F01568"/>
    <w:rsid w:val="00F020F1"/>
    <w:rsid w:val="00F07D24"/>
    <w:rsid w:val="00F16557"/>
    <w:rsid w:val="00F24161"/>
    <w:rsid w:val="00F42FAD"/>
    <w:rsid w:val="00F465B0"/>
    <w:rsid w:val="00F5687A"/>
    <w:rsid w:val="00F64B89"/>
    <w:rsid w:val="00F9057E"/>
    <w:rsid w:val="00F9079C"/>
    <w:rsid w:val="00F969BA"/>
    <w:rsid w:val="00F97432"/>
    <w:rsid w:val="00F975E7"/>
    <w:rsid w:val="00FA4C38"/>
    <w:rsid w:val="00FB09EE"/>
    <w:rsid w:val="00FB500B"/>
    <w:rsid w:val="00FF26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ockticker"/>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Message Header" w:uiPriority="0"/>
    <w:lsdException w:name="Subtitle" w:semiHidden="0" w:uiPriority="0" w:unhideWhenUsed="0" w:qFormat="1"/>
    <w:lsdException w:name="Date"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04"/>
    <w:pPr>
      <w:widowControl w:val="0"/>
    </w:pPr>
    <w:rPr>
      <w:rFonts w:ascii="Courier New" w:eastAsia="Times New Roman" w:hAnsi="Courier New"/>
      <w:snapToGrid w:val="0"/>
      <w:sz w:val="24"/>
      <w:lang w:val="en-US" w:eastAsia="en-US"/>
    </w:rPr>
  </w:style>
  <w:style w:type="paragraph" w:styleId="Heading1">
    <w:name w:val="heading 1"/>
    <w:basedOn w:val="Normal"/>
    <w:next w:val="Normal"/>
    <w:link w:val="Heading1Char"/>
    <w:qFormat/>
    <w:rsid w:val="00AE2A04"/>
    <w:pPr>
      <w:keepNext/>
      <w:keepLines/>
      <w:tabs>
        <w:tab w:val="left" w:pos="-720"/>
      </w:tabs>
      <w:suppressAutoHyphens/>
      <w:outlineLvl w:val="0"/>
    </w:pPr>
    <w:rPr>
      <w:rFonts w:ascii="Arial" w:hAnsi="Arial"/>
      <w:b/>
      <w:sz w:val="28"/>
    </w:rPr>
  </w:style>
  <w:style w:type="paragraph" w:styleId="Heading2">
    <w:name w:val="heading 2"/>
    <w:basedOn w:val="Normal"/>
    <w:next w:val="Normal"/>
    <w:link w:val="Heading2Char"/>
    <w:qFormat/>
    <w:rsid w:val="00AE2A04"/>
    <w:pPr>
      <w:keepNext/>
      <w:keepLines/>
      <w:tabs>
        <w:tab w:val="left" w:pos="-720"/>
      </w:tabs>
      <w:suppressAutoHyphens/>
      <w:outlineLvl w:val="1"/>
    </w:pPr>
    <w:rPr>
      <w:rFonts w:ascii="Arial" w:hAnsi="Arial"/>
      <w:b/>
      <w:i/>
    </w:rPr>
  </w:style>
  <w:style w:type="paragraph" w:styleId="Heading3">
    <w:name w:val="heading 3"/>
    <w:basedOn w:val="Normal"/>
    <w:next w:val="Normal"/>
    <w:link w:val="Heading3Char"/>
    <w:qFormat/>
    <w:rsid w:val="00AE2A04"/>
    <w:pPr>
      <w:keepNext/>
      <w:keepLines/>
      <w:tabs>
        <w:tab w:val="left" w:pos="-720"/>
      </w:tabs>
      <w:suppressAutoHyphens/>
      <w:outlineLvl w:val="2"/>
    </w:pPr>
    <w:rPr>
      <w:rFonts w:ascii="Arial" w:hAnsi="Arial"/>
    </w:rPr>
  </w:style>
  <w:style w:type="paragraph" w:styleId="Heading4">
    <w:name w:val="heading 4"/>
    <w:basedOn w:val="Normal"/>
    <w:next w:val="Normal"/>
    <w:link w:val="Heading4Char"/>
    <w:qFormat/>
    <w:rsid w:val="00AE2A04"/>
    <w:pPr>
      <w:keepNext/>
      <w:keepLines/>
      <w:tabs>
        <w:tab w:val="left" w:pos="-720"/>
      </w:tabs>
      <w:suppressAutoHyphens/>
      <w:outlineLvl w:val="3"/>
    </w:pPr>
    <w:rPr>
      <w:rFonts w:ascii="Arial" w:hAnsi="Arial"/>
      <w:b/>
    </w:rPr>
  </w:style>
  <w:style w:type="paragraph" w:styleId="Heading5">
    <w:name w:val="heading 5"/>
    <w:basedOn w:val="Normal"/>
    <w:next w:val="Normal"/>
    <w:link w:val="Heading5Char"/>
    <w:qFormat/>
    <w:rsid w:val="00AE2A04"/>
    <w:pPr>
      <w:tabs>
        <w:tab w:val="left" w:pos="-720"/>
      </w:tabs>
      <w:suppressAutoHyphens/>
      <w:outlineLvl w:val="4"/>
    </w:pPr>
    <w:rPr>
      <w:sz w:val="22"/>
    </w:rPr>
  </w:style>
  <w:style w:type="paragraph" w:styleId="Heading6">
    <w:name w:val="heading 6"/>
    <w:basedOn w:val="Normal"/>
    <w:next w:val="Normal"/>
    <w:link w:val="Heading6Char"/>
    <w:qFormat/>
    <w:rsid w:val="00AE2A04"/>
    <w:pPr>
      <w:tabs>
        <w:tab w:val="left" w:pos="-720"/>
      </w:tabs>
      <w:suppressAutoHyphens/>
      <w:outlineLvl w:val="5"/>
    </w:pPr>
    <w:rPr>
      <w:rFonts w:ascii="Times New Roman" w:hAnsi="Times New Roman"/>
      <w:i/>
      <w:sz w:val="22"/>
    </w:rPr>
  </w:style>
  <w:style w:type="paragraph" w:styleId="Heading7">
    <w:name w:val="heading 7"/>
    <w:basedOn w:val="Normal"/>
    <w:next w:val="Normal"/>
    <w:link w:val="Heading7Char"/>
    <w:qFormat/>
    <w:rsid w:val="00AE2A04"/>
    <w:pPr>
      <w:tabs>
        <w:tab w:val="left" w:pos="-720"/>
      </w:tabs>
      <w:suppressAutoHyphens/>
      <w:outlineLvl w:val="6"/>
    </w:pPr>
    <w:rPr>
      <w:rFonts w:ascii="Arial" w:hAnsi="Arial"/>
      <w:sz w:val="20"/>
    </w:rPr>
  </w:style>
  <w:style w:type="paragraph" w:styleId="Heading8">
    <w:name w:val="heading 8"/>
    <w:basedOn w:val="Normal"/>
    <w:next w:val="Normal"/>
    <w:link w:val="Heading8Char"/>
    <w:qFormat/>
    <w:rsid w:val="00AE2A04"/>
    <w:pPr>
      <w:tabs>
        <w:tab w:val="left" w:pos="-720"/>
      </w:tabs>
      <w:suppressAutoHyphens/>
      <w:outlineLvl w:val="7"/>
    </w:pPr>
    <w:rPr>
      <w:rFonts w:ascii="Arial" w:hAnsi="Arial"/>
      <w:i/>
      <w:sz w:val="20"/>
    </w:rPr>
  </w:style>
  <w:style w:type="paragraph" w:styleId="Heading9">
    <w:name w:val="heading 9"/>
    <w:basedOn w:val="Normal"/>
    <w:next w:val="Normal"/>
    <w:link w:val="Heading9Char"/>
    <w:qFormat/>
    <w:rsid w:val="00AE2A04"/>
    <w:pPr>
      <w:tabs>
        <w:tab w:val="left" w:pos="-720"/>
      </w:tabs>
      <w:suppressAutoHyphens/>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E2A04"/>
    <w:rPr>
      <w:rFonts w:ascii="Arial" w:eastAsia="Times New Roman" w:hAnsi="Arial" w:cs="Times New Roman"/>
      <w:b/>
      <w:snapToGrid w:val="0"/>
      <w:sz w:val="28"/>
      <w:szCs w:val="20"/>
    </w:rPr>
  </w:style>
  <w:style w:type="character" w:customStyle="1" w:styleId="Heading2Char">
    <w:name w:val="Heading 2 Char"/>
    <w:link w:val="Heading2"/>
    <w:rsid w:val="00AE2A04"/>
    <w:rPr>
      <w:rFonts w:ascii="Arial" w:eastAsia="Times New Roman" w:hAnsi="Arial" w:cs="Times New Roman"/>
      <w:b/>
      <w:i/>
      <w:snapToGrid w:val="0"/>
      <w:sz w:val="24"/>
      <w:szCs w:val="20"/>
    </w:rPr>
  </w:style>
  <w:style w:type="character" w:customStyle="1" w:styleId="Heading3Char">
    <w:name w:val="Heading 3 Char"/>
    <w:link w:val="Heading3"/>
    <w:rsid w:val="00AE2A04"/>
    <w:rPr>
      <w:rFonts w:ascii="Arial" w:eastAsia="Times New Roman" w:hAnsi="Arial" w:cs="Times New Roman"/>
      <w:snapToGrid w:val="0"/>
      <w:sz w:val="24"/>
      <w:szCs w:val="20"/>
    </w:rPr>
  </w:style>
  <w:style w:type="character" w:customStyle="1" w:styleId="Heading4Char">
    <w:name w:val="Heading 4 Char"/>
    <w:link w:val="Heading4"/>
    <w:rsid w:val="00AE2A04"/>
    <w:rPr>
      <w:rFonts w:ascii="Arial" w:eastAsia="Times New Roman" w:hAnsi="Arial" w:cs="Times New Roman"/>
      <w:b/>
      <w:snapToGrid w:val="0"/>
      <w:sz w:val="24"/>
      <w:szCs w:val="20"/>
    </w:rPr>
  </w:style>
  <w:style w:type="character" w:customStyle="1" w:styleId="Heading5Char">
    <w:name w:val="Heading 5 Char"/>
    <w:link w:val="Heading5"/>
    <w:rsid w:val="00AE2A04"/>
    <w:rPr>
      <w:rFonts w:ascii="Courier New" w:eastAsia="Times New Roman" w:hAnsi="Courier New" w:cs="Times New Roman"/>
      <w:snapToGrid w:val="0"/>
      <w:szCs w:val="20"/>
    </w:rPr>
  </w:style>
  <w:style w:type="character" w:customStyle="1" w:styleId="Heading6Char">
    <w:name w:val="Heading 6 Char"/>
    <w:link w:val="Heading6"/>
    <w:rsid w:val="00AE2A04"/>
    <w:rPr>
      <w:rFonts w:ascii="Times New Roman" w:eastAsia="Times New Roman" w:hAnsi="Times New Roman" w:cs="Times New Roman"/>
      <w:i/>
      <w:snapToGrid w:val="0"/>
      <w:szCs w:val="20"/>
    </w:rPr>
  </w:style>
  <w:style w:type="character" w:customStyle="1" w:styleId="Heading7Char">
    <w:name w:val="Heading 7 Char"/>
    <w:link w:val="Heading7"/>
    <w:rsid w:val="00AE2A04"/>
    <w:rPr>
      <w:rFonts w:ascii="Arial" w:eastAsia="Times New Roman" w:hAnsi="Arial" w:cs="Times New Roman"/>
      <w:snapToGrid w:val="0"/>
      <w:sz w:val="20"/>
      <w:szCs w:val="20"/>
    </w:rPr>
  </w:style>
  <w:style w:type="character" w:customStyle="1" w:styleId="Heading8Char">
    <w:name w:val="Heading 8 Char"/>
    <w:link w:val="Heading8"/>
    <w:rsid w:val="00AE2A04"/>
    <w:rPr>
      <w:rFonts w:ascii="Arial" w:eastAsia="Times New Roman" w:hAnsi="Arial" w:cs="Times New Roman"/>
      <w:i/>
      <w:snapToGrid w:val="0"/>
      <w:sz w:val="20"/>
      <w:szCs w:val="20"/>
    </w:rPr>
  </w:style>
  <w:style w:type="character" w:customStyle="1" w:styleId="Heading9Char">
    <w:name w:val="Heading 9 Char"/>
    <w:link w:val="Heading9"/>
    <w:rsid w:val="00AE2A04"/>
    <w:rPr>
      <w:rFonts w:ascii="Arial" w:eastAsia="Times New Roman" w:hAnsi="Arial" w:cs="Times New Roman"/>
      <w:b/>
      <w:i/>
      <w:snapToGrid w:val="0"/>
      <w:sz w:val="18"/>
      <w:szCs w:val="20"/>
    </w:rPr>
  </w:style>
  <w:style w:type="paragraph" w:styleId="EndnoteText">
    <w:name w:val="endnote text"/>
    <w:basedOn w:val="Normal"/>
    <w:link w:val="EndnoteTextChar"/>
    <w:semiHidden/>
    <w:rsid w:val="00AE2A04"/>
    <w:pPr>
      <w:tabs>
        <w:tab w:val="left" w:pos="-720"/>
      </w:tabs>
      <w:suppressAutoHyphens/>
    </w:pPr>
  </w:style>
  <w:style w:type="character" w:customStyle="1" w:styleId="EndnoteTextChar">
    <w:name w:val="Endnote Text Char"/>
    <w:link w:val="EndnoteText"/>
    <w:semiHidden/>
    <w:rsid w:val="00AE2A04"/>
    <w:rPr>
      <w:rFonts w:ascii="Courier New" w:eastAsia="Times New Roman" w:hAnsi="Courier New" w:cs="Times New Roman"/>
      <w:snapToGrid w:val="0"/>
      <w:sz w:val="24"/>
      <w:szCs w:val="20"/>
    </w:rPr>
  </w:style>
  <w:style w:type="character" w:styleId="EndnoteReference">
    <w:name w:val="endnote reference"/>
    <w:semiHidden/>
    <w:rsid w:val="00AE2A04"/>
    <w:rPr>
      <w:rFonts w:ascii="Times New Roman" w:hAnsi="Times New Roman"/>
      <w:noProof w:val="0"/>
      <w:sz w:val="24"/>
      <w:vertAlign w:val="superscript"/>
      <w:lang w:val="en-US"/>
    </w:rPr>
  </w:style>
  <w:style w:type="paragraph" w:styleId="FootnoteText">
    <w:name w:val="footnote text"/>
    <w:basedOn w:val="Normal"/>
    <w:link w:val="FootnoteTextChar"/>
    <w:semiHidden/>
    <w:rsid w:val="00AE2A04"/>
    <w:pPr>
      <w:tabs>
        <w:tab w:val="left" w:pos="-720"/>
      </w:tabs>
      <w:suppressAutoHyphens/>
    </w:pPr>
  </w:style>
  <w:style w:type="character" w:customStyle="1" w:styleId="FootnoteTextChar">
    <w:name w:val="Footnote Text Char"/>
    <w:link w:val="FootnoteText"/>
    <w:semiHidden/>
    <w:rsid w:val="00AE2A04"/>
    <w:rPr>
      <w:rFonts w:ascii="Courier New" w:eastAsia="Times New Roman" w:hAnsi="Courier New" w:cs="Times New Roman"/>
      <w:snapToGrid w:val="0"/>
      <w:sz w:val="24"/>
      <w:szCs w:val="20"/>
    </w:rPr>
  </w:style>
  <w:style w:type="character" w:styleId="FootnoteReference">
    <w:name w:val="footnote reference"/>
    <w:semiHidden/>
    <w:rsid w:val="00AE2A04"/>
    <w:rPr>
      <w:rFonts w:ascii="Times New Roman" w:hAnsi="Times New Roman"/>
      <w:noProof w:val="0"/>
      <w:sz w:val="24"/>
      <w:vertAlign w:val="superscript"/>
      <w:lang w:val="en-US"/>
    </w:rPr>
  </w:style>
  <w:style w:type="character" w:customStyle="1" w:styleId="DefaultParagraphFo">
    <w:name w:val="Default Paragraph Fo"/>
    <w:basedOn w:val="DefaultParagraphFont"/>
    <w:rsid w:val="00AE2A04"/>
  </w:style>
  <w:style w:type="character" w:customStyle="1" w:styleId="Document8">
    <w:name w:val="Document 8"/>
    <w:basedOn w:val="DefaultParagraphFont"/>
    <w:rsid w:val="00AE2A04"/>
  </w:style>
  <w:style w:type="character" w:customStyle="1" w:styleId="Document4">
    <w:name w:val="Document 4"/>
    <w:rsid w:val="00AE2A04"/>
    <w:rPr>
      <w:b/>
      <w:i/>
      <w:sz w:val="24"/>
    </w:rPr>
  </w:style>
  <w:style w:type="character" w:customStyle="1" w:styleId="Document6">
    <w:name w:val="Document 6"/>
    <w:basedOn w:val="DefaultParagraphFont"/>
    <w:rsid w:val="00AE2A04"/>
  </w:style>
  <w:style w:type="character" w:customStyle="1" w:styleId="Document5">
    <w:name w:val="Document 5"/>
    <w:basedOn w:val="DefaultParagraphFont"/>
    <w:rsid w:val="00AE2A04"/>
  </w:style>
  <w:style w:type="character" w:customStyle="1" w:styleId="Document2">
    <w:name w:val="Document 2"/>
    <w:basedOn w:val="DefaultParagraphFont"/>
    <w:rsid w:val="00AE2A04"/>
  </w:style>
  <w:style w:type="character" w:customStyle="1" w:styleId="Document7">
    <w:name w:val="Document 7"/>
    <w:basedOn w:val="DefaultParagraphFont"/>
    <w:rsid w:val="00AE2A04"/>
  </w:style>
  <w:style w:type="character" w:customStyle="1" w:styleId="Bibliogrphy">
    <w:name w:val="Bibliogrphy"/>
    <w:basedOn w:val="DefaultParagraphFont"/>
    <w:rsid w:val="00AE2A04"/>
  </w:style>
  <w:style w:type="character" w:customStyle="1" w:styleId="RightPar1">
    <w:name w:val="Right Par 1"/>
    <w:basedOn w:val="DefaultParagraphFont"/>
    <w:rsid w:val="00AE2A04"/>
  </w:style>
  <w:style w:type="character" w:customStyle="1" w:styleId="RightPar2">
    <w:name w:val="Right Par 2"/>
    <w:basedOn w:val="DefaultParagraphFont"/>
    <w:rsid w:val="00AE2A04"/>
  </w:style>
  <w:style w:type="character" w:customStyle="1" w:styleId="Document3">
    <w:name w:val="Document 3"/>
    <w:basedOn w:val="DefaultParagraphFont"/>
    <w:rsid w:val="00AE2A04"/>
  </w:style>
  <w:style w:type="character" w:customStyle="1" w:styleId="RightPar3">
    <w:name w:val="Right Par 3"/>
    <w:basedOn w:val="DefaultParagraphFont"/>
    <w:rsid w:val="00AE2A04"/>
  </w:style>
  <w:style w:type="character" w:customStyle="1" w:styleId="RightPar4">
    <w:name w:val="Right Par 4"/>
    <w:basedOn w:val="DefaultParagraphFont"/>
    <w:rsid w:val="00AE2A04"/>
  </w:style>
  <w:style w:type="character" w:customStyle="1" w:styleId="RightPar5">
    <w:name w:val="Right Par 5"/>
    <w:basedOn w:val="DefaultParagraphFont"/>
    <w:rsid w:val="00AE2A04"/>
  </w:style>
  <w:style w:type="character" w:customStyle="1" w:styleId="RightPar6">
    <w:name w:val="Right Par 6"/>
    <w:basedOn w:val="DefaultParagraphFont"/>
    <w:rsid w:val="00AE2A04"/>
  </w:style>
  <w:style w:type="character" w:customStyle="1" w:styleId="RightPar7">
    <w:name w:val="Right Par 7"/>
    <w:basedOn w:val="DefaultParagraphFont"/>
    <w:rsid w:val="00AE2A04"/>
  </w:style>
  <w:style w:type="character" w:customStyle="1" w:styleId="RightPar8">
    <w:name w:val="Right Par 8"/>
    <w:basedOn w:val="DefaultParagraphFont"/>
    <w:rsid w:val="00AE2A04"/>
  </w:style>
  <w:style w:type="paragraph" w:customStyle="1" w:styleId="Document1">
    <w:name w:val="Document 1"/>
    <w:rsid w:val="00AE2A04"/>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Pr>
      <w:rFonts w:ascii="Courier New" w:eastAsia="Times New Roman" w:hAnsi="Courier New"/>
      <w:snapToGrid w:val="0"/>
      <w:sz w:val="24"/>
      <w:lang w:val="en-US" w:eastAsia="en-US"/>
    </w:rPr>
  </w:style>
  <w:style w:type="character" w:customStyle="1" w:styleId="DocInit">
    <w:name w:val="Doc Init"/>
    <w:basedOn w:val="DefaultParagraphFont"/>
    <w:rsid w:val="00AE2A04"/>
  </w:style>
  <w:style w:type="character" w:customStyle="1" w:styleId="TechInit">
    <w:name w:val="Tech Init"/>
    <w:basedOn w:val="DefaultParagraphFont"/>
    <w:rsid w:val="00AE2A04"/>
  </w:style>
  <w:style w:type="character" w:customStyle="1" w:styleId="Technical5">
    <w:name w:val="Technical 5"/>
    <w:basedOn w:val="DefaultParagraphFont"/>
    <w:rsid w:val="00AE2A04"/>
  </w:style>
  <w:style w:type="character" w:customStyle="1" w:styleId="Technical6">
    <w:name w:val="Technical 6"/>
    <w:basedOn w:val="DefaultParagraphFont"/>
    <w:rsid w:val="00AE2A04"/>
  </w:style>
  <w:style w:type="character" w:customStyle="1" w:styleId="Technical2">
    <w:name w:val="Technical 2"/>
    <w:basedOn w:val="DefaultParagraphFont"/>
    <w:rsid w:val="00AE2A04"/>
  </w:style>
  <w:style w:type="character" w:customStyle="1" w:styleId="Technical3">
    <w:name w:val="Technical 3"/>
    <w:basedOn w:val="DefaultParagraphFont"/>
    <w:rsid w:val="00AE2A04"/>
  </w:style>
  <w:style w:type="character" w:customStyle="1" w:styleId="Technical4">
    <w:name w:val="Technical 4"/>
    <w:basedOn w:val="DefaultParagraphFont"/>
    <w:rsid w:val="00AE2A04"/>
  </w:style>
  <w:style w:type="character" w:customStyle="1" w:styleId="Technical1">
    <w:name w:val="Technical 1"/>
    <w:basedOn w:val="DefaultParagraphFont"/>
    <w:rsid w:val="00AE2A04"/>
  </w:style>
  <w:style w:type="character" w:customStyle="1" w:styleId="Technical7">
    <w:name w:val="Technical 7"/>
    <w:basedOn w:val="DefaultParagraphFont"/>
    <w:rsid w:val="00AE2A04"/>
  </w:style>
  <w:style w:type="character" w:customStyle="1" w:styleId="Technical8">
    <w:name w:val="Technical 8"/>
    <w:basedOn w:val="DefaultParagraphFont"/>
    <w:rsid w:val="00AE2A04"/>
  </w:style>
  <w:style w:type="character" w:customStyle="1" w:styleId="BulletList">
    <w:name w:val="Bullet List"/>
    <w:basedOn w:val="DefaultParagraphFont"/>
    <w:rsid w:val="00AE2A04"/>
  </w:style>
  <w:style w:type="paragraph" w:styleId="TOC1">
    <w:name w:val="toc 1"/>
    <w:basedOn w:val="Normal"/>
    <w:next w:val="Normal"/>
    <w:autoRedefine/>
    <w:semiHidden/>
    <w:rsid w:val="00AE2A04"/>
    <w:pPr>
      <w:tabs>
        <w:tab w:val="right" w:leader="dot" w:pos="9360"/>
      </w:tabs>
      <w:suppressAutoHyphens/>
      <w:spacing w:before="480"/>
      <w:ind w:left="720" w:right="720" w:hanging="720"/>
    </w:pPr>
  </w:style>
  <w:style w:type="paragraph" w:styleId="TOC2">
    <w:name w:val="toc 2"/>
    <w:basedOn w:val="Normal"/>
    <w:next w:val="Normal"/>
    <w:autoRedefine/>
    <w:semiHidden/>
    <w:rsid w:val="00AE2A04"/>
    <w:pPr>
      <w:tabs>
        <w:tab w:val="right" w:leader="dot" w:pos="9360"/>
      </w:tabs>
      <w:suppressAutoHyphens/>
      <w:ind w:left="1440" w:right="720" w:hanging="720"/>
    </w:pPr>
  </w:style>
  <w:style w:type="paragraph" w:styleId="TOC3">
    <w:name w:val="toc 3"/>
    <w:basedOn w:val="Normal"/>
    <w:next w:val="Normal"/>
    <w:autoRedefine/>
    <w:semiHidden/>
    <w:rsid w:val="00AE2A04"/>
    <w:pPr>
      <w:tabs>
        <w:tab w:val="right" w:leader="dot" w:pos="9360"/>
      </w:tabs>
      <w:suppressAutoHyphens/>
      <w:ind w:left="2160" w:right="720" w:hanging="720"/>
    </w:pPr>
  </w:style>
  <w:style w:type="paragraph" w:styleId="TOC4">
    <w:name w:val="toc 4"/>
    <w:basedOn w:val="Normal"/>
    <w:next w:val="Normal"/>
    <w:autoRedefine/>
    <w:semiHidden/>
    <w:rsid w:val="00AE2A04"/>
    <w:pPr>
      <w:tabs>
        <w:tab w:val="right" w:leader="dot" w:pos="9360"/>
      </w:tabs>
      <w:suppressAutoHyphens/>
      <w:ind w:left="2880" w:right="720" w:hanging="720"/>
    </w:pPr>
  </w:style>
  <w:style w:type="paragraph" w:styleId="TOC5">
    <w:name w:val="toc 5"/>
    <w:basedOn w:val="Normal"/>
    <w:next w:val="Normal"/>
    <w:autoRedefine/>
    <w:semiHidden/>
    <w:rsid w:val="00AE2A04"/>
    <w:pPr>
      <w:tabs>
        <w:tab w:val="right" w:leader="dot" w:pos="9360"/>
      </w:tabs>
      <w:suppressAutoHyphens/>
      <w:ind w:left="3600" w:right="720" w:hanging="720"/>
    </w:pPr>
  </w:style>
  <w:style w:type="paragraph" w:styleId="TOC6">
    <w:name w:val="toc 6"/>
    <w:basedOn w:val="Normal"/>
    <w:next w:val="Normal"/>
    <w:autoRedefine/>
    <w:semiHidden/>
    <w:rsid w:val="00AE2A04"/>
    <w:pPr>
      <w:tabs>
        <w:tab w:val="right" w:pos="9360"/>
      </w:tabs>
      <w:suppressAutoHyphens/>
      <w:ind w:left="720" w:hanging="720"/>
    </w:pPr>
  </w:style>
  <w:style w:type="paragraph" w:styleId="TOC7">
    <w:name w:val="toc 7"/>
    <w:basedOn w:val="Normal"/>
    <w:next w:val="Normal"/>
    <w:autoRedefine/>
    <w:semiHidden/>
    <w:rsid w:val="00AE2A04"/>
    <w:pPr>
      <w:suppressAutoHyphens/>
      <w:ind w:left="720" w:hanging="720"/>
    </w:pPr>
  </w:style>
  <w:style w:type="paragraph" w:styleId="TOC8">
    <w:name w:val="toc 8"/>
    <w:basedOn w:val="Normal"/>
    <w:next w:val="Normal"/>
    <w:autoRedefine/>
    <w:semiHidden/>
    <w:rsid w:val="00AE2A04"/>
    <w:pPr>
      <w:tabs>
        <w:tab w:val="right" w:pos="9360"/>
      </w:tabs>
      <w:suppressAutoHyphens/>
      <w:ind w:left="720" w:hanging="720"/>
    </w:pPr>
  </w:style>
  <w:style w:type="paragraph" w:styleId="TOC9">
    <w:name w:val="toc 9"/>
    <w:basedOn w:val="Normal"/>
    <w:next w:val="Normal"/>
    <w:autoRedefine/>
    <w:semiHidden/>
    <w:rsid w:val="00AE2A04"/>
    <w:pPr>
      <w:tabs>
        <w:tab w:val="right" w:leader="dot" w:pos="9360"/>
      </w:tabs>
      <w:suppressAutoHyphens/>
      <w:ind w:left="720" w:hanging="720"/>
    </w:pPr>
  </w:style>
  <w:style w:type="paragraph" w:styleId="Index1">
    <w:name w:val="index 1"/>
    <w:basedOn w:val="Normal"/>
    <w:next w:val="Normal"/>
    <w:autoRedefine/>
    <w:semiHidden/>
    <w:rsid w:val="00AE2A04"/>
    <w:pPr>
      <w:tabs>
        <w:tab w:val="right" w:leader="dot" w:pos="9360"/>
      </w:tabs>
      <w:suppressAutoHyphens/>
      <w:ind w:left="1440" w:right="720" w:hanging="1440"/>
    </w:pPr>
  </w:style>
  <w:style w:type="paragraph" w:styleId="Index2">
    <w:name w:val="index 2"/>
    <w:basedOn w:val="Normal"/>
    <w:next w:val="Normal"/>
    <w:autoRedefine/>
    <w:semiHidden/>
    <w:rsid w:val="00AE2A04"/>
    <w:pPr>
      <w:tabs>
        <w:tab w:val="right" w:leader="dot" w:pos="9360"/>
      </w:tabs>
      <w:suppressAutoHyphens/>
      <w:ind w:left="1440" w:right="720" w:hanging="720"/>
    </w:pPr>
  </w:style>
  <w:style w:type="paragraph" w:styleId="TOAHeading">
    <w:name w:val="toa heading"/>
    <w:basedOn w:val="Normal"/>
    <w:next w:val="Normal"/>
    <w:semiHidden/>
    <w:rsid w:val="00AE2A04"/>
    <w:pPr>
      <w:tabs>
        <w:tab w:val="right" w:pos="9360"/>
      </w:tabs>
      <w:suppressAutoHyphens/>
    </w:pPr>
  </w:style>
  <w:style w:type="paragraph" w:styleId="Caption">
    <w:name w:val="caption"/>
    <w:basedOn w:val="Normal"/>
    <w:next w:val="Normal"/>
    <w:qFormat/>
    <w:rsid w:val="00AE2A04"/>
  </w:style>
  <w:style w:type="character" w:customStyle="1" w:styleId="EquationCaption">
    <w:name w:val="_Equation Caption"/>
    <w:basedOn w:val="DefaultParagraphFont"/>
    <w:rsid w:val="00AE2A04"/>
  </w:style>
  <w:style w:type="paragraph" w:styleId="Header">
    <w:name w:val="header"/>
    <w:basedOn w:val="Normal"/>
    <w:link w:val="HeaderChar"/>
    <w:rsid w:val="00AE2A04"/>
    <w:pPr>
      <w:tabs>
        <w:tab w:val="left" w:pos="0"/>
        <w:tab w:val="left" w:pos="720"/>
        <w:tab w:val="right" w:pos="9360"/>
      </w:tabs>
      <w:suppressAutoHyphens/>
    </w:pPr>
  </w:style>
  <w:style w:type="character" w:customStyle="1" w:styleId="HeaderChar">
    <w:name w:val="Header Char"/>
    <w:link w:val="Header"/>
    <w:rsid w:val="00AE2A04"/>
    <w:rPr>
      <w:rFonts w:ascii="Courier New" w:eastAsia="Times New Roman" w:hAnsi="Courier New" w:cs="Times New Roman"/>
      <w:snapToGrid w:val="0"/>
      <w:sz w:val="24"/>
      <w:szCs w:val="20"/>
    </w:rPr>
  </w:style>
  <w:style w:type="paragraph" w:styleId="Footer">
    <w:name w:val="footer"/>
    <w:basedOn w:val="Normal"/>
    <w:link w:val="FooterChar"/>
    <w:uiPriority w:val="99"/>
    <w:rsid w:val="00AE2A04"/>
    <w:pPr>
      <w:tabs>
        <w:tab w:val="left" w:pos="0"/>
        <w:tab w:val="left" w:pos="720"/>
        <w:tab w:val="right" w:pos="9360"/>
      </w:tabs>
      <w:suppressAutoHyphens/>
    </w:pPr>
  </w:style>
  <w:style w:type="character" w:customStyle="1" w:styleId="FooterChar">
    <w:name w:val="Footer Char"/>
    <w:link w:val="Footer"/>
    <w:uiPriority w:val="99"/>
    <w:rsid w:val="00AE2A04"/>
    <w:rPr>
      <w:rFonts w:ascii="Courier New" w:eastAsia="Times New Roman" w:hAnsi="Courier New" w:cs="Times New Roman"/>
      <w:snapToGrid w:val="0"/>
      <w:sz w:val="24"/>
      <w:szCs w:val="20"/>
    </w:rPr>
  </w:style>
  <w:style w:type="paragraph" w:styleId="BodyTextIndent">
    <w:name w:val="Body Text Indent"/>
    <w:basedOn w:val="Normal"/>
    <w:link w:val="BodyTextIndentChar"/>
    <w:rsid w:val="00AE2A04"/>
    <w:pPr>
      <w:tabs>
        <w:tab w:val="left" w:pos="0"/>
        <w:tab w:val="left" w:pos="720"/>
        <w:tab w:val="left" w:pos="144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Char">
    <w:name w:val="Body Text Indent Char"/>
    <w:link w:val="BodyTextIndent"/>
    <w:rsid w:val="00AE2A04"/>
    <w:rPr>
      <w:rFonts w:ascii="CG Times" w:eastAsia="Times New Roman" w:hAnsi="CG Times" w:cs="Times New Roman"/>
      <w:snapToGrid w:val="0"/>
      <w:spacing w:val="-3"/>
      <w:sz w:val="24"/>
      <w:szCs w:val="20"/>
    </w:rPr>
  </w:style>
  <w:style w:type="character" w:styleId="PageNumber">
    <w:name w:val="page number"/>
    <w:basedOn w:val="DefaultParagraphFont"/>
    <w:rsid w:val="00AE2A04"/>
  </w:style>
  <w:style w:type="paragraph" w:styleId="List">
    <w:name w:val="List"/>
    <w:basedOn w:val="Normal"/>
    <w:rsid w:val="00AE2A04"/>
    <w:pPr>
      <w:tabs>
        <w:tab w:val="left" w:pos="-720"/>
      </w:tabs>
      <w:suppressAutoHyphens/>
    </w:pPr>
  </w:style>
  <w:style w:type="paragraph" w:styleId="List2">
    <w:name w:val="List 2"/>
    <w:basedOn w:val="Normal"/>
    <w:rsid w:val="00AE2A04"/>
    <w:pPr>
      <w:tabs>
        <w:tab w:val="left" w:pos="-720"/>
      </w:tabs>
      <w:suppressAutoHyphens/>
    </w:pPr>
  </w:style>
  <w:style w:type="paragraph" w:styleId="List3">
    <w:name w:val="List 3"/>
    <w:basedOn w:val="Normal"/>
    <w:rsid w:val="00AE2A04"/>
    <w:pPr>
      <w:tabs>
        <w:tab w:val="left" w:pos="-720"/>
      </w:tabs>
      <w:suppressAutoHyphens/>
    </w:pPr>
  </w:style>
  <w:style w:type="paragraph" w:styleId="List4">
    <w:name w:val="List 4"/>
    <w:basedOn w:val="Normal"/>
    <w:rsid w:val="00AE2A04"/>
    <w:pPr>
      <w:tabs>
        <w:tab w:val="left" w:pos="-720"/>
      </w:tabs>
      <w:suppressAutoHyphens/>
    </w:pPr>
  </w:style>
  <w:style w:type="paragraph" w:styleId="List5">
    <w:name w:val="List 5"/>
    <w:basedOn w:val="Normal"/>
    <w:rsid w:val="00AE2A04"/>
    <w:pPr>
      <w:tabs>
        <w:tab w:val="left" w:pos="-720"/>
      </w:tabs>
      <w:suppressAutoHyphens/>
    </w:pPr>
  </w:style>
  <w:style w:type="paragraph" w:styleId="MessageHeader">
    <w:name w:val="Message Header"/>
    <w:basedOn w:val="Normal"/>
    <w:link w:val="MessageHeaderChar"/>
    <w:rsid w:val="00AE2A04"/>
    <w:pPr>
      <w:tabs>
        <w:tab w:val="left" w:pos="-720"/>
      </w:tabs>
      <w:suppressAutoHyphens/>
    </w:pPr>
    <w:rPr>
      <w:rFonts w:ascii="Arial" w:hAnsi="Arial"/>
    </w:rPr>
  </w:style>
  <w:style w:type="character" w:customStyle="1" w:styleId="MessageHeaderChar">
    <w:name w:val="Message Header Char"/>
    <w:link w:val="MessageHeader"/>
    <w:rsid w:val="00AE2A04"/>
    <w:rPr>
      <w:rFonts w:ascii="Arial" w:eastAsia="Times New Roman" w:hAnsi="Arial" w:cs="Times New Roman"/>
      <w:snapToGrid w:val="0"/>
      <w:sz w:val="24"/>
      <w:szCs w:val="20"/>
    </w:rPr>
  </w:style>
  <w:style w:type="paragraph" w:styleId="Date">
    <w:name w:val="Date"/>
    <w:basedOn w:val="Normal"/>
    <w:next w:val="Normal"/>
    <w:link w:val="DateChar"/>
    <w:rsid w:val="00AE2A04"/>
    <w:pPr>
      <w:tabs>
        <w:tab w:val="left" w:pos="-720"/>
      </w:tabs>
      <w:suppressAutoHyphens/>
    </w:pPr>
  </w:style>
  <w:style w:type="character" w:customStyle="1" w:styleId="DateChar">
    <w:name w:val="Date Char"/>
    <w:link w:val="Date"/>
    <w:rsid w:val="00AE2A04"/>
    <w:rPr>
      <w:rFonts w:ascii="Courier New" w:eastAsia="Times New Roman" w:hAnsi="Courier New" w:cs="Times New Roman"/>
      <w:snapToGrid w:val="0"/>
      <w:sz w:val="24"/>
      <w:szCs w:val="20"/>
    </w:rPr>
  </w:style>
  <w:style w:type="paragraph" w:styleId="ListBullet">
    <w:name w:val="List Bullet"/>
    <w:basedOn w:val="Normal"/>
    <w:autoRedefine/>
    <w:rsid w:val="00AE2A04"/>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style>
  <w:style w:type="paragraph" w:styleId="ListBullet2">
    <w:name w:val="List Bullet 2"/>
    <w:basedOn w:val="Normal"/>
    <w:autoRedefine/>
    <w:rsid w:val="00AE2A0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style>
  <w:style w:type="paragraph" w:styleId="ListBullet3">
    <w:name w:val="List Bullet 3"/>
    <w:basedOn w:val="Normal"/>
    <w:autoRedefine/>
    <w:rsid w:val="00AE2A04"/>
    <w:pPr>
      <w:tabs>
        <w:tab w:val="left" w:pos="0"/>
        <w:tab w:val="left" w:pos="720"/>
        <w:tab w:val="left" w:pos="108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style>
  <w:style w:type="paragraph" w:styleId="ListContinue">
    <w:name w:val="List Continue"/>
    <w:basedOn w:val="Normal"/>
    <w:rsid w:val="00AE2A04"/>
    <w:pPr>
      <w:tabs>
        <w:tab w:val="left" w:pos="-720"/>
      </w:tabs>
      <w:suppressAutoHyphens/>
    </w:pPr>
  </w:style>
  <w:style w:type="paragraph" w:styleId="ListContinue2">
    <w:name w:val="List Continue 2"/>
    <w:basedOn w:val="Normal"/>
    <w:rsid w:val="00AE2A04"/>
    <w:pPr>
      <w:tabs>
        <w:tab w:val="left" w:pos="-720"/>
      </w:tabs>
      <w:suppressAutoHyphens/>
    </w:pPr>
  </w:style>
  <w:style w:type="paragraph" w:styleId="ListContinue3">
    <w:name w:val="List Continue 3"/>
    <w:basedOn w:val="Normal"/>
    <w:rsid w:val="00AE2A04"/>
    <w:pPr>
      <w:tabs>
        <w:tab w:val="left" w:pos="-720"/>
      </w:tabs>
      <w:suppressAutoHyphens/>
    </w:pPr>
  </w:style>
  <w:style w:type="paragraph" w:styleId="ListContinue4">
    <w:name w:val="List Continue 4"/>
    <w:basedOn w:val="Normal"/>
    <w:rsid w:val="00AE2A04"/>
    <w:pPr>
      <w:tabs>
        <w:tab w:val="left" w:pos="-720"/>
      </w:tabs>
      <w:suppressAutoHyphens/>
    </w:pPr>
  </w:style>
  <w:style w:type="paragraph" w:styleId="BodyText">
    <w:name w:val="Body Text"/>
    <w:basedOn w:val="Normal"/>
    <w:link w:val="BodyTextChar"/>
    <w:rsid w:val="00AE2A04"/>
    <w:pPr>
      <w:tabs>
        <w:tab w:val="left" w:pos="-720"/>
      </w:tabs>
      <w:suppressAutoHyphens/>
    </w:pPr>
  </w:style>
  <w:style w:type="character" w:customStyle="1" w:styleId="BodyTextChar">
    <w:name w:val="Body Text Char"/>
    <w:link w:val="BodyText"/>
    <w:rsid w:val="00AE2A04"/>
    <w:rPr>
      <w:rFonts w:ascii="Courier New" w:eastAsia="Times New Roman" w:hAnsi="Courier New" w:cs="Times New Roman"/>
      <w:snapToGrid w:val="0"/>
      <w:sz w:val="24"/>
      <w:szCs w:val="20"/>
    </w:rPr>
  </w:style>
  <w:style w:type="paragraph" w:styleId="NormalIndent">
    <w:name w:val="Normal Indent"/>
    <w:basedOn w:val="Normal"/>
    <w:rsid w:val="00AE2A04"/>
    <w:pPr>
      <w:tabs>
        <w:tab w:val="left" w:pos="-720"/>
      </w:tabs>
      <w:suppressAutoHyphens/>
    </w:pPr>
  </w:style>
  <w:style w:type="paragraph" w:styleId="BodyTextIndent2">
    <w:name w:val="Body Text Indent 2"/>
    <w:basedOn w:val="Normal"/>
    <w:link w:val="BodyTextIndent2Char"/>
    <w:rsid w:val="00AE2A04"/>
    <w:pPr>
      <w:tabs>
        <w:tab w:val="left" w:pos="-540"/>
        <w:tab w:val="left" w:pos="0"/>
        <w:tab w:val="left" w:pos="720"/>
        <w:tab w:val="left" w:pos="1260"/>
        <w:tab w:val="left" w:pos="1440"/>
        <w:tab w:val="left" w:pos="198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2Char">
    <w:name w:val="Body Text Indent 2 Char"/>
    <w:link w:val="BodyTextIndent2"/>
    <w:rsid w:val="00AE2A04"/>
    <w:rPr>
      <w:rFonts w:ascii="CG Times" w:eastAsia="Times New Roman" w:hAnsi="CG Times" w:cs="Times New Roman"/>
      <w:snapToGrid w:val="0"/>
      <w:spacing w:val="-3"/>
      <w:sz w:val="24"/>
      <w:szCs w:val="20"/>
    </w:rPr>
  </w:style>
  <w:style w:type="paragraph" w:styleId="BodyTextIndent3">
    <w:name w:val="Body Text Indent 3"/>
    <w:basedOn w:val="Normal"/>
    <w:link w:val="BodyTextIndent3Char"/>
    <w:rsid w:val="00AE2A04"/>
    <w:pPr>
      <w:tabs>
        <w:tab w:val="left" w:pos="-180"/>
        <w:tab w:val="left" w:pos="0"/>
        <w:tab w:val="left" w:pos="720"/>
        <w:tab w:val="left" w:pos="1440"/>
        <w:tab w:val="left" w:pos="1620"/>
        <w:tab w:val="left" w:pos="1980"/>
        <w:tab w:val="left" w:pos="234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3Char">
    <w:name w:val="Body Text Indent 3 Char"/>
    <w:link w:val="BodyTextIndent3"/>
    <w:rsid w:val="00AE2A04"/>
    <w:rPr>
      <w:rFonts w:ascii="CG Times" w:eastAsia="Times New Roman" w:hAnsi="CG Times" w:cs="Times New Roman"/>
      <w:snapToGrid w:val="0"/>
      <w:spacing w:val="-3"/>
      <w:sz w:val="24"/>
      <w:szCs w:val="20"/>
    </w:rPr>
  </w:style>
  <w:style w:type="character" w:customStyle="1" w:styleId="Document8a">
    <w:name w:val="Document 8a"/>
    <w:basedOn w:val="DefaultParagraphFont"/>
    <w:rsid w:val="00AE2A04"/>
  </w:style>
  <w:style w:type="character" w:customStyle="1" w:styleId="Document4a">
    <w:name w:val="Document 4a"/>
    <w:rsid w:val="00AE2A04"/>
    <w:rPr>
      <w:b/>
      <w:i/>
      <w:sz w:val="24"/>
    </w:rPr>
  </w:style>
  <w:style w:type="character" w:customStyle="1" w:styleId="Document6a">
    <w:name w:val="Document 6a"/>
    <w:basedOn w:val="DefaultParagraphFont"/>
    <w:rsid w:val="00AE2A04"/>
  </w:style>
  <w:style w:type="character" w:customStyle="1" w:styleId="Document5a">
    <w:name w:val="Document 5a"/>
    <w:basedOn w:val="DefaultParagraphFont"/>
    <w:rsid w:val="00AE2A04"/>
  </w:style>
  <w:style w:type="character" w:customStyle="1" w:styleId="Document2a">
    <w:name w:val="Document 2a"/>
    <w:rsid w:val="00AE2A04"/>
    <w:rPr>
      <w:rFonts w:ascii="Courier New" w:hAnsi="Courier New"/>
      <w:noProof w:val="0"/>
      <w:sz w:val="24"/>
      <w:lang w:val="en-US"/>
    </w:rPr>
  </w:style>
  <w:style w:type="character" w:customStyle="1" w:styleId="Document7a">
    <w:name w:val="Document 7a"/>
    <w:basedOn w:val="DefaultParagraphFont"/>
    <w:rsid w:val="00AE2A04"/>
  </w:style>
  <w:style w:type="character" w:customStyle="1" w:styleId="RightPar1a">
    <w:name w:val="Right Par 1a"/>
    <w:basedOn w:val="DefaultParagraphFont"/>
    <w:rsid w:val="00AE2A04"/>
  </w:style>
  <w:style w:type="character" w:customStyle="1" w:styleId="RightPar2a">
    <w:name w:val="Right Par 2a"/>
    <w:basedOn w:val="DefaultParagraphFont"/>
    <w:rsid w:val="00AE2A04"/>
  </w:style>
  <w:style w:type="character" w:customStyle="1" w:styleId="Document3a">
    <w:name w:val="Document 3a"/>
    <w:rsid w:val="00AE2A04"/>
    <w:rPr>
      <w:rFonts w:ascii="Courier New" w:hAnsi="Courier New"/>
      <w:noProof w:val="0"/>
      <w:sz w:val="24"/>
      <w:lang w:val="en-US"/>
    </w:rPr>
  </w:style>
  <w:style w:type="character" w:customStyle="1" w:styleId="RightPar3a">
    <w:name w:val="Right Par 3a"/>
    <w:basedOn w:val="DefaultParagraphFont"/>
    <w:rsid w:val="00AE2A04"/>
  </w:style>
  <w:style w:type="character" w:customStyle="1" w:styleId="RightPar4a">
    <w:name w:val="Right Par 4a"/>
    <w:basedOn w:val="DefaultParagraphFont"/>
    <w:rsid w:val="00AE2A04"/>
  </w:style>
  <w:style w:type="character" w:customStyle="1" w:styleId="RightPar5a">
    <w:name w:val="Right Par 5a"/>
    <w:basedOn w:val="DefaultParagraphFont"/>
    <w:rsid w:val="00AE2A04"/>
  </w:style>
  <w:style w:type="character" w:customStyle="1" w:styleId="RightPar6a">
    <w:name w:val="Right Par 6a"/>
    <w:basedOn w:val="DefaultParagraphFont"/>
    <w:rsid w:val="00AE2A04"/>
  </w:style>
  <w:style w:type="character" w:customStyle="1" w:styleId="RightPar7a">
    <w:name w:val="Right Par 7a"/>
    <w:basedOn w:val="DefaultParagraphFont"/>
    <w:rsid w:val="00AE2A04"/>
  </w:style>
  <w:style w:type="character" w:customStyle="1" w:styleId="RightPar8a">
    <w:name w:val="Right Par 8a"/>
    <w:basedOn w:val="DefaultParagraphFont"/>
    <w:rsid w:val="00AE2A04"/>
  </w:style>
  <w:style w:type="paragraph" w:customStyle="1" w:styleId="Document1a">
    <w:name w:val="Document 1a"/>
    <w:rsid w:val="00AE2A04"/>
    <w:pPr>
      <w:keepNext/>
      <w:keepLines/>
      <w:widowControl w:val="0"/>
      <w:tabs>
        <w:tab w:val="left" w:pos="-720"/>
      </w:tabs>
      <w:suppressAutoHyphens/>
    </w:pPr>
    <w:rPr>
      <w:rFonts w:ascii="Courier New" w:eastAsia="Times New Roman" w:hAnsi="Courier New"/>
      <w:snapToGrid w:val="0"/>
      <w:sz w:val="24"/>
      <w:lang w:val="en-US" w:eastAsia="en-US"/>
    </w:rPr>
  </w:style>
  <w:style w:type="character" w:customStyle="1" w:styleId="Technical5a">
    <w:name w:val="Technical 5a"/>
    <w:basedOn w:val="DefaultParagraphFont"/>
    <w:rsid w:val="00AE2A04"/>
  </w:style>
  <w:style w:type="character" w:customStyle="1" w:styleId="Technical6a">
    <w:name w:val="Technical 6a"/>
    <w:basedOn w:val="DefaultParagraphFont"/>
    <w:rsid w:val="00AE2A04"/>
  </w:style>
  <w:style w:type="character" w:customStyle="1" w:styleId="Technical2a">
    <w:name w:val="Technical 2a"/>
    <w:rsid w:val="00AE2A04"/>
    <w:rPr>
      <w:rFonts w:ascii="Courier New" w:hAnsi="Courier New"/>
      <w:noProof w:val="0"/>
      <w:sz w:val="24"/>
      <w:lang w:val="en-US"/>
    </w:rPr>
  </w:style>
  <w:style w:type="character" w:customStyle="1" w:styleId="Technical3a">
    <w:name w:val="Technical 3a"/>
    <w:rsid w:val="00AE2A04"/>
    <w:rPr>
      <w:rFonts w:ascii="Courier New" w:hAnsi="Courier New"/>
      <w:noProof w:val="0"/>
      <w:sz w:val="24"/>
      <w:lang w:val="en-US"/>
    </w:rPr>
  </w:style>
  <w:style w:type="character" w:customStyle="1" w:styleId="Technical4a">
    <w:name w:val="Technical 4a"/>
    <w:basedOn w:val="DefaultParagraphFont"/>
    <w:rsid w:val="00AE2A04"/>
  </w:style>
  <w:style w:type="character" w:customStyle="1" w:styleId="Technical1a">
    <w:name w:val="Technical 1a"/>
    <w:rsid w:val="00AE2A04"/>
    <w:rPr>
      <w:rFonts w:ascii="Courier New" w:hAnsi="Courier New"/>
      <w:noProof w:val="0"/>
      <w:sz w:val="24"/>
      <w:lang w:val="en-US"/>
    </w:rPr>
  </w:style>
  <w:style w:type="character" w:customStyle="1" w:styleId="Technical7a">
    <w:name w:val="Technical 7a"/>
    <w:basedOn w:val="DefaultParagraphFont"/>
    <w:rsid w:val="00AE2A04"/>
  </w:style>
  <w:style w:type="character" w:customStyle="1" w:styleId="Technical8a">
    <w:name w:val="Technical 8a"/>
    <w:basedOn w:val="DefaultParagraphFont"/>
    <w:rsid w:val="00AE2A04"/>
  </w:style>
  <w:style w:type="character" w:customStyle="1" w:styleId="a2P-Letter">
    <w:name w:val="a2P-Letter"/>
    <w:basedOn w:val="DefaultParagraphFont"/>
    <w:rsid w:val="00AE2A04"/>
  </w:style>
  <w:style w:type="character" w:customStyle="1" w:styleId="MAINHEAD">
    <w:name w:val="MAIN HEAD"/>
    <w:rsid w:val="00AE2A04"/>
    <w:rPr>
      <w:b/>
      <w:sz w:val="36"/>
    </w:rPr>
  </w:style>
  <w:style w:type="character" w:customStyle="1" w:styleId="SubHead">
    <w:name w:val="Sub Head"/>
    <w:rsid w:val="00AE2A04"/>
    <w:rPr>
      <w:b/>
      <w:sz w:val="36"/>
    </w:rPr>
  </w:style>
  <w:style w:type="character" w:customStyle="1" w:styleId="Sub-SubHead">
    <w:name w:val="Sub-Sub Head"/>
    <w:rsid w:val="00AE2A04"/>
    <w:rPr>
      <w:b/>
      <w:sz w:val="29"/>
    </w:rPr>
  </w:style>
  <w:style w:type="paragraph" w:customStyle="1" w:styleId="APASTANDARD">
    <w:name w:val="APA STANDARD"/>
    <w:rsid w:val="00AE2A04"/>
    <w:pPr>
      <w:widowControl w:val="0"/>
      <w:tabs>
        <w:tab w:val="left" w:pos="0"/>
        <w:tab w:val="left" w:pos="1440"/>
        <w:tab w:val="left" w:pos="1920"/>
        <w:tab w:val="left" w:pos="2400"/>
        <w:tab w:val="left" w:pos="2880"/>
        <w:tab w:val="left" w:pos="3360"/>
        <w:tab w:val="left" w:pos="3840"/>
        <w:tab w:val="left" w:pos="4320"/>
      </w:tabs>
      <w:suppressAutoHyphens/>
    </w:pPr>
    <w:rPr>
      <w:rFonts w:ascii="Arial" w:eastAsia="Times New Roman" w:hAnsi="Arial"/>
      <w:snapToGrid w:val="0"/>
      <w:sz w:val="22"/>
      <w:lang w:val="en-US" w:eastAsia="en-US"/>
    </w:rPr>
  </w:style>
  <w:style w:type="paragraph" w:customStyle="1" w:styleId="APATOFC">
    <w:name w:val="APA TOFC"/>
    <w:rsid w:val="00AE2A04"/>
    <w:pPr>
      <w:widowControl w:val="0"/>
      <w:tabs>
        <w:tab w:val="left" w:pos="0"/>
        <w:tab w:val="left" w:pos="840"/>
        <w:tab w:val="left" w:pos="1560"/>
        <w:tab w:val="left" w:pos="2280"/>
        <w:tab w:val="left" w:pos="3120"/>
        <w:tab w:val="right" w:pos="9240"/>
      </w:tabs>
      <w:suppressAutoHyphens/>
    </w:pPr>
    <w:rPr>
      <w:rFonts w:ascii="Arial" w:eastAsia="Times New Roman" w:hAnsi="Arial"/>
      <w:snapToGrid w:val="0"/>
      <w:sz w:val="22"/>
      <w:lang w:val="en-US" w:eastAsia="en-US"/>
    </w:rPr>
  </w:style>
  <w:style w:type="paragraph" w:customStyle="1" w:styleId="FRONT">
    <w:name w:val="FRONT"/>
    <w:rsid w:val="00AE2A04"/>
    <w:pPr>
      <w:widowControl w:val="0"/>
      <w:tabs>
        <w:tab w:val="left" w:pos="0"/>
        <w:tab w:val="left" w:pos="1440"/>
        <w:tab w:val="left" w:pos="2040"/>
        <w:tab w:val="left" w:pos="2640"/>
        <w:tab w:val="left" w:pos="3240"/>
        <w:tab w:val="left" w:pos="3840"/>
        <w:tab w:val="left" w:pos="4440"/>
        <w:tab w:val="left" w:pos="5040"/>
        <w:tab w:val="left" w:pos="5640"/>
        <w:tab w:val="left" w:pos="6240"/>
        <w:tab w:val="left" w:pos="6480"/>
      </w:tabs>
      <w:suppressAutoHyphens/>
    </w:pPr>
    <w:rPr>
      <w:rFonts w:ascii="Arial" w:eastAsia="Times New Roman" w:hAnsi="Arial"/>
      <w:snapToGrid w:val="0"/>
      <w:sz w:val="22"/>
      <w:lang w:val="en-US" w:eastAsia="en-US"/>
    </w:rPr>
  </w:style>
  <w:style w:type="character" w:customStyle="1" w:styleId="Border">
    <w:name w:val="Border"/>
    <w:basedOn w:val="DefaultParagraphFont"/>
    <w:rsid w:val="00AE2A04"/>
  </w:style>
  <w:style w:type="character" w:customStyle="1" w:styleId="Italic">
    <w:name w:val="Italic"/>
    <w:rsid w:val="00AE2A04"/>
    <w:rPr>
      <w:i/>
      <w:sz w:val="24"/>
    </w:rPr>
  </w:style>
  <w:style w:type="paragraph" w:customStyle="1" w:styleId="TITLEPAGE">
    <w:name w:val="TITLE PAGE"/>
    <w:rsid w:val="00AE2A04"/>
    <w:pPr>
      <w:widowControl w:val="0"/>
      <w:tabs>
        <w:tab w:val="left" w:pos="-720"/>
      </w:tabs>
      <w:suppressAutoHyphens/>
    </w:pPr>
    <w:rPr>
      <w:rFonts w:ascii="Arial" w:eastAsia="Times New Roman" w:hAnsi="Arial"/>
      <w:b/>
      <w:snapToGrid w:val="0"/>
      <w:sz w:val="22"/>
      <w:lang w:val="en-US" w:eastAsia="en-US"/>
    </w:rPr>
  </w:style>
  <w:style w:type="character" w:customStyle="1" w:styleId="sub-sub-sub">
    <w:name w:val="sub-sub-sub"/>
    <w:rsid w:val="00AE2A04"/>
    <w:rPr>
      <w:b/>
      <w:i/>
      <w:sz w:val="22"/>
    </w:rPr>
  </w:style>
  <w:style w:type="character" w:customStyle="1" w:styleId="italicBOLD">
    <w:name w:val="italic&amp;BOLD"/>
    <w:rsid w:val="00AE2A04"/>
    <w:rPr>
      <w:b/>
      <w:i/>
      <w:sz w:val="22"/>
    </w:rPr>
  </w:style>
  <w:style w:type="character" w:customStyle="1" w:styleId="HEAD">
    <w:name w:val="HEAD"/>
    <w:rsid w:val="00AE2A04"/>
    <w:rPr>
      <w:b/>
      <w:sz w:val="48"/>
    </w:rPr>
  </w:style>
  <w:style w:type="paragraph" w:customStyle="1" w:styleId="MOBILStand">
    <w:name w:val="MOBIL Stand"/>
    <w:rsid w:val="00AE2A04"/>
    <w:pPr>
      <w:widowControl w:val="0"/>
      <w:tabs>
        <w:tab w:val="left" w:pos="0"/>
        <w:tab w:val="left" w:pos="1440"/>
        <w:tab w:val="left" w:pos="1920"/>
        <w:tab w:val="left" w:pos="2400"/>
        <w:tab w:val="left" w:pos="2880"/>
        <w:tab w:val="left" w:pos="3360"/>
        <w:tab w:val="left" w:pos="3840"/>
        <w:tab w:val="left" w:pos="4320"/>
      </w:tabs>
      <w:suppressAutoHyphens/>
    </w:pPr>
    <w:rPr>
      <w:rFonts w:ascii="Arial" w:eastAsia="Times New Roman" w:hAnsi="Arial"/>
      <w:snapToGrid w:val="0"/>
      <w:sz w:val="22"/>
      <w:lang w:val="en-US" w:eastAsia="en-US"/>
    </w:rPr>
  </w:style>
  <w:style w:type="paragraph" w:customStyle="1" w:styleId="CHINA-FRONT">
    <w:name w:val="CHINA-FRONT"/>
    <w:rsid w:val="00AE2A04"/>
    <w:pPr>
      <w:widowControl w:val="0"/>
      <w:tabs>
        <w:tab w:val="left" w:pos="-720"/>
      </w:tabs>
      <w:suppressAutoHyphens/>
      <w:jc w:val="both"/>
    </w:pPr>
    <w:rPr>
      <w:rFonts w:ascii="Arial" w:eastAsia="Times New Roman" w:hAnsi="Arial"/>
      <w:snapToGrid w:val="0"/>
      <w:spacing w:val="-2"/>
      <w:sz w:val="22"/>
      <w:lang w:val="en-US" w:eastAsia="en-US"/>
    </w:rPr>
  </w:style>
  <w:style w:type="paragraph" w:customStyle="1" w:styleId="CHINA-TOFC">
    <w:name w:val="CHINA-TOFC"/>
    <w:rsid w:val="00AE2A04"/>
    <w:pPr>
      <w:widowControl w:val="0"/>
      <w:tabs>
        <w:tab w:val="left" w:pos="-1440"/>
        <w:tab w:val="left" w:pos="-720"/>
        <w:tab w:val="left" w:pos="0"/>
        <w:tab w:val="left" w:pos="1080"/>
        <w:tab w:val="left" w:pos="2400"/>
        <w:tab w:val="center" w:pos="10080"/>
      </w:tabs>
      <w:suppressAutoHyphens/>
      <w:jc w:val="both"/>
    </w:pPr>
    <w:rPr>
      <w:rFonts w:ascii="Arial" w:eastAsia="Times New Roman" w:hAnsi="Arial"/>
      <w:snapToGrid w:val="0"/>
      <w:spacing w:val="-2"/>
      <w:sz w:val="22"/>
      <w:lang w:val="en-US" w:eastAsia="en-US"/>
    </w:rPr>
  </w:style>
  <w:style w:type="paragraph" w:customStyle="1" w:styleId="a2071-CHINA">
    <w:name w:val="a2071 - CHINA"/>
    <w:rsid w:val="00AE2A04"/>
    <w:pPr>
      <w:widowControl w:val="0"/>
      <w:tabs>
        <w:tab w:val="left" w:pos="-1440"/>
        <w:tab w:val="left" w:pos="-720"/>
        <w:tab w:val="left" w:pos="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uppressAutoHyphens/>
      <w:jc w:val="both"/>
    </w:pPr>
    <w:rPr>
      <w:rFonts w:ascii="Arial" w:eastAsia="Times New Roman" w:hAnsi="Arial"/>
      <w:snapToGrid w:val="0"/>
      <w:spacing w:val="-2"/>
      <w:sz w:val="22"/>
      <w:lang w:val="en-US" w:eastAsia="en-US"/>
    </w:rPr>
  </w:style>
  <w:style w:type="character" w:customStyle="1" w:styleId="a1111">
    <w:name w:val="a1.1.1.1"/>
    <w:rsid w:val="00AE2A04"/>
    <w:rPr>
      <w:b/>
      <w:i/>
      <w:sz w:val="24"/>
    </w:rPr>
  </w:style>
  <w:style w:type="paragraph" w:customStyle="1" w:styleId="toa">
    <w:name w:val="toa"/>
    <w:rsid w:val="00AE2A04"/>
    <w:pPr>
      <w:widowControl w:val="0"/>
      <w:tabs>
        <w:tab w:val="left" w:pos="0"/>
        <w:tab w:val="left" w:pos="9000"/>
      </w:tabs>
      <w:suppressAutoHyphens/>
    </w:pPr>
    <w:rPr>
      <w:rFonts w:ascii="Courier New" w:eastAsia="Times New Roman" w:hAnsi="Courier New"/>
      <w:snapToGrid w:val="0"/>
      <w:sz w:val="24"/>
      <w:lang w:val="en-US" w:eastAsia="en-US"/>
    </w:rPr>
  </w:style>
  <w:style w:type="character" w:customStyle="1" w:styleId="EquationCaption1">
    <w:name w:val="_Equation Caption1"/>
    <w:rsid w:val="00AE2A04"/>
  </w:style>
  <w:style w:type="paragraph" w:styleId="BlockText">
    <w:name w:val="Block Text"/>
    <w:basedOn w:val="Normal"/>
    <w:rsid w:val="00AE2A04"/>
    <w:pPr>
      <w:tabs>
        <w:tab w:val="left" w:pos="0"/>
        <w:tab w:val="left" w:pos="720"/>
        <w:tab w:val="left" w:pos="864"/>
        <w:tab w:val="left" w:pos="1584"/>
        <w:tab w:val="left" w:pos="2304"/>
        <w:tab w:val="left" w:pos="3024"/>
        <w:tab w:val="left" w:pos="3384"/>
        <w:tab w:val="left" w:pos="3744"/>
        <w:tab w:val="left" w:pos="4464"/>
        <w:tab w:val="left" w:pos="5004"/>
        <w:tab w:val="left" w:pos="5184"/>
        <w:tab w:val="left" w:pos="5544"/>
        <w:tab w:val="left" w:pos="6624"/>
        <w:tab w:val="left" w:pos="7344"/>
        <w:tab w:val="left" w:pos="8064"/>
        <w:tab w:val="left" w:pos="8784"/>
        <w:tab w:val="left" w:pos="9504"/>
      </w:tabs>
      <w:suppressAutoHyphens/>
      <w:ind w:left="720" w:right="-270" w:hanging="720"/>
      <w:jc w:val="both"/>
    </w:pPr>
    <w:rPr>
      <w:rFonts w:ascii="CG Times" w:hAnsi="CG Times"/>
      <w:spacing w:val="-2"/>
      <w:sz w:val="23"/>
    </w:rPr>
  </w:style>
  <w:style w:type="paragraph" w:styleId="BodyText2">
    <w:name w:val="Body Text 2"/>
    <w:basedOn w:val="Normal"/>
    <w:link w:val="BodyText2Char"/>
    <w:rsid w:val="00AE2A04"/>
    <w:pPr>
      <w:tabs>
        <w:tab w:val="left" w:pos="-630"/>
        <w:tab w:val="left" w:pos="0"/>
        <w:tab w:val="left" w:pos="1440"/>
        <w:tab w:val="left" w:pos="198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2"/>
      <w:sz w:val="23"/>
    </w:rPr>
  </w:style>
  <w:style w:type="character" w:customStyle="1" w:styleId="BodyText2Char">
    <w:name w:val="Body Text 2 Char"/>
    <w:link w:val="BodyText2"/>
    <w:rsid w:val="00AE2A04"/>
    <w:rPr>
      <w:rFonts w:ascii="CG Times" w:eastAsia="Times New Roman" w:hAnsi="CG Times" w:cs="Times New Roman"/>
      <w:snapToGrid w:val="0"/>
      <w:spacing w:val="-2"/>
      <w:sz w:val="23"/>
      <w:szCs w:val="20"/>
    </w:rPr>
  </w:style>
  <w:style w:type="paragraph" w:styleId="DocumentMap">
    <w:name w:val="Document Map"/>
    <w:basedOn w:val="Normal"/>
    <w:link w:val="DocumentMapChar"/>
    <w:semiHidden/>
    <w:rsid w:val="00AE2A04"/>
    <w:pPr>
      <w:shd w:val="clear" w:color="auto" w:fill="000080"/>
    </w:pPr>
    <w:rPr>
      <w:rFonts w:ascii="Tahoma" w:hAnsi="Tahoma"/>
    </w:rPr>
  </w:style>
  <w:style w:type="character" w:customStyle="1" w:styleId="DocumentMapChar">
    <w:name w:val="Document Map Char"/>
    <w:link w:val="DocumentMap"/>
    <w:semiHidden/>
    <w:rsid w:val="00AE2A04"/>
    <w:rPr>
      <w:rFonts w:ascii="Tahoma" w:eastAsia="Times New Roman" w:hAnsi="Tahoma" w:cs="Times New Roman"/>
      <w:snapToGrid w:val="0"/>
      <w:sz w:val="24"/>
      <w:szCs w:val="20"/>
      <w:shd w:val="clear" w:color="auto" w:fill="000080"/>
    </w:rPr>
  </w:style>
  <w:style w:type="paragraph" w:styleId="BodyText3">
    <w:name w:val="Body Text 3"/>
    <w:basedOn w:val="Normal"/>
    <w:link w:val="BodyText3Char"/>
    <w:rsid w:val="00AE2A04"/>
    <w:pPr>
      <w:tabs>
        <w:tab w:val="left" w:pos="0"/>
        <w:tab w:val="left" w:pos="720"/>
        <w:tab w:val="left" w:pos="1440"/>
        <w:tab w:val="left" w:pos="2160"/>
        <w:tab w:val="left" w:pos="2880"/>
        <w:tab w:val="left" w:pos="3240"/>
        <w:tab w:val="left" w:pos="3600"/>
        <w:tab w:val="left" w:pos="4320"/>
        <w:tab w:val="left" w:pos="4680"/>
        <w:tab w:val="left" w:pos="4860"/>
        <w:tab w:val="left" w:pos="5040"/>
        <w:tab w:val="left" w:pos="5400"/>
        <w:tab w:val="left" w:pos="6480"/>
        <w:tab w:val="left" w:pos="7200"/>
        <w:tab w:val="left" w:pos="7920"/>
        <w:tab w:val="left" w:pos="8190"/>
        <w:tab w:val="left" w:pos="8640"/>
        <w:tab w:val="left" w:pos="9360"/>
      </w:tabs>
      <w:suppressAutoHyphens/>
      <w:ind w:right="1440"/>
      <w:jc w:val="both"/>
    </w:pPr>
    <w:rPr>
      <w:rFonts w:ascii="CG Times" w:hAnsi="CG Times"/>
      <w:sz w:val="23"/>
    </w:rPr>
  </w:style>
  <w:style w:type="character" w:customStyle="1" w:styleId="BodyText3Char">
    <w:name w:val="Body Text 3 Char"/>
    <w:link w:val="BodyText3"/>
    <w:rsid w:val="00AE2A04"/>
    <w:rPr>
      <w:rFonts w:ascii="CG Times" w:eastAsia="Times New Roman" w:hAnsi="CG Times" w:cs="Times New Roman"/>
      <w:snapToGrid w:val="0"/>
      <w:sz w:val="23"/>
      <w:szCs w:val="20"/>
    </w:rPr>
  </w:style>
  <w:style w:type="paragraph" w:styleId="Title">
    <w:name w:val="Title"/>
    <w:basedOn w:val="Normal"/>
    <w:link w:val="TitleChar"/>
    <w:qFormat/>
    <w:rsid w:val="00AE2A04"/>
    <w:pPr>
      <w:tabs>
        <w:tab w:val="left" w:pos="0"/>
        <w:tab w:val="left" w:pos="720"/>
        <w:tab w:val="left" w:pos="1440"/>
        <w:tab w:val="left" w:pos="2160"/>
        <w:tab w:val="left" w:pos="2880"/>
        <w:tab w:val="left" w:pos="3240"/>
        <w:tab w:val="left" w:pos="3600"/>
        <w:tab w:val="left" w:pos="4320"/>
        <w:tab w:val="left" w:pos="4860"/>
        <w:tab w:val="left" w:pos="5040"/>
        <w:tab w:val="left" w:pos="5400"/>
        <w:tab w:val="left" w:pos="6480"/>
        <w:tab w:val="left" w:pos="7200"/>
        <w:tab w:val="left" w:pos="7920"/>
        <w:tab w:val="left" w:pos="8190"/>
        <w:tab w:val="left" w:pos="8640"/>
        <w:tab w:val="left" w:pos="9360"/>
      </w:tabs>
      <w:suppressAutoHyphens/>
      <w:ind w:right="716"/>
      <w:jc w:val="center"/>
    </w:pPr>
    <w:rPr>
      <w:rFonts w:ascii="CG Times" w:hAnsi="CG Times"/>
      <w:b/>
      <w:sz w:val="23"/>
      <w:u w:val="single"/>
    </w:rPr>
  </w:style>
  <w:style w:type="character" w:customStyle="1" w:styleId="TitleChar">
    <w:name w:val="Title Char"/>
    <w:link w:val="Title"/>
    <w:rsid w:val="00AE2A04"/>
    <w:rPr>
      <w:rFonts w:ascii="CG Times" w:eastAsia="Times New Roman" w:hAnsi="CG Times" w:cs="Times New Roman"/>
      <w:b/>
      <w:snapToGrid w:val="0"/>
      <w:sz w:val="23"/>
      <w:szCs w:val="20"/>
      <w:u w:val="single"/>
    </w:rPr>
  </w:style>
  <w:style w:type="paragraph" w:styleId="Subtitle">
    <w:name w:val="Subtitle"/>
    <w:basedOn w:val="Normal"/>
    <w:link w:val="SubtitleChar"/>
    <w:qFormat/>
    <w:rsid w:val="00AE2A04"/>
    <w:pPr>
      <w:tabs>
        <w:tab w:val="center" w:pos="4513"/>
      </w:tabs>
      <w:suppressAutoHyphens/>
      <w:spacing w:line="360" w:lineRule="auto"/>
      <w:ind w:right="360"/>
      <w:jc w:val="center"/>
    </w:pPr>
    <w:rPr>
      <w:rFonts w:ascii="CG Times" w:hAnsi="CG Times"/>
      <w:b/>
      <w:u w:val="single"/>
    </w:rPr>
  </w:style>
  <w:style w:type="character" w:customStyle="1" w:styleId="SubtitleChar">
    <w:name w:val="Subtitle Char"/>
    <w:link w:val="Subtitle"/>
    <w:rsid w:val="00AE2A04"/>
    <w:rPr>
      <w:rFonts w:ascii="CG Times" w:eastAsia="Times New Roman" w:hAnsi="CG Times" w:cs="Times New Roman"/>
      <w:b/>
      <w:snapToGrid w:val="0"/>
      <w:sz w:val="24"/>
      <w:szCs w:val="20"/>
      <w:u w:val="single"/>
    </w:rPr>
  </w:style>
  <w:style w:type="numbering" w:customStyle="1" w:styleId="NoList1">
    <w:name w:val="No List1"/>
    <w:next w:val="NoList"/>
    <w:semiHidden/>
    <w:rsid w:val="00AE2A04"/>
  </w:style>
  <w:style w:type="paragraph" w:customStyle="1" w:styleId="DefaultParagraphFont1">
    <w:name w:val="Default Paragraph Font1"/>
    <w:next w:val="Normal"/>
    <w:rsid w:val="00AE2A04"/>
    <w:rPr>
      <w:rFonts w:ascii="Tms Rmn" w:eastAsia="Times New Roman" w:hAnsi="Tms Rmn"/>
      <w:lang w:val="en-US" w:eastAsia="en-US"/>
    </w:rPr>
  </w:style>
  <w:style w:type="character" w:styleId="CommentReference">
    <w:name w:val="annotation reference"/>
    <w:semiHidden/>
    <w:rsid w:val="00AE2A04"/>
    <w:rPr>
      <w:sz w:val="16"/>
    </w:rPr>
  </w:style>
  <w:style w:type="paragraph" w:styleId="CommentText">
    <w:name w:val="annotation text"/>
    <w:basedOn w:val="Normal"/>
    <w:link w:val="CommentTextChar"/>
    <w:semiHidden/>
    <w:rsid w:val="00AE2A04"/>
    <w:pPr>
      <w:widowControl/>
    </w:pPr>
    <w:rPr>
      <w:rFonts w:ascii="Times New Roman" w:hAnsi="Times New Roman"/>
      <w:snapToGrid/>
      <w:sz w:val="20"/>
    </w:rPr>
  </w:style>
  <w:style w:type="character" w:customStyle="1" w:styleId="CommentTextChar">
    <w:name w:val="Comment Text Char"/>
    <w:link w:val="CommentText"/>
    <w:semiHidden/>
    <w:rsid w:val="00AE2A04"/>
    <w:rPr>
      <w:rFonts w:ascii="Times New Roman" w:eastAsia="Times New Roman" w:hAnsi="Times New Roman" w:cs="Times New Roman"/>
      <w:sz w:val="20"/>
      <w:szCs w:val="20"/>
    </w:rPr>
  </w:style>
  <w:style w:type="paragraph" w:styleId="BalloonText">
    <w:name w:val="Balloon Text"/>
    <w:basedOn w:val="Normal"/>
    <w:link w:val="BalloonTextChar"/>
    <w:semiHidden/>
    <w:rsid w:val="00AE2A04"/>
    <w:pPr>
      <w:widowControl/>
    </w:pPr>
    <w:rPr>
      <w:rFonts w:ascii="Tahoma" w:hAnsi="Tahoma" w:cs="Tahoma"/>
      <w:snapToGrid/>
      <w:sz w:val="16"/>
      <w:szCs w:val="16"/>
    </w:rPr>
  </w:style>
  <w:style w:type="character" w:customStyle="1" w:styleId="BalloonTextChar">
    <w:name w:val="Balloon Text Char"/>
    <w:link w:val="BalloonText"/>
    <w:semiHidden/>
    <w:rsid w:val="00AE2A04"/>
    <w:rPr>
      <w:rFonts w:ascii="Tahoma" w:eastAsia="Times New Roman" w:hAnsi="Tahoma" w:cs="Tahoma"/>
      <w:sz w:val="16"/>
      <w:szCs w:val="16"/>
    </w:rPr>
  </w:style>
  <w:style w:type="paragraph" w:styleId="BodyTextFirstIndent2">
    <w:name w:val="Body Text First Indent 2"/>
    <w:basedOn w:val="BodyTextIndent"/>
    <w:link w:val="BodyTextFirstIndent2Char"/>
    <w:rsid w:val="00AE2A04"/>
    <w:pPr>
      <w:widowControl/>
      <w:tabs>
        <w:tab w:val="clear" w:pos="0"/>
        <w:tab w:val="clear" w:pos="720"/>
        <w:tab w:val="clear" w:pos="1440"/>
        <w:tab w:val="clear" w:pos="2880"/>
        <w:tab w:val="clear" w:pos="3240"/>
        <w:tab w:val="clear" w:pos="3600"/>
        <w:tab w:val="clear" w:pos="4320"/>
        <w:tab w:val="clear" w:pos="4860"/>
        <w:tab w:val="clear" w:pos="5040"/>
        <w:tab w:val="clear" w:pos="5400"/>
        <w:tab w:val="clear" w:pos="6480"/>
        <w:tab w:val="clear" w:pos="7200"/>
        <w:tab w:val="clear" w:pos="7920"/>
        <w:tab w:val="clear" w:pos="8640"/>
        <w:tab w:val="clear" w:pos="9360"/>
      </w:tabs>
      <w:suppressAutoHyphens w:val="0"/>
      <w:spacing w:after="120"/>
      <w:ind w:left="360" w:firstLine="210"/>
      <w:jc w:val="left"/>
    </w:pPr>
    <w:rPr>
      <w:rFonts w:ascii="Times New Roman" w:hAnsi="Times New Roman"/>
      <w:snapToGrid/>
      <w:spacing w:val="0"/>
      <w:sz w:val="20"/>
    </w:rPr>
  </w:style>
  <w:style w:type="character" w:customStyle="1" w:styleId="BodyTextFirstIndent2Char">
    <w:name w:val="Body Text First Indent 2 Char"/>
    <w:link w:val="BodyTextFirstIndent2"/>
    <w:rsid w:val="00AE2A04"/>
    <w:rPr>
      <w:rFonts w:ascii="Times New Roman" w:eastAsia="Times New Roman" w:hAnsi="Times New Roman" w:cs="Times New Roman"/>
      <w:snapToGrid w:val="0"/>
      <w:spacing w:val="-3"/>
      <w:sz w:val="20"/>
      <w:szCs w:val="20"/>
    </w:rPr>
  </w:style>
  <w:style w:type="table" w:styleId="TableGrid">
    <w:name w:val="Table Grid"/>
    <w:basedOn w:val="TableNormal"/>
    <w:rsid w:val="00AE2A04"/>
    <w:pPr>
      <w:widowControl w:val="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rsid w:val="00AE2A04"/>
  </w:style>
  <w:style w:type="character" w:styleId="Hyperlink">
    <w:name w:val="Hyperlink"/>
    <w:rsid w:val="00AE2A04"/>
    <w:rPr>
      <w:color w:val="0000FF"/>
      <w:u w:val="single"/>
    </w:rPr>
  </w:style>
  <w:style w:type="character" w:styleId="FollowedHyperlink">
    <w:name w:val="FollowedHyperlink"/>
    <w:rsid w:val="00AE2A04"/>
    <w:rPr>
      <w:color w:val="800080"/>
      <w:u w:val="single"/>
    </w:rPr>
  </w:style>
  <w:style w:type="paragraph" w:customStyle="1" w:styleId="Closed">
    <w:name w:val="Closed"/>
    <w:basedOn w:val="Normal"/>
    <w:rsid w:val="00AE2A04"/>
    <w:pPr>
      <w:widowControl/>
    </w:pPr>
    <w:rPr>
      <w:rFonts w:ascii="Times New Roman" w:hAnsi="Times New Roman"/>
      <w:snapToGrid/>
      <w:lang w:val="en-GB"/>
    </w:rPr>
  </w:style>
  <w:style w:type="table" w:customStyle="1" w:styleId="TableGrid1">
    <w:name w:val="Table Grid1"/>
    <w:basedOn w:val="TableNormal"/>
    <w:next w:val="TableGrid"/>
    <w:rsid w:val="00AE2A0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E2A0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1">
    <w:name w:val="Para 1"/>
    <w:basedOn w:val="Normal"/>
    <w:rsid w:val="00AE2A04"/>
    <w:pPr>
      <w:widowControl/>
      <w:tabs>
        <w:tab w:val="left" w:pos="1701"/>
        <w:tab w:val="left" w:pos="2268"/>
        <w:tab w:val="left" w:pos="2835"/>
        <w:tab w:val="left" w:pos="3402"/>
        <w:tab w:val="left" w:pos="3969"/>
      </w:tabs>
      <w:spacing w:line="280" w:lineRule="exact"/>
      <w:ind w:left="1134"/>
      <w:jc w:val="both"/>
    </w:pPr>
    <w:rPr>
      <w:rFonts w:ascii="Times New Roman" w:hAnsi="Times New Roman"/>
      <w:snapToGrid/>
      <w:sz w:val="22"/>
      <w:lang w:val="en-GB"/>
    </w:rPr>
  </w:style>
  <w:style w:type="paragraph" w:customStyle="1" w:styleId="Para1autonumber">
    <w:name w:val="Para 1 autonumber"/>
    <w:basedOn w:val="Para1"/>
    <w:rsid w:val="00AE2A04"/>
    <w:pPr>
      <w:ind w:left="1701" w:hanging="567"/>
    </w:pPr>
  </w:style>
  <w:style w:type="paragraph" w:customStyle="1" w:styleId="Para1autoletter">
    <w:name w:val="Para 1 autoletter"/>
    <w:basedOn w:val="Para1"/>
    <w:rsid w:val="00AE2A04"/>
    <w:pPr>
      <w:ind w:left="1701" w:hanging="567"/>
    </w:pPr>
  </w:style>
  <w:style w:type="paragraph" w:customStyle="1" w:styleId="Para1autobullet">
    <w:name w:val="Para 1 autobullet"/>
    <w:basedOn w:val="Para1"/>
    <w:rsid w:val="00AE2A04"/>
    <w:pPr>
      <w:ind w:left="1701" w:hanging="567"/>
    </w:pPr>
  </w:style>
  <w:style w:type="paragraph" w:customStyle="1" w:styleId="Para1hanging">
    <w:name w:val="Para 1 hanging"/>
    <w:basedOn w:val="Para1"/>
    <w:rsid w:val="00AE2A04"/>
    <w:pPr>
      <w:tabs>
        <w:tab w:val="clear" w:pos="1701"/>
      </w:tabs>
      <w:ind w:left="1701" w:hanging="567"/>
    </w:pPr>
  </w:style>
  <w:style w:type="paragraph" w:styleId="NormalWeb">
    <w:name w:val="Normal (Web)"/>
    <w:basedOn w:val="Normal"/>
    <w:rsid w:val="00AE2A04"/>
    <w:pPr>
      <w:widowControl/>
      <w:spacing w:before="100" w:beforeAutospacing="1" w:after="100" w:afterAutospacing="1"/>
    </w:pPr>
    <w:rPr>
      <w:rFonts w:ascii="Times New Roman" w:hAnsi="Times New Roman"/>
      <w:snapToGrid/>
      <w:szCs w:val="24"/>
    </w:rPr>
  </w:style>
  <w:style w:type="paragraph" w:customStyle="1" w:styleId="Body1">
    <w:name w:val="Body1"/>
    <w:basedOn w:val="Normal"/>
    <w:link w:val="Body1Char"/>
    <w:rsid w:val="00AE2A04"/>
    <w:pPr>
      <w:widowControl/>
      <w:spacing w:after="6"/>
      <w:ind w:left="454"/>
      <w:jc w:val="both"/>
    </w:pPr>
    <w:rPr>
      <w:rFonts w:ascii="Times New Roman" w:hAnsi="Times New Roman"/>
      <w:snapToGrid/>
    </w:rPr>
  </w:style>
  <w:style w:type="character" w:customStyle="1" w:styleId="Body1Char">
    <w:name w:val="Body1 Char"/>
    <w:link w:val="Body1"/>
    <w:rsid w:val="00AE2A04"/>
    <w:rPr>
      <w:rFonts w:ascii="Times New Roman" w:eastAsia="Times New Roman" w:hAnsi="Times New Roman" w:cs="Times New Roman"/>
      <w:sz w:val="24"/>
      <w:szCs w:val="20"/>
    </w:rPr>
  </w:style>
  <w:style w:type="paragraph" w:customStyle="1" w:styleId="Alpha2">
    <w:name w:val="Alpha 2"/>
    <w:basedOn w:val="Normal"/>
    <w:link w:val="Alpha2Char"/>
    <w:rsid w:val="00AE2A04"/>
    <w:pPr>
      <w:widowControl/>
      <w:numPr>
        <w:numId w:val="1"/>
      </w:numPr>
      <w:spacing w:before="120" w:after="120"/>
      <w:jc w:val="both"/>
    </w:pPr>
    <w:rPr>
      <w:rFonts w:ascii="Times New Roman" w:hAnsi="Times New Roman"/>
      <w:snapToGrid/>
      <w:sz w:val="20"/>
    </w:rPr>
  </w:style>
  <w:style w:type="character" w:customStyle="1" w:styleId="Alpha2Char">
    <w:name w:val="Alpha 2 Char"/>
    <w:link w:val="Alpha2"/>
    <w:rsid w:val="00AE2A04"/>
    <w:rPr>
      <w:rFonts w:ascii="Times New Roman" w:eastAsia="Times New Roman" w:hAnsi="Times New Roman"/>
      <w:lang w:val="en-US" w:eastAsia="en-US"/>
    </w:rPr>
  </w:style>
  <w:style w:type="paragraph" w:customStyle="1" w:styleId="CcList">
    <w:name w:val="Cc List"/>
    <w:basedOn w:val="Normal"/>
    <w:rsid w:val="00AE2A04"/>
    <w:pPr>
      <w:widowControl/>
    </w:pPr>
    <w:rPr>
      <w:rFonts w:ascii="Times New Roman" w:hAnsi="Times New Roman"/>
      <w:snapToGrid/>
      <w:sz w:val="20"/>
    </w:rPr>
  </w:style>
  <w:style w:type="paragraph" w:customStyle="1" w:styleId="alphabet1">
    <w:name w:val="alphabet1"/>
    <w:basedOn w:val="Normal"/>
    <w:rsid w:val="00AE2A04"/>
    <w:pPr>
      <w:widowControl/>
      <w:numPr>
        <w:ilvl w:val="2"/>
        <w:numId w:val="2"/>
      </w:numPr>
      <w:spacing w:before="100" w:beforeAutospacing="1" w:after="100" w:afterAutospacing="1"/>
      <w:ind w:left="1055" w:hanging="431"/>
      <w:jc w:val="both"/>
    </w:pPr>
    <w:rPr>
      <w:rFonts w:ascii="Times New Roman" w:hAnsi="Times New Roman"/>
      <w:b/>
      <w:snapToGrid/>
      <w:u w:val="single"/>
    </w:rPr>
  </w:style>
  <w:style w:type="paragraph" w:customStyle="1" w:styleId="Judul1">
    <w:name w:val="Judul 1"/>
    <w:basedOn w:val="Normal"/>
    <w:rsid w:val="00AE2A04"/>
    <w:pPr>
      <w:widowControl/>
      <w:numPr>
        <w:numId w:val="3"/>
      </w:numPr>
      <w:tabs>
        <w:tab w:val="left" w:pos="0"/>
        <w:tab w:val="left" w:pos="720"/>
      </w:tabs>
      <w:spacing w:line="264" w:lineRule="auto"/>
      <w:ind w:right="180"/>
      <w:jc w:val="both"/>
    </w:pPr>
    <w:rPr>
      <w:rFonts w:ascii="Times New Roman" w:hAnsi="Times New Roman"/>
      <w:b/>
      <w:bCs/>
      <w:snapToGrid/>
      <w:szCs w:val="24"/>
    </w:rPr>
  </w:style>
  <w:style w:type="paragraph" w:styleId="HTMLPreformatted">
    <w:name w:val="HTML Preformatted"/>
    <w:basedOn w:val="Normal"/>
    <w:link w:val="HTMLPreformattedChar"/>
    <w:rsid w:val="00AE2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napToGrid/>
      <w:color w:val="000000"/>
      <w:sz w:val="20"/>
    </w:rPr>
  </w:style>
  <w:style w:type="character" w:customStyle="1" w:styleId="HTMLPreformattedChar">
    <w:name w:val="HTML Preformatted Char"/>
    <w:link w:val="HTMLPreformatted"/>
    <w:rsid w:val="00AE2A04"/>
    <w:rPr>
      <w:rFonts w:ascii="Courier New" w:eastAsia="Times New Roman" w:hAnsi="Courier New" w:cs="Courier New"/>
      <w:color w:val="000000"/>
      <w:sz w:val="20"/>
      <w:szCs w:val="20"/>
    </w:rPr>
  </w:style>
  <w:style w:type="paragraph" w:styleId="ListParagraph">
    <w:name w:val="List Paragraph"/>
    <w:basedOn w:val="Normal"/>
    <w:uiPriority w:val="34"/>
    <w:qFormat/>
    <w:rsid w:val="00DD12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384530">
      <w:bodyDiv w:val="1"/>
      <w:marLeft w:val="0"/>
      <w:marRight w:val="0"/>
      <w:marTop w:val="0"/>
      <w:marBottom w:val="0"/>
      <w:divBdr>
        <w:top w:val="none" w:sz="0" w:space="0" w:color="auto"/>
        <w:left w:val="none" w:sz="0" w:space="0" w:color="auto"/>
        <w:bottom w:val="none" w:sz="0" w:space="0" w:color="auto"/>
        <w:right w:val="none" w:sz="0" w:space="0" w:color="auto"/>
      </w:divBdr>
    </w:div>
    <w:div w:id="2025206745">
      <w:bodyDiv w:val="1"/>
      <w:marLeft w:val="0"/>
      <w:marRight w:val="0"/>
      <w:marTop w:val="0"/>
      <w:marBottom w:val="0"/>
      <w:divBdr>
        <w:top w:val="none" w:sz="0" w:space="0" w:color="auto"/>
        <w:left w:val="none" w:sz="0" w:space="0" w:color="auto"/>
        <w:bottom w:val="none" w:sz="0" w:space="0" w:color="auto"/>
        <w:right w:val="none" w:sz="0" w:space="0" w:color="auto"/>
      </w:divBdr>
    </w:div>
    <w:div w:id="205261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0B4BE-4FBD-442B-A0A7-3EB3156F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10810</Words>
  <Characters>61617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Hapsari Sulistyorini</dc:creator>
  <cp:lastModifiedBy>Faishal Dwi Ismail</cp:lastModifiedBy>
  <cp:revision>3</cp:revision>
  <cp:lastPrinted>2015-10-27T14:04:00Z</cp:lastPrinted>
  <dcterms:created xsi:type="dcterms:W3CDTF">2015-12-07T01:56:00Z</dcterms:created>
  <dcterms:modified xsi:type="dcterms:W3CDTF">2016-06-20T13:55:00Z</dcterms:modified>
</cp:coreProperties>
</file>